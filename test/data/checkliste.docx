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ellenraster"/>
        <w:tblW w:w="0" w:type="auto"/>
        <w:tblLook w:val="04A0" w:firstRow="1" w:lastRow="0" w:firstColumn="1" w:lastColumn="0" w:noHBand="0" w:noVBand="1"/>
      </w:tblPr>
      <w:tblGrid>
        <w:gridCol w:w="9060"/>
      </w:tblGrid>
      <w:tr w:rsidR="002563DB" w:rsidRPr="002563DB" w14:paraId="3EC00B7D" w14:textId="77777777" w:rsidTr="00CA4D94">
        <w:tc>
          <w:tcPr>
            <w:tcW w:w="9210" w:type="dxa"/>
            <w:shd w:val="clear" w:color="auto" w:fill="BFBFBF" w:themeFill="background1" w:themeFillShade="BF"/>
          </w:tcPr>
          <w:p w14:paraId="19A33F65" w14:textId="0BC05CBD" w:rsidR="002563DB" w:rsidRPr="002563DB" w:rsidRDefault="002563DB" w:rsidP="00CA4D94">
            <w:pPr>
              <w:jc w:val="center"/>
              <w:rPr>
                <w:rFonts w:asciiTheme="majorHAnsi" w:hAnsiTheme="majorHAnsi"/>
                <w:b/>
                <w:sz w:val="32"/>
                <w:szCs w:val="32"/>
              </w:rPr>
            </w:pPr>
            <w:r w:rsidRPr="002563DB">
              <w:rPr>
                <w:rFonts w:asciiTheme="majorHAnsi" w:hAnsiTheme="majorHAnsi"/>
                <w:b/>
                <w:sz w:val="32"/>
                <w:szCs w:val="32"/>
              </w:rPr>
              <w:t>Checkliste zur Erstellung einer Datenschutzerklärung (DSE)</w:t>
            </w:r>
          </w:p>
          <w:p w14:paraId="26C3C096" w14:textId="77777777" w:rsidR="002563DB" w:rsidRPr="002563DB" w:rsidRDefault="002563DB" w:rsidP="00CA4D94">
            <w:pPr>
              <w:jc w:val="center"/>
              <w:rPr>
                <w:rFonts w:asciiTheme="majorHAnsi" w:hAnsiTheme="majorHAnsi"/>
                <w:b/>
              </w:rPr>
            </w:pPr>
          </w:p>
        </w:tc>
      </w:tr>
      <w:tr w:rsidR="00854AB3" w:rsidRPr="002563DB" w14:paraId="4CCE3421" w14:textId="77777777" w:rsidTr="00CA4D94">
        <w:tc>
          <w:tcPr>
            <w:tcW w:w="9210" w:type="dxa"/>
            <w:shd w:val="clear" w:color="auto" w:fill="BFBFBF" w:themeFill="background1" w:themeFillShade="BF"/>
          </w:tcPr>
          <w:p w14:paraId="448F697A" w14:textId="5FCDC52F" w:rsidR="00854AB3" w:rsidRPr="002563DB" w:rsidRDefault="00C8667E" w:rsidP="00CA4D94">
            <w:pPr>
              <w:jc w:val="center"/>
              <w:rPr>
                <w:rFonts w:asciiTheme="majorHAnsi" w:hAnsiTheme="majorHAnsi"/>
                <w:b/>
                <w:sz w:val="32"/>
                <w:szCs w:val="32"/>
              </w:rPr>
            </w:pPr>
            <w:r>
              <w:rPr>
                <w:rFonts w:asciiTheme="majorHAnsi" w:hAnsiTheme="majorHAnsi"/>
                <w:b/>
                <w:sz w:val="32"/>
                <w:szCs w:val="32"/>
              </w:rPr>
              <w:t>v.</w:t>
            </w:r>
            <w:bookmarkStart w:id="0" w:name="_GoBack"/>
            <w:bookmarkEnd w:id="0"/>
            <w:r w:rsidR="00E42385">
              <w:rPr>
                <w:rFonts w:asciiTheme="majorHAnsi" w:hAnsiTheme="majorHAnsi"/>
                <w:b/>
                <w:sz w:val="32"/>
                <w:szCs w:val="32"/>
              </w:rPr>
              <w:t>1.0</w:t>
            </w:r>
          </w:p>
        </w:tc>
      </w:tr>
    </w:tbl>
    <w:p w14:paraId="7958C094" w14:textId="77777777" w:rsidR="00AA4471" w:rsidRPr="002563DB" w:rsidRDefault="00AA4471" w:rsidP="00AA4471">
      <w:pPr>
        <w:rPr>
          <w:rFonts w:asciiTheme="majorHAnsi" w:eastAsia="Calibri" w:hAnsiTheme="majorHAnsi" w:cs="Times New Roman"/>
          <w:sz w:val="22"/>
          <w:szCs w:val="22"/>
        </w:rPr>
      </w:pPr>
    </w:p>
    <w:p w14:paraId="0ECB7139" w14:textId="3CF3D19B" w:rsidR="00A12B41" w:rsidRPr="002563DB" w:rsidRDefault="002563DB" w:rsidP="002563DB">
      <w:pPr>
        <w:jc w:val="center"/>
        <w:rPr>
          <w:rFonts w:asciiTheme="majorHAnsi" w:eastAsia="Calibri" w:hAnsiTheme="majorHAnsi" w:cs="Times New Roman"/>
          <w:b/>
          <w:sz w:val="28"/>
          <w:szCs w:val="28"/>
        </w:rPr>
      </w:pPr>
      <w:r w:rsidRPr="002563DB">
        <w:rPr>
          <w:rFonts w:asciiTheme="majorHAnsi" w:eastAsia="Calibri" w:hAnsiTheme="majorHAnsi" w:cs="Times New Roman"/>
          <w:b/>
          <w:sz w:val="28"/>
          <w:szCs w:val="28"/>
        </w:rPr>
        <w:t>Allgemeine Angaben</w:t>
      </w:r>
    </w:p>
    <w:p w14:paraId="70BCF8FA" w14:textId="77777777" w:rsidR="002563DB" w:rsidRPr="002563DB" w:rsidRDefault="002563DB" w:rsidP="00AA4471">
      <w:pPr>
        <w:rPr>
          <w:rFonts w:asciiTheme="majorHAnsi" w:eastAsia="Calibri" w:hAnsiTheme="majorHAnsi" w:cs="Times New Roman"/>
          <w:sz w:val="22"/>
          <w:szCs w:val="22"/>
        </w:rPr>
      </w:pPr>
    </w:p>
    <w:tbl>
      <w:tblPr>
        <w:tblStyle w:val="Tabellenraster"/>
        <w:tblW w:w="0" w:type="auto"/>
        <w:tblLook w:val="04A0" w:firstRow="1" w:lastRow="0" w:firstColumn="1" w:lastColumn="0" w:noHBand="0" w:noVBand="1"/>
      </w:tblPr>
      <w:tblGrid>
        <w:gridCol w:w="9060"/>
      </w:tblGrid>
      <w:tr w:rsidR="00A12B41" w:rsidRPr="002563DB" w14:paraId="6D4C56EC" w14:textId="77777777" w:rsidTr="00A12B41">
        <w:tc>
          <w:tcPr>
            <w:tcW w:w="9210" w:type="dxa"/>
            <w:shd w:val="clear" w:color="auto" w:fill="BFBFBF" w:themeFill="background1" w:themeFillShade="BF"/>
          </w:tcPr>
          <w:p w14:paraId="4FA016E8" w14:textId="77777777" w:rsidR="00A12B41" w:rsidRPr="002563DB" w:rsidRDefault="00A12B41" w:rsidP="00A12B41">
            <w:pPr>
              <w:jc w:val="center"/>
              <w:rPr>
                <w:rFonts w:asciiTheme="majorHAnsi" w:hAnsiTheme="majorHAnsi"/>
                <w:b/>
              </w:rPr>
            </w:pPr>
            <w:r w:rsidRPr="002563DB">
              <w:rPr>
                <w:rFonts w:asciiTheme="majorHAnsi" w:hAnsiTheme="majorHAnsi"/>
                <w:b/>
              </w:rPr>
              <w:t>Verantwortlicher</w:t>
            </w:r>
          </w:p>
          <w:p w14:paraId="017B2BCF" w14:textId="28183727" w:rsidR="00A12B41" w:rsidRPr="002563DB" w:rsidRDefault="00A12B41" w:rsidP="00A12B41">
            <w:pPr>
              <w:jc w:val="center"/>
              <w:rPr>
                <w:rFonts w:asciiTheme="majorHAnsi" w:hAnsiTheme="majorHAnsi"/>
                <w:b/>
              </w:rPr>
            </w:pPr>
          </w:p>
        </w:tc>
      </w:tr>
      <w:tr w:rsidR="00A12B41" w:rsidRPr="002563DB" w14:paraId="7FD30556" w14:textId="77777777" w:rsidTr="00A12B41">
        <w:tc>
          <w:tcPr>
            <w:tcW w:w="9210" w:type="dxa"/>
          </w:tcPr>
          <w:p w14:paraId="50C0E673" w14:textId="4CF9DF02" w:rsidR="00A12B41" w:rsidRPr="002563DB" w:rsidRDefault="00A12B41" w:rsidP="00A12B41">
            <w:pPr>
              <w:rPr>
                <w:rFonts w:asciiTheme="majorHAnsi" w:hAnsiTheme="majorHAnsi"/>
                <w:i/>
                <w:color w:val="C00000"/>
              </w:rPr>
            </w:pPr>
            <w:r w:rsidRPr="002563DB">
              <w:rPr>
                <w:rFonts w:asciiTheme="majorHAnsi" w:hAnsiTheme="majorHAnsi"/>
                <w:i/>
                <w:color w:val="C00000"/>
              </w:rPr>
              <w:t>Hinweis: Bitte angeben (insbes. Sitz der Firma).</w:t>
            </w:r>
          </w:p>
          <w:p w14:paraId="13559C34" w14:textId="77777777" w:rsidR="00A12B41" w:rsidRPr="002563DB" w:rsidRDefault="00A12B41" w:rsidP="00AA4471">
            <w:pPr>
              <w:rPr>
                <w:rFonts w:asciiTheme="majorHAnsi" w:hAnsiTheme="majorHAnsi"/>
              </w:rPr>
            </w:pPr>
          </w:p>
          <w:tbl>
            <w:tblPr>
              <w:tblStyle w:val="Tabellenraster"/>
              <w:tblW w:w="0" w:type="auto"/>
              <w:tblLook w:val="04A0" w:firstRow="1" w:lastRow="0" w:firstColumn="1" w:lastColumn="0" w:noHBand="0" w:noVBand="1"/>
            </w:tblPr>
            <w:tblGrid>
              <w:gridCol w:w="1730"/>
              <w:gridCol w:w="5670"/>
            </w:tblGrid>
            <w:tr w:rsidR="00A12B41" w:rsidRPr="002563DB" w14:paraId="0FFF48FF" w14:textId="77777777" w:rsidTr="00CB692F">
              <w:tc>
                <w:tcPr>
                  <w:tcW w:w="1730" w:type="dxa"/>
                </w:tcPr>
                <w:p w14:paraId="0B88BABF" w14:textId="77777777" w:rsidR="00A12B41" w:rsidRPr="002563DB" w:rsidRDefault="00A12B41" w:rsidP="00CB692F">
                  <w:pPr>
                    <w:tabs>
                      <w:tab w:val="center" w:pos="4536"/>
                      <w:tab w:val="right" w:pos="9072"/>
                    </w:tabs>
                    <w:rPr>
                      <w:rFonts w:asciiTheme="majorHAnsi" w:hAnsiTheme="majorHAnsi"/>
                    </w:rPr>
                  </w:pPr>
                  <w:r w:rsidRPr="002563DB">
                    <w:rPr>
                      <w:rFonts w:asciiTheme="majorHAnsi" w:hAnsiTheme="majorHAnsi"/>
                    </w:rPr>
                    <w:t>Name der Firma</w:t>
                  </w:r>
                </w:p>
                <w:p w14:paraId="1770DAAD" w14:textId="77777777" w:rsidR="00A12B41" w:rsidRPr="002563DB" w:rsidRDefault="00A12B41" w:rsidP="00CB692F">
                  <w:pPr>
                    <w:tabs>
                      <w:tab w:val="center" w:pos="4536"/>
                      <w:tab w:val="right" w:pos="9072"/>
                    </w:tabs>
                    <w:rPr>
                      <w:rFonts w:asciiTheme="majorHAnsi" w:hAnsiTheme="majorHAnsi"/>
                    </w:rPr>
                  </w:pPr>
                  <w:r w:rsidRPr="002563DB">
                    <w:rPr>
                      <w:rFonts w:asciiTheme="majorHAnsi" w:hAnsiTheme="majorHAnsi"/>
                    </w:rPr>
                    <w:t>Straße</w:t>
                  </w:r>
                </w:p>
                <w:p w14:paraId="5F81D58B" w14:textId="77777777" w:rsidR="00A12B41" w:rsidRPr="002563DB" w:rsidRDefault="00A12B41" w:rsidP="00CB692F">
                  <w:pPr>
                    <w:tabs>
                      <w:tab w:val="center" w:pos="4536"/>
                      <w:tab w:val="right" w:pos="9072"/>
                    </w:tabs>
                    <w:rPr>
                      <w:rFonts w:asciiTheme="majorHAnsi" w:hAnsiTheme="majorHAnsi"/>
                    </w:rPr>
                  </w:pPr>
                  <w:r w:rsidRPr="002563DB">
                    <w:rPr>
                      <w:rFonts w:asciiTheme="majorHAnsi" w:hAnsiTheme="majorHAnsi"/>
                    </w:rPr>
                    <w:t>PLZ, Ort</w:t>
                  </w:r>
                </w:p>
                <w:p w14:paraId="12EA2644" w14:textId="77777777" w:rsidR="00A12B41" w:rsidRPr="002563DB" w:rsidRDefault="00A12B41" w:rsidP="00CB692F">
                  <w:pPr>
                    <w:tabs>
                      <w:tab w:val="center" w:pos="4536"/>
                      <w:tab w:val="right" w:pos="9072"/>
                    </w:tabs>
                    <w:rPr>
                      <w:rFonts w:asciiTheme="majorHAnsi" w:hAnsiTheme="majorHAnsi"/>
                    </w:rPr>
                  </w:pPr>
                  <w:r w:rsidRPr="002563DB">
                    <w:rPr>
                      <w:rFonts w:asciiTheme="majorHAnsi" w:hAnsiTheme="majorHAnsi"/>
                    </w:rPr>
                    <w:t>Land</w:t>
                  </w:r>
                  <w:r w:rsidRPr="002563DB">
                    <w:rPr>
                      <w:rFonts w:asciiTheme="majorHAnsi" w:hAnsiTheme="majorHAnsi"/>
                    </w:rPr>
                    <w:br/>
                    <w:t>Tel.-Nr.</w:t>
                  </w:r>
                </w:p>
                <w:p w14:paraId="3BCAC057" w14:textId="77777777" w:rsidR="00A12B41" w:rsidRPr="002563DB" w:rsidRDefault="00A12B41" w:rsidP="00CB692F">
                  <w:pPr>
                    <w:tabs>
                      <w:tab w:val="center" w:pos="4536"/>
                      <w:tab w:val="right" w:pos="9072"/>
                    </w:tabs>
                    <w:rPr>
                      <w:rFonts w:asciiTheme="majorHAnsi" w:hAnsiTheme="majorHAnsi"/>
                    </w:rPr>
                  </w:pPr>
                  <w:r w:rsidRPr="002563DB">
                    <w:rPr>
                      <w:rFonts w:asciiTheme="majorHAnsi" w:hAnsiTheme="majorHAnsi"/>
                    </w:rPr>
                    <w:t>Fax</w:t>
                  </w:r>
                </w:p>
                <w:p w14:paraId="6C41A7F0" w14:textId="77777777" w:rsidR="00A12B41" w:rsidRPr="002563DB" w:rsidRDefault="00A12B41" w:rsidP="00CB692F">
                  <w:pPr>
                    <w:tabs>
                      <w:tab w:val="center" w:pos="4536"/>
                      <w:tab w:val="right" w:pos="9072"/>
                    </w:tabs>
                    <w:rPr>
                      <w:rFonts w:asciiTheme="majorHAnsi" w:hAnsiTheme="majorHAnsi"/>
                    </w:rPr>
                  </w:pPr>
                  <w:r w:rsidRPr="002563DB">
                    <w:rPr>
                      <w:rFonts w:asciiTheme="majorHAnsi" w:hAnsiTheme="majorHAnsi"/>
                    </w:rPr>
                    <w:t>E-Mail</w:t>
                  </w:r>
                </w:p>
                <w:p w14:paraId="0A2FE173" w14:textId="77777777" w:rsidR="002563DB" w:rsidRDefault="00A12B41" w:rsidP="00CB692F">
                  <w:pPr>
                    <w:tabs>
                      <w:tab w:val="center" w:pos="4536"/>
                      <w:tab w:val="right" w:pos="9072"/>
                    </w:tabs>
                    <w:rPr>
                      <w:rFonts w:asciiTheme="majorHAnsi" w:hAnsiTheme="majorHAnsi"/>
                    </w:rPr>
                  </w:pPr>
                  <w:r w:rsidRPr="002563DB">
                    <w:rPr>
                      <w:rFonts w:asciiTheme="majorHAnsi" w:hAnsiTheme="majorHAnsi"/>
                    </w:rPr>
                    <w:t>Website</w:t>
                  </w:r>
                </w:p>
                <w:p w14:paraId="2DD49654" w14:textId="02713B3A" w:rsidR="00A12B41" w:rsidRPr="002563DB" w:rsidRDefault="002563DB" w:rsidP="00CB692F">
                  <w:pPr>
                    <w:tabs>
                      <w:tab w:val="center" w:pos="4536"/>
                      <w:tab w:val="right" w:pos="9072"/>
                    </w:tabs>
                    <w:rPr>
                      <w:rFonts w:asciiTheme="majorHAnsi" w:hAnsiTheme="majorHAnsi"/>
                      <w:color w:val="0000FF"/>
                      <w:u w:val="single"/>
                    </w:rPr>
                  </w:pPr>
                  <w:r>
                    <w:rPr>
                      <w:rFonts w:asciiTheme="majorHAnsi" w:hAnsiTheme="majorHAnsi"/>
                    </w:rPr>
                    <w:t>Link zum Impressum</w:t>
                  </w:r>
                  <w:hyperlink r:id="rId7" w:history="1"/>
                </w:p>
              </w:tc>
              <w:tc>
                <w:tcPr>
                  <w:tcW w:w="5670" w:type="dxa"/>
                </w:tcPr>
                <w:p w14:paraId="3DCF089E" w14:textId="77777777" w:rsidR="00CA4D94" w:rsidRDefault="00047F30" w:rsidP="00CB692F">
                  <w:pPr>
                    <w:tabs>
                      <w:tab w:val="center" w:pos="4536"/>
                      <w:tab w:val="right" w:pos="9072"/>
                    </w:tabs>
                    <w:rPr>
                      <w:rFonts w:asciiTheme="majorHAnsi" w:hAnsiTheme="majorHAnsi"/>
                    </w:rPr>
                  </w:pPr>
                  <w:r>
                    <w:rPr>
                      <w:rFonts w:asciiTheme="majorHAnsi" w:hAnsiTheme="majorHAnsi"/>
                    </w:rPr>
                    <w:t>Testfirma</w:t>
                  </w:r>
                </w:p>
                <w:p w14:paraId="0505AE26" w14:textId="77777777" w:rsidR="00047F30" w:rsidRDefault="00047F30" w:rsidP="00CB692F">
                  <w:pPr>
                    <w:tabs>
                      <w:tab w:val="center" w:pos="4536"/>
                      <w:tab w:val="right" w:pos="9072"/>
                    </w:tabs>
                    <w:rPr>
                      <w:rFonts w:asciiTheme="majorHAnsi" w:hAnsiTheme="majorHAnsi"/>
                    </w:rPr>
                  </w:pPr>
                  <w:r>
                    <w:rPr>
                      <w:rFonts w:asciiTheme="majorHAnsi" w:hAnsiTheme="majorHAnsi"/>
                    </w:rPr>
                    <w:t>Teststrasse 1</w:t>
                  </w:r>
                </w:p>
                <w:p w14:paraId="4E8FA889" w14:textId="77777777" w:rsidR="00047F30" w:rsidRDefault="00047F30" w:rsidP="00CB692F">
                  <w:pPr>
                    <w:tabs>
                      <w:tab w:val="center" w:pos="4536"/>
                      <w:tab w:val="right" w:pos="9072"/>
                    </w:tabs>
                    <w:rPr>
                      <w:rFonts w:asciiTheme="majorHAnsi" w:hAnsiTheme="majorHAnsi"/>
                    </w:rPr>
                  </w:pPr>
                  <w:r>
                    <w:rPr>
                      <w:rFonts w:asciiTheme="majorHAnsi" w:hAnsiTheme="majorHAnsi"/>
                    </w:rPr>
                    <w:t>11111 Teststadt</w:t>
                  </w:r>
                </w:p>
                <w:p w14:paraId="4F97DCD2" w14:textId="762AA43E" w:rsidR="00047F30" w:rsidRPr="002563DB" w:rsidRDefault="00047F30" w:rsidP="00CB692F">
                  <w:pPr>
                    <w:tabs>
                      <w:tab w:val="center" w:pos="4536"/>
                      <w:tab w:val="right" w:pos="9072"/>
                    </w:tabs>
                    <w:rPr>
                      <w:rFonts w:asciiTheme="majorHAnsi" w:hAnsiTheme="majorHAnsi"/>
                    </w:rPr>
                  </w:pPr>
                  <w:r>
                    <w:rPr>
                      <w:rFonts w:asciiTheme="majorHAnsi" w:hAnsiTheme="majorHAnsi"/>
                    </w:rPr>
                    <w:t>Deutschland</w:t>
                  </w:r>
                </w:p>
              </w:tc>
            </w:tr>
          </w:tbl>
          <w:p w14:paraId="565622DF" w14:textId="77777777" w:rsidR="00A12B41" w:rsidRPr="002563DB" w:rsidRDefault="00A12B41" w:rsidP="00AA4471">
            <w:pPr>
              <w:rPr>
                <w:rFonts w:asciiTheme="majorHAnsi" w:hAnsiTheme="majorHAnsi"/>
              </w:rPr>
            </w:pPr>
          </w:p>
          <w:p w14:paraId="24AF9AD1" w14:textId="77777777" w:rsidR="00A12B41" w:rsidRPr="002563DB" w:rsidRDefault="00A12B41" w:rsidP="00AA4471">
            <w:pPr>
              <w:rPr>
                <w:rFonts w:asciiTheme="majorHAnsi" w:hAnsiTheme="majorHAnsi"/>
              </w:rPr>
            </w:pPr>
          </w:p>
        </w:tc>
      </w:tr>
    </w:tbl>
    <w:p w14:paraId="0D204789" w14:textId="77777777" w:rsidR="008E37BA" w:rsidRDefault="008E37BA"/>
    <w:p w14:paraId="2A65051F" w14:textId="77777777" w:rsidR="008E37BA" w:rsidRDefault="008E37BA"/>
    <w:tbl>
      <w:tblPr>
        <w:tblStyle w:val="Tabellenraster"/>
        <w:tblW w:w="0" w:type="auto"/>
        <w:tblLook w:val="04A0" w:firstRow="1" w:lastRow="0" w:firstColumn="1" w:lastColumn="0" w:noHBand="0" w:noVBand="1"/>
      </w:tblPr>
      <w:tblGrid>
        <w:gridCol w:w="9060"/>
      </w:tblGrid>
      <w:tr w:rsidR="00A12B41" w:rsidRPr="002563DB" w14:paraId="247085DF" w14:textId="77777777" w:rsidTr="00CB692F">
        <w:tc>
          <w:tcPr>
            <w:tcW w:w="9210" w:type="dxa"/>
            <w:shd w:val="clear" w:color="auto" w:fill="BFBFBF" w:themeFill="background1" w:themeFillShade="BF"/>
          </w:tcPr>
          <w:p w14:paraId="2E1FA7A6" w14:textId="3BA29AFD" w:rsidR="00A12B41" w:rsidRPr="002563DB" w:rsidRDefault="00A12B41" w:rsidP="00A12B41">
            <w:pPr>
              <w:jc w:val="center"/>
              <w:rPr>
                <w:rFonts w:asciiTheme="majorHAnsi" w:hAnsiTheme="majorHAnsi"/>
                <w:b/>
              </w:rPr>
            </w:pPr>
            <w:r w:rsidRPr="002563DB">
              <w:rPr>
                <w:rFonts w:asciiTheme="majorHAnsi" w:hAnsiTheme="majorHAnsi"/>
                <w:b/>
              </w:rPr>
              <w:t>Datenschutzbeauftragter</w:t>
            </w:r>
          </w:p>
          <w:p w14:paraId="02C04054" w14:textId="77777777" w:rsidR="00A12B41" w:rsidRPr="002563DB" w:rsidRDefault="00A12B41" w:rsidP="00A12B41">
            <w:pPr>
              <w:jc w:val="center"/>
              <w:rPr>
                <w:rFonts w:asciiTheme="majorHAnsi" w:hAnsiTheme="majorHAnsi"/>
              </w:rPr>
            </w:pPr>
          </w:p>
        </w:tc>
      </w:tr>
      <w:tr w:rsidR="00A12B41" w:rsidRPr="002563DB" w14:paraId="4172C252" w14:textId="77777777" w:rsidTr="002563DB">
        <w:tc>
          <w:tcPr>
            <w:tcW w:w="9210" w:type="dxa"/>
            <w:tcBorders>
              <w:bottom w:val="single" w:sz="4" w:space="0" w:color="auto"/>
            </w:tcBorders>
          </w:tcPr>
          <w:p w14:paraId="31F986C7" w14:textId="77777777" w:rsidR="00A12B41" w:rsidRPr="002563DB" w:rsidRDefault="00A12B41" w:rsidP="00A12B41">
            <w:pPr>
              <w:tabs>
                <w:tab w:val="center" w:pos="4536"/>
                <w:tab w:val="right" w:pos="9072"/>
              </w:tabs>
              <w:rPr>
                <w:rFonts w:asciiTheme="majorHAnsi" w:hAnsiTheme="majorHAnsi"/>
                <w:bCs/>
                <w:i/>
                <w:color w:val="C00000"/>
              </w:rPr>
            </w:pPr>
            <w:r w:rsidRPr="002563DB">
              <w:rPr>
                <w:rFonts w:asciiTheme="majorHAnsi" w:hAnsiTheme="majorHAnsi"/>
                <w:bCs/>
                <w:i/>
                <w:color w:val="C00000"/>
              </w:rPr>
              <w:t xml:space="preserve">Hinweis: Ein DSB ist in folgenden Fällen gem. </w:t>
            </w:r>
            <w:hyperlink r:id="rId8" w:history="1">
              <w:r w:rsidRPr="002563DB">
                <w:rPr>
                  <w:rStyle w:val="Hyperlink"/>
                  <w:rFonts w:asciiTheme="majorHAnsi" w:hAnsiTheme="majorHAnsi"/>
                  <w:bCs/>
                  <w:i/>
                </w:rPr>
                <w:t>Art. 37 Abs. 1 DSGVO</w:t>
              </w:r>
            </w:hyperlink>
            <w:r w:rsidRPr="002563DB">
              <w:rPr>
                <w:rFonts w:asciiTheme="majorHAnsi" w:hAnsiTheme="majorHAnsi"/>
                <w:bCs/>
                <w:i/>
                <w:color w:val="C00000"/>
              </w:rPr>
              <w:t xml:space="preserve"> oder gem. </w:t>
            </w:r>
            <w:hyperlink r:id="rId9" w:history="1">
              <w:r w:rsidRPr="002563DB">
                <w:rPr>
                  <w:rStyle w:val="Hyperlink"/>
                  <w:rFonts w:asciiTheme="majorHAnsi" w:hAnsiTheme="majorHAnsi"/>
                  <w:bCs/>
                  <w:i/>
                </w:rPr>
                <w:t>§ 38 BDSG-neu</w:t>
              </w:r>
            </w:hyperlink>
            <w:r w:rsidRPr="002563DB">
              <w:rPr>
                <w:rFonts w:asciiTheme="majorHAnsi" w:hAnsiTheme="majorHAnsi"/>
                <w:bCs/>
                <w:i/>
                <w:color w:val="C00000"/>
              </w:rPr>
              <w:t xml:space="preserve"> erforderlich:</w:t>
            </w:r>
          </w:p>
          <w:p w14:paraId="4CB440E1" w14:textId="77777777" w:rsidR="00A12B41" w:rsidRPr="002563DB" w:rsidRDefault="00A12B41" w:rsidP="00A12B41">
            <w:pPr>
              <w:pStyle w:val="Listenabsatz"/>
              <w:numPr>
                <w:ilvl w:val="0"/>
                <w:numId w:val="1"/>
              </w:numPr>
              <w:tabs>
                <w:tab w:val="center" w:pos="4536"/>
                <w:tab w:val="right" w:pos="9072"/>
              </w:tabs>
              <w:rPr>
                <w:rFonts w:asciiTheme="majorHAnsi" w:hAnsiTheme="majorHAnsi"/>
                <w:bCs/>
                <w:i/>
                <w:color w:val="C00000"/>
              </w:rPr>
            </w:pPr>
            <w:r w:rsidRPr="002563DB">
              <w:rPr>
                <w:rFonts w:asciiTheme="majorHAnsi" w:hAnsiTheme="majorHAnsi"/>
                <w:bCs/>
                <w:i/>
                <w:color w:val="C00000"/>
              </w:rPr>
              <w:t>Verarbeitung personenbezogener Daten durch eine Behörde oder öffentl. Stelle oder</w:t>
            </w:r>
          </w:p>
          <w:p w14:paraId="3A29E79B" w14:textId="77777777" w:rsidR="00A12B41" w:rsidRPr="002563DB" w:rsidRDefault="00A12B41" w:rsidP="00A12B41">
            <w:pPr>
              <w:pStyle w:val="Listenabsatz"/>
              <w:numPr>
                <w:ilvl w:val="0"/>
                <w:numId w:val="1"/>
              </w:numPr>
              <w:tabs>
                <w:tab w:val="center" w:pos="4536"/>
                <w:tab w:val="right" w:pos="9072"/>
              </w:tabs>
              <w:rPr>
                <w:rFonts w:asciiTheme="majorHAnsi" w:hAnsiTheme="majorHAnsi"/>
                <w:bCs/>
                <w:i/>
                <w:color w:val="C00000"/>
              </w:rPr>
            </w:pPr>
            <w:r w:rsidRPr="002563DB">
              <w:rPr>
                <w:rFonts w:asciiTheme="majorHAnsi" w:hAnsiTheme="majorHAnsi"/>
                <w:bCs/>
                <w:i/>
                <w:color w:val="C00000"/>
              </w:rPr>
              <w:t>Kerntätigkeit sind Datenverarbeitungen, die Überwachung von Personen erfordern oder</w:t>
            </w:r>
          </w:p>
          <w:p w14:paraId="74A7066A" w14:textId="77777777" w:rsidR="00A12B41" w:rsidRPr="002563DB" w:rsidRDefault="00A12B41" w:rsidP="00A12B41">
            <w:pPr>
              <w:pStyle w:val="Listenabsatz"/>
              <w:numPr>
                <w:ilvl w:val="0"/>
                <w:numId w:val="1"/>
              </w:numPr>
              <w:tabs>
                <w:tab w:val="center" w:pos="4536"/>
                <w:tab w:val="right" w:pos="9072"/>
              </w:tabs>
              <w:rPr>
                <w:rFonts w:asciiTheme="majorHAnsi" w:hAnsiTheme="majorHAnsi"/>
                <w:bCs/>
                <w:i/>
                <w:color w:val="C00000"/>
              </w:rPr>
            </w:pPr>
            <w:r w:rsidRPr="002563DB">
              <w:rPr>
                <w:rFonts w:asciiTheme="majorHAnsi" w:hAnsiTheme="majorHAnsi"/>
                <w:bCs/>
                <w:i/>
                <w:color w:val="C00000"/>
              </w:rPr>
              <w:t>bei umfangreicher Verarbeitung sensibler Daten gem. Art. 9, 10 DSGVO oder</w:t>
            </w:r>
          </w:p>
          <w:p w14:paraId="46ADF9EF" w14:textId="77777777" w:rsidR="00A12B41" w:rsidRPr="002563DB" w:rsidRDefault="00A12B41" w:rsidP="00A12B41">
            <w:pPr>
              <w:pStyle w:val="Listenabsatz"/>
              <w:numPr>
                <w:ilvl w:val="0"/>
                <w:numId w:val="1"/>
              </w:numPr>
              <w:tabs>
                <w:tab w:val="center" w:pos="4536"/>
                <w:tab w:val="right" w:pos="9072"/>
              </w:tabs>
              <w:rPr>
                <w:rFonts w:asciiTheme="majorHAnsi" w:hAnsiTheme="majorHAnsi"/>
                <w:bCs/>
                <w:i/>
                <w:color w:val="C00000"/>
              </w:rPr>
            </w:pPr>
            <w:r w:rsidRPr="002563DB">
              <w:rPr>
                <w:rFonts w:asciiTheme="majorHAnsi" w:hAnsiTheme="majorHAnsi"/>
                <w:bCs/>
                <w:i/>
                <w:color w:val="C00000"/>
              </w:rPr>
              <w:t>ab 10 Personen, die ständig mit der automatisierten Verarbeitung personenbezogener Daten beschäftigt sind oder</w:t>
            </w:r>
          </w:p>
          <w:p w14:paraId="1B5A0F2E" w14:textId="77777777" w:rsidR="00A12B41" w:rsidRPr="002563DB" w:rsidRDefault="00A12B41" w:rsidP="00A12B41">
            <w:pPr>
              <w:pStyle w:val="Listenabsatz"/>
              <w:numPr>
                <w:ilvl w:val="0"/>
                <w:numId w:val="1"/>
              </w:numPr>
              <w:tabs>
                <w:tab w:val="center" w:pos="4536"/>
                <w:tab w:val="right" w:pos="9072"/>
              </w:tabs>
              <w:rPr>
                <w:rFonts w:asciiTheme="majorHAnsi" w:hAnsiTheme="majorHAnsi"/>
                <w:bCs/>
                <w:i/>
                <w:color w:val="C00000"/>
              </w:rPr>
            </w:pPr>
            <w:r w:rsidRPr="002563DB">
              <w:rPr>
                <w:rFonts w:asciiTheme="majorHAnsi" w:hAnsiTheme="majorHAnsi"/>
                <w:bCs/>
                <w:i/>
                <w:color w:val="C00000"/>
              </w:rPr>
              <w:t>bei Datenverarbeitung, die einer Datenschutz-Folgenabschätzung unterliegt oder</w:t>
            </w:r>
          </w:p>
          <w:p w14:paraId="69052AE1" w14:textId="77777777" w:rsidR="00A12B41" w:rsidRPr="002563DB" w:rsidRDefault="00A12B41" w:rsidP="00A12B41">
            <w:pPr>
              <w:ind w:firstLine="360"/>
              <w:rPr>
                <w:rFonts w:asciiTheme="majorHAnsi" w:hAnsiTheme="majorHAnsi"/>
              </w:rPr>
            </w:pPr>
            <w:r w:rsidRPr="002563DB">
              <w:rPr>
                <w:rFonts w:asciiTheme="majorHAnsi" w:hAnsiTheme="majorHAnsi"/>
                <w:bCs/>
                <w:i/>
                <w:color w:val="C00000"/>
              </w:rPr>
              <w:t>bei Datenverarbeitung zu Markt-/ Meinungsforschungszwecken.</w:t>
            </w:r>
          </w:p>
          <w:p w14:paraId="064AEB69" w14:textId="77777777" w:rsidR="00A12B41" w:rsidRPr="002563DB" w:rsidRDefault="00A12B41" w:rsidP="00CB692F">
            <w:pPr>
              <w:rPr>
                <w:rFonts w:asciiTheme="majorHAnsi" w:hAnsiTheme="majorHAnsi"/>
              </w:rPr>
            </w:pPr>
          </w:p>
          <w:tbl>
            <w:tblPr>
              <w:tblStyle w:val="Tabellenraster"/>
              <w:tblW w:w="0" w:type="auto"/>
              <w:tblLook w:val="04A0" w:firstRow="1" w:lastRow="0" w:firstColumn="1" w:lastColumn="0" w:noHBand="0" w:noVBand="1"/>
            </w:tblPr>
            <w:tblGrid>
              <w:gridCol w:w="1730"/>
              <w:gridCol w:w="5670"/>
            </w:tblGrid>
            <w:tr w:rsidR="00A12B41" w:rsidRPr="002563DB" w14:paraId="52AB9CBB" w14:textId="77777777" w:rsidTr="00CB692F">
              <w:tc>
                <w:tcPr>
                  <w:tcW w:w="1730" w:type="dxa"/>
                </w:tcPr>
                <w:p w14:paraId="3CB50607" w14:textId="0CC4318A" w:rsidR="00A12B41" w:rsidRPr="002563DB" w:rsidRDefault="00A12B41" w:rsidP="00CB692F">
                  <w:pPr>
                    <w:tabs>
                      <w:tab w:val="center" w:pos="4536"/>
                      <w:tab w:val="right" w:pos="9072"/>
                    </w:tabs>
                    <w:rPr>
                      <w:rFonts w:asciiTheme="majorHAnsi" w:hAnsiTheme="majorHAnsi"/>
                    </w:rPr>
                  </w:pPr>
                  <w:r w:rsidRPr="002563DB">
                    <w:rPr>
                      <w:rFonts w:asciiTheme="majorHAnsi" w:hAnsiTheme="majorHAnsi"/>
                    </w:rPr>
                    <w:t>Name des DSB/der Firma</w:t>
                  </w:r>
                </w:p>
                <w:p w14:paraId="07B500FB" w14:textId="77777777" w:rsidR="00A12B41" w:rsidRPr="002563DB" w:rsidRDefault="00A12B41" w:rsidP="00CB692F">
                  <w:pPr>
                    <w:tabs>
                      <w:tab w:val="center" w:pos="4536"/>
                      <w:tab w:val="right" w:pos="9072"/>
                    </w:tabs>
                    <w:rPr>
                      <w:rFonts w:asciiTheme="majorHAnsi" w:hAnsiTheme="majorHAnsi"/>
                    </w:rPr>
                  </w:pPr>
                  <w:r w:rsidRPr="002563DB">
                    <w:rPr>
                      <w:rFonts w:asciiTheme="majorHAnsi" w:hAnsiTheme="majorHAnsi"/>
                    </w:rPr>
                    <w:t>Straße</w:t>
                  </w:r>
                </w:p>
                <w:p w14:paraId="45F346C5" w14:textId="77777777" w:rsidR="00A12B41" w:rsidRPr="002563DB" w:rsidRDefault="00A12B41" w:rsidP="00CB692F">
                  <w:pPr>
                    <w:tabs>
                      <w:tab w:val="center" w:pos="4536"/>
                      <w:tab w:val="right" w:pos="9072"/>
                    </w:tabs>
                    <w:rPr>
                      <w:rFonts w:asciiTheme="majorHAnsi" w:hAnsiTheme="majorHAnsi"/>
                    </w:rPr>
                  </w:pPr>
                  <w:r w:rsidRPr="002563DB">
                    <w:rPr>
                      <w:rFonts w:asciiTheme="majorHAnsi" w:hAnsiTheme="majorHAnsi"/>
                    </w:rPr>
                    <w:t>PLZ, Ort</w:t>
                  </w:r>
                </w:p>
                <w:p w14:paraId="20EEC624" w14:textId="77777777" w:rsidR="00A12B41" w:rsidRPr="002563DB" w:rsidRDefault="00A12B41" w:rsidP="00CB692F">
                  <w:pPr>
                    <w:tabs>
                      <w:tab w:val="center" w:pos="4536"/>
                      <w:tab w:val="right" w:pos="9072"/>
                    </w:tabs>
                    <w:rPr>
                      <w:rFonts w:asciiTheme="majorHAnsi" w:hAnsiTheme="majorHAnsi"/>
                    </w:rPr>
                  </w:pPr>
                  <w:r w:rsidRPr="002563DB">
                    <w:rPr>
                      <w:rFonts w:asciiTheme="majorHAnsi" w:hAnsiTheme="majorHAnsi"/>
                    </w:rPr>
                    <w:t>Land</w:t>
                  </w:r>
                  <w:r w:rsidRPr="002563DB">
                    <w:rPr>
                      <w:rFonts w:asciiTheme="majorHAnsi" w:hAnsiTheme="majorHAnsi"/>
                    </w:rPr>
                    <w:br/>
                    <w:t>Tel.-Nr.</w:t>
                  </w:r>
                </w:p>
                <w:p w14:paraId="03340D00" w14:textId="77777777" w:rsidR="00A12B41" w:rsidRPr="002563DB" w:rsidRDefault="00A12B41" w:rsidP="00CB692F">
                  <w:pPr>
                    <w:tabs>
                      <w:tab w:val="center" w:pos="4536"/>
                      <w:tab w:val="right" w:pos="9072"/>
                    </w:tabs>
                    <w:rPr>
                      <w:rFonts w:asciiTheme="majorHAnsi" w:hAnsiTheme="majorHAnsi"/>
                    </w:rPr>
                  </w:pPr>
                  <w:r w:rsidRPr="002563DB">
                    <w:rPr>
                      <w:rFonts w:asciiTheme="majorHAnsi" w:hAnsiTheme="majorHAnsi"/>
                    </w:rPr>
                    <w:t>Fax</w:t>
                  </w:r>
                </w:p>
                <w:p w14:paraId="7EE37C22" w14:textId="77777777" w:rsidR="00A12B41" w:rsidRPr="002563DB" w:rsidRDefault="00A12B41" w:rsidP="00CB692F">
                  <w:pPr>
                    <w:tabs>
                      <w:tab w:val="center" w:pos="4536"/>
                      <w:tab w:val="right" w:pos="9072"/>
                    </w:tabs>
                    <w:rPr>
                      <w:rFonts w:asciiTheme="majorHAnsi" w:hAnsiTheme="majorHAnsi"/>
                    </w:rPr>
                  </w:pPr>
                  <w:r w:rsidRPr="002563DB">
                    <w:rPr>
                      <w:rFonts w:asciiTheme="majorHAnsi" w:hAnsiTheme="majorHAnsi"/>
                    </w:rPr>
                    <w:t>E-Mail</w:t>
                  </w:r>
                </w:p>
                <w:p w14:paraId="781E1AF6" w14:textId="77777777" w:rsidR="00A12B41" w:rsidRPr="002563DB" w:rsidRDefault="00A12B41" w:rsidP="00CB692F">
                  <w:pPr>
                    <w:tabs>
                      <w:tab w:val="center" w:pos="4536"/>
                      <w:tab w:val="right" w:pos="9072"/>
                    </w:tabs>
                    <w:rPr>
                      <w:rFonts w:asciiTheme="majorHAnsi" w:hAnsiTheme="majorHAnsi"/>
                      <w:color w:val="0000FF"/>
                      <w:u w:val="single"/>
                    </w:rPr>
                  </w:pPr>
                  <w:r w:rsidRPr="002563DB">
                    <w:rPr>
                      <w:rFonts w:asciiTheme="majorHAnsi" w:hAnsiTheme="majorHAnsi"/>
                    </w:rPr>
                    <w:lastRenderedPageBreak/>
                    <w:t>Website</w:t>
                  </w:r>
                  <w:hyperlink r:id="rId10" w:history="1"/>
                </w:p>
              </w:tc>
              <w:tc>
                <w:tcPr>
                  <w:tcW w:w="5670" w:type="dxa"/>
                </w:tcPr>
                <w:p w14:paraId="35FD54D1" w14:textId="77777777" w:rsidR="00A12B41" w:rsidRPr="002563DB" w:rsidRDefault="00A12B41" w:rsidP="00CB692F">
                  <w:pPr>
                    <w:tabs>
                      <w:tab w:val="center" w:pos="4536"/>
                      <w:tab w:val="right" w:pos="9072"/>
                    </w:tabs>
                    <w:rPr>
                      <w:rFonts w:asciiTheme="majorHAnsi" w:hAnsiTheme="majorHAnsi"/>
                    </w:rPr>
                  </w:pPr>
                </w:p>
              </w:tc>
            </w:tr>
          </w:tbl>
          <w:p w14:paraId="0BCC8E10" w14:textId="57CA6274" w:rsidR="00A12B41" w:rsidRPr="002563DB" w:rsidRDefault="002563DB" w:rsidP="00CB692F">
            <w:pPr>
              <w:rPr>
                <w:rFonts w:asciiTheme="majorHAnsi" w:hAnsiTheme="majorHAnsi"/>
              </w:rPr>
            </w:pPr>
            <w:r>
              <w:rPr>
                <w:rFonts w:asciiTheme="majorHAnsi" w:hAnsiTheme="majorHAnsi"/>
              </w:rPr>
              <w:t xml:space="preserve"> </w:t>
            </w:r>
          </w:p>
        </w:tc>
      </w:tr>
    </w:tbl>
    <w:p w14:paraId="27413F25" w14:textId="77777777" w:rsidR="008E37BA" w:rsidRDefault="008E37BA"/>
    <w:p w14:paraId="32DD4E99" w14:textId="77777777" w:rsidR="006F4B14" w:rsidRDefault="006F4B14"/>
    <w:tbl>
      <w:tblPr>
        <w:tblStyle w:val="Tabellenraster"/>
        <w:tblW w:w="0" w:type="auto"/>
        <w:tblLook w:val="04A0" w:firstRow="1" w:lastRow="0" w:firstColumn="1" w:lastColumn="0" w:noHBand="0" w:noVBand="1"/>
      </w:tblPr>
      <w:tblGrid>
        <w:gridCol w:w="9060"/>
      </w:tblGrid>
      <w:tr w:rsidR="002563DB" w:rsidRPr="002563DB" w14:paraId="1AA44397" w14:textId="77777777" w:rsidTr="002563DB">
        <w:tc>
          <w:tcPr>
            <w:tcW w:w="9210" w:type="dxa"/>
            <w:shd w:val="clear" w:color="auto" w:fill="BFBFBF" w:themeFill="background1" w:themeFillShade="BF"/>
          </w:tcPr>
          <w:p w14:paraId="6DFC2F76" w14:textId="77777777" w:rsidR="002563DB" w:rsidRPr="002563DB" w:rsidRDefault="002563DB" w:rsidP="00CA4D94">
            <w:pPr>
              <w:jc w:val="center"/>
              <w:rPr>
                <w:rFonts w:asciiTheme="majorHAnsi" w:hAnsiTheme="majorHAnsi"/>
                <w:b/>
              </w:rPr>
            </w:pPr>
            <w:r w:rsidRPr="002563DB">
              <w:rPr>
                <w:rFonts w:asciiTheme="majorHAnsi" w:hAnsiTheme="majorHAnsi"/>
                <w:b/>
              </w:rPr>
              <w:t>Externer Hostinganbieter</w:t>
            </w:r>
          </w:p>
          <w:p w14:paraId="7EB5AC69" w14:textId="77777777" w:rsidR="002563DB" w:rsidRPr="002563DB" w:rsidRDefault="002563DB" w:rsidP="00CA4D94">
            <w:pPr>
              <w:rPr>
                <w:rFonts w:asciiTheme="majorHAnsi" w:hAnsiTheme="majorHAnsi"/>
              </w:rPr>
            </w:pPr>
          </w:p>
        </w:tc>
      </w:tr>
      <w:tr w:rsidR="002563DB" w:rsidRPr="002563DB" w14:paraId="74FDF681" w14:textId="77777777" w:rsidTr="002563DB">
        <w:tc>
          <w:tcPr>
            <w:tcW w:w="9210" w:type="dxa"/>
          </w:tcPr>
          <w:p w14:paraId="2AC1ACAE" w14:textId="77777777" w:rsidR="002563DB" w:rsidRPr="002563DB" w:rsidRDefault="002563DB" w:rsidP="00CA4D94">
            <w:pPr>
              <w:tabs>
                <w:tab w:val="center" w:pos="4536"/>
                <w:tab w:val="right" w:pos="9072"/>
              </w:tabs>
              <w:rPr>
                <w:rFonts w:asciiTheme="majorHAnsi" w:eastAsiaTheme="minorEastAsia" w:hAnsiTheme="majorHAnsi" w:cstheme="minorBidi"/>
                <w:bCs/>
                <w:i/>
                <w:color w:val="C00000"/>
              </w:rPr>
            </w:pPr>
            <w:r w:rsidRPr="002563DB">
              <w:rPr>
                <w:rFonts w:asciiTheme="majorHAnsi" w:hAnsiTheme="majorHAnsi"/>
                <w:bCs/>
                <w:i/>
                <w:color w:val="C00000"/>
              </w:rPr>
              <w:t xml:space="preserve">Hinweis: </w:t>
            </w:r>
            <w:r w:rsidRPr="002563DB">
              <w:rPr>
                <w:rFonts w:asciiTheme="majorHAnsi" w:eastAsiaTheme="minorEastAsia" w:hAnsiTheme="majorHAnsi" w:cstheme="minorBidi"/>
                <w:bCs/>
                <w:i/>
                <w:color w:val="C00000"/>
              </w:rPr>
              <w:t>Fast alle Webseiten werden extern bei einem Hostinganbieter/-agentur gehostet.</w:t>
            </w:r>
          </w:p>
          <w:p w14:paraId="630A6B39" w14:textId="77777777" w:rsidR="002563DB" w:rsidRPr="002563DB" w:rsidRDefault="002563DB" w:rsidP="00CA4D94">
            <w:pPr>
              <w:tabs>
                <w:tab w:val="center" w:pos="4536"/>
                <w:tab w:val="right" w:pos="9072"/>
              </w:tabs>
              <w:rPr>
                <w:rFonts w:asciiTheme="majorHAnsi" w:hAnsiTheme="majorHAnsi"/>
              </w:rPr>
            </w:pPr>
          </w:p>
          <w:p w14:paraId="21C045A5" w14:textId="77777777" w:rsidR="002563DB" w:rsidRPr="002563DB" w:rsidRDefault="002563DB" w:rsidP="00CA4D94">
            <w:pPr>
              <w:tabs>
                <w:tab w:val="center" w:pos="4536"/>
                <w:tab w:val="right" w:pos="9072"/>
              </w:tabs>
              <w:rPr>
                <w:rFonts w:asciiTheme="majorHAnsi" w:hAnsiTheme="majorHAnsi"/>
              </w:rPr>
            </w:pPr>
            <w:r w:rsidRPr="002563DB">
              <w:rPr>
                <w:rFonts w:asciiTheme="majorHAnsi" w:hAnsiTheme="majorHAnsi"/>
              </w:rPr>
              <w:t>Bitte benennen Sie den Hostingdienstleister:</w:t>
            </w:r>
          </w:p>
          <w:p w14:paraId="683C9FE8" w14:textId="77777777" w:rsidR="002563DB" w:rsidRPr="002563DB" w:rsidRDefault="002563DB" w:rsidP="00CA4D94">
            <w:pPr>
              <w:tabs>
                <w:tab w:val="center" w:pos="4536"/>
                <w:tab w:val="right" w:pos="9072"/>
              </w:tabs>
              <w:rPr>
                <w:rFonts w:asciiTheme="majorHAnsi" w:hAnsiTheme="majorHAnsi"/>
              </w:rPr>
            </w:pPr>
          </w:p>
          <w:tbl>
            <w:tblPr>
              <w:tblStyle w:val="Tabellenraster"/>
              <w:tblW w:w="0" w:type="auto"/>
              <w:tblLook w:val="04A0" w:firstRow="1" w:lastRow="0" w:firstColumn="1" w:lastColumn="0" w:noHBand="0" w:noVBand="1"/>
            </w:tblPr>
            <w:tblGrid>
              <w:gridCol w:w="1730"/>
              <w:gridCol w:w="5670"/>
            </w:tblGrid>
            <w:tr w:rsidR="002563DB" w:rsidRPr="002563DB" w14:paraId="2D5A9F6F" w14:textId="77777777" w:rsidTr="00CA4D94">
              <w:tc>
                <w:tcPr>
                  <w:tcW w:w="1730" w:type="dxa"/>
                </w:tcPr>
                <w:p w14:paraId="78CF86BB" w14:textId="77777777" w:rsidR="002563DB" w:rsidRPr="002563DB" w:rsidRDefault="002563DB" w:rsidP="00CA4D94">
                  <w:pPr>
                    <w:tabs>
                      <w:tab w:val="center" w:pos="4536"/>
                      <w:tab w:val="right" w:pos="9072"/>
                    </w:tabs>
                    <w:rPr>
                      <w:rFonts w:asciiTheme="majorHAnsi" w:hAnsiTheme="majorHAnsi"/>
                    </w:rPr>
                  </w:pPr>
                  <w:r w:rsidRPr="002563DB">
                    <w:rPr>
                      <w:rFonts w:asciiTheme="majorHAnsi" w:hAnsiTheme="majorHAnsi"/>
                    </w:rPr>
                    <w:t>Name der Firma</w:t>
                  </w:r>
                </w:p>
                <w:p w14:paraId="4C70B303" w14:textId="77777777" w:rsidR="002563DB" w:rsidRPr="002563DB" w:rsidRDefault="002563DB" w:rsidP="00CA4D94">
                  <w:pPr>
                    <w:tabs>
                      <w:tab w:val="center" w:pos="4536"/>
                      <w:tab w:val="right" w:pos="9072"/>
                    </w:tabs>
                    <w:rPr>
                      <w:rFonts w:asciiTheme="majorHAnsi" w:hAnsiTheme="majorHAnsi"/>
                    </w:rPr>
                  </w:pPr>
                  <w:r w:rsidRPr="002563DB">
                    <w:rPr>
                      <w:rFonts w:asciiTheme="majorHAnsi" w:hAnsiTheme="majorHAnsi"/>
                    </w:rPr>
                    <w:t>Straße</w:t>
                  </w:r>
                </w:p>
                <w:p w14:paraId="1A905654" w14:textId="77777777" w:rsidR="002563DB" w:rsidRPr="002563DB" w:rsidRDefault="002563DB" w:rsidP="00CA4D94">
                  <w:pPr>
                    <w:tabs>
                      <w:tab w:val="center" w:pos="4536"/>
                      <w:tab w:val="right" w:pos="9072"/>
                    </w:tabs>
                    <w:rPr>
                      <w:rFonts w:asciiTheme="majorHAnsi" w:hAnsiTheme="majorHAnsi"/>
                    </w:rPr>
                  </w:pPr>
                  <w:r w:rsidRPr="002563DB">
                    <w:rPr>
                      <w:rFonts w:asciiTheme="majorHAnsi" w:hAnsiTheme="majorHAnsi"/>
                    </w:rPr>
                    <w:t>PLZ, Ort</w:t>
                  </w:r>
                </w:p>
                <w:p w14:paraId="2E4C9EFF" w14:textId="77777777" w:rsidR="002563DB" w:rsidRPr="002563DB" w:rsidRDefault="002563DB" w:rsidP="00CA4D94">
                  <w:pPr>
                    <w:tabs>
                      <w:tab w:val="center" w:pos="4536"/>
                      <w:tab w:val="right" w:pos="9072"/>
                    </w:tabs>
                    <w:rPr>
                      <w:rFonts w:asciiTheme="majorHAnsi" w:hAnsiTheme="majorHAnsi"/>
                    </w:rPr>
                  </w:pPr>
                  <w:r w:rsidRPr="002563DB">
                    <w:rPr>
                      <w:rFonts w:asciiTheme="majorHAnsi" w:hAnsiTheme="majorHAnsi"/>
                    </w:rPr>
                    <w:t>Land</w:t>
                  </w:r>
                  <w:r w:rsidRPr="002563DB">
                    <w:rPr>
                      <w:rFonts w:asciiTheme="majorHAnsi" w:hAnsiTheme="majorHAnsi"/>
                    </w:rPr>
                    <w:br/>
                    <w:t>Tel.-Nr.</w:t>
                  </w:r>
                </w:p>
                <w:p w14:paraId="4C7C653E" w14:textId="77777777" w:rsidR="002563DB" w:rsidRPr="002563DB" w:rsidRDefault="002563DB" w:rsidP="00CA4D94">
                  <w:pPr>
                    <w:tabs>
                      <w:tab w:val="center" w:pos="4536"/>
                      <w:tab w:val="right" w:pos="9072"/>
                    </w:tabs>
                    <w:rPr>
                      <w:rFonts w:asciiTheme="majorHAnsi" w:hAnsiTheme="majorHAnsi"/>
                    </w:rPr>
                  </w:pPr>
                  <w:r w:rsidRPr="002563DB">
                    <w:rPr>
                      <w:rFonts w:asciiTheme="majorHAnsi" w:hAnsiTheme="majorHAnsi"/>
                    </w:rPr>
                    <w:t>Fax</w:t>
                  </w:r>
                </w:p>
                <w:p w14:paraId="5B44D5BC" w14:textId="77777777" w:rsidR="002563DB" w:rsidRPr="002563DB" w:rsidRDefault="002563DB" w:rsidP="00CA4D94">
                  <w:pPr>
                    <w:tabs>
                      <w:tab w:val="center" w:pos="4536"/>
                      <w:tab w:val="right" w:pos="9072"/>
                    </w:tabs>
                    <w:rPr>
                      <w:rFonts w:asciiTheme="majorHAnsi" w:hAnsiTheme="majorHAnsi"/>
                    </w:rPr>
                  </w:pPr>
                  <w:r w:rsidRPr="002563DB">
                    <w:rPr>
                      <w:rFonts w:asciiTheme="majorHAnsi" w:hAnsiTheme="majorHAnsi"/>
                    </w:rPr>
                    <w:t>E-Mail</w:t>
                  </w:r>
                </w:p>
                <w:p w14:paraId="7AC881CF" w14:textId="77777777" w:rsidR="002563DB" w:rsidRPr="002563DB" w:rsidRDefault="002563DB" w:rsidP="00CA4D94">
                  <w:pPr>
                    <w:tabs>
                      <w:tab w:val="center" w:pos="4536"/>
                      <w:tab w:val="right" w:pos="9072"/>
                    </w:tabs>
                    <w:rPr>
                      <w:rFonts w:asciiTheme="majorHAnsi" w:hAnsiTheme="majorHAnsi"/>
                      <w:color w:val="0000FF"/>
                      <w:u w:val="single"/>
                    </w:rPr>
                  </w:pPr>
                  <w:r w:rsidRPr="002563DB">
                    <w:rPr>
                      <w:rFonts w:asciiTheme="majorHAnsi" w:hAnsiTheme="majorHAnsi"/>
                    </w:rPr>
                    <w:t>Website</w:t>
                  </w:r>
                  <w:hyperlink r:id="rId11" w:history="1"/>
                </w:p>
              </w:tc>
              <w:tc>
                <w:tcPr>
                  <w:tcW w:w="5670" w:type="dxa"/>
                </w:tcPr>
                <w:p w14:paraId="7928CD58" w14:textId="77777777" w:rsidR="002563DB" w:rsidRPr="002563DB" w:rsidRDefault="002563DB" w:rsidP="00CA4D94">
                  <w:pPr>
                    <w:tabs>
                      <w:tab w:val="center" w:pos="4536"/>
                      <w:tab w:val="right" w:pos="9072"/>
                    </w:tabs>
                    <w:rPr>
                      <w:rFonts w:asciiTheme="majorHAnsi" w:hAnsiTheme="majorHAnsi"/>
                    </w:rPr>
                  </w:pPr>
                </w:p>
              </w:tc>
            </w:tr>
          </w:tbl>
          <w:p w14:paraId="08A31F8C" w14:textId="77777777" w:rsidR="002563DB" w:rsidRPr="002563DB" w:rsidRDefault="002563DB" w:rsidP="00CA4D94">
            <w:pPr>
              <w:tabs>
                <w:tab w:val="center" w:pos="4536"/>
                <w:tab w:val="right" w:pos="9072"/>
              </w:tabs>
              <w:rPr>
                <w:rFonts w:asciiTheme="majorHAnsi" w:hAnsiTheme="majorHAnsi"/>
              </w:rPr>
            </w:pPr>
            <w:r w:rsidRPr="002563DB">
              <w:rPr>
                <w:rFonts w:asciiTheme="majorHAnsi" w:hAnsiTheme="majorHAnsi"/>
              </w:rPr>
              <w:t xml:space="preserve"> </w:t>
            </w:r>
          </w:p>
        </w:tc>
      </w:tr>
      <w:tr w:rsidR="002563DB" w:rsidRPr="002563DB" w14:paraId="5323CC55" w14:textId="77777777" w:rsidTr="002563DB">
        <w:tc>
          <w:tcPr>
            <w:tcW w:w="9210" w:type="dxa"/>
          </w:tcPr>
          <w:p w14:paraId="4DE698FD" w14:textId="77777777" w:rsidR="002563DB" w:rsidRPr="002563DB" w:rsidRDefault="002563DB" w:rsidP="00CA4D94">
            <w:pPr>
              <w:tabs>
                <w:tab w:val="center" w:pos="4536"/>
                <w:tab w:val="right" w:pos="9072"/>
              </w:tabs>
              <w:rPr>
                <w:rFonts w:asciiTheme="majorHAnsi" w:hAnsiTheme="majorHAnsi"/>
              </w:rPr>
            </w:pPr>
            <w:r w:rsidRPr="002563DB">
              <w:rPr>
                <w:rFonts w:asciiTheme="majorHAnsi" w:hAnsiTheme="majorHAnsi"/>
              </w:rPr>
              <w:t>Welche Daten werden dort verarbeitet/gespeichert?</w:t>
            </w:r>
          </w:p>
          <w:p w14:paraId="228811EE" w14:textId="6744B683" w:rsidR="002563DB" w:rsidRPr="002563DB" w:rsidRDefault="00C868AA" w:rsidP="00CA4D94">
            <w:pPr>
              <w:tabs>
                <w:tab w:val="center" w:pos="4536"/>
                <w:tab w:val="right" w:pos="9072"/>
              </w:tabs>
              <w:rPr>
                <w:rFonts w:asciiTheme="majorHAnsi" w:hAnsiTheme="majorHAnsi"/>
              </w:rPr>
            </w:pPr>
            <w:sdt>
              <w:sdtPr>
                <w:rPr>
                  <w:rFonts w:asciiTheme="majorHAnsi" w:hAnsiTheme="majorHAnsi"/>
                </w:rPr>
                <w:id w:val="-1039210067"/>
                <w14:checkbox>
                  <w14:checked w14:val="1"/>
                  <w14:checkedState w14:val="2612" w14:font="MS Gothic"/>
                  <w14:uncheckedState w14:val="2610" w14:font="MS Gothic"/>
                </w14:checkbox>
              </w:sdtPr>
              <w:sdtEndPr/>
              <w:sdtContent>
                <w:r w:rsidR="00C35E27">
                  <w:rPr>
                    <w:rFonts w:ascii="MS Gothic" w:eastAsia="MS Gothic" w:hAnsi="MS Gothic" w:hint="eastAsia"/>
                  </w:rPr>
                  <w:t>☒</w:t>
                </w:r>
              </w:sdtContent>
            </w:sdt>
            <w:r w:rsidR="002563DB" w:rsidRPr="002563DB">
              <w:rPr>
                <w:rFonts w:asciiTheme="majorHAnsi" w:hAnsiTheme="majorHAnsi"/>
              </w:rPr>
              <w:t xml:space="preserve">  </w:t>
            </w:r>
            <w:r w:rsidR="002563DB" w:rsidRPr="002563DB">
              <w:rPr>
                <w:rStyle w:val="ts-muster-content"/>
                <w:rFonts w:asciiTheme="majorHAnsi" w:hAnsiTheme="majorHAnsi"/>
              </w:rPr>
              <w:t>Bestandsdaten</w:t>
            </w:r>
          </w:p>
          <w:p w14:paraId="5924A024" w14:textId="63E12716" w:rsidR="002563DB" w:rsidRPr="002563DB" w:rsidRDefault="00C868AA" w:rsidP="00CA4D94">
            <w:pPr>
              <w:tabs>
                <w:tab w:val="center" w:pos="4536"/>
                <w:tab w:val="right" w:pos="9072"/>
              </w:tabs>
              <w:rPr>
                <w:rFonts w:asciiTheme="majorHAnsi" w:hAnsiTheme="majorHAnsi"/>
              </w:rPr>
            </w:pPr>
            <w:sdt>
              <w:sdtPr>
                <w:rPr>
                  <w:rFonts w:asciiTheme="majorHAnsi" w:hAnsiTheme="majorHAnsi"/>
                </w:rPr>
                <w:id w:val="270594893"/>
                <w14:checkbox>
                  <w14:checked w14:val="1"/>
                  <w14:checkedState w14:val="2612" w14:font="MS Gothic"/>
                  <w14:uncheckedState w14:val="2610" w14:font="MS Gothic"/>
                </w14:checkbox>
              </w:sdtPr>
              <w:sdtEndPr/>
              <w:sdtContent>
                <w:r w:rsidR="00C35E27">
                  <w:rPr>
                    <w:rFonts w:ascii="MS Gothic" w:eastAsia="MS Gothic" w:hAnsi="MS Gothic" w:hint="eastAsia"/>
                  </w:rPr>
                  <w:t>☒</w:t>
                </w:r>
              </w:sdtContent>
            </w:sdt>
            <w:r w:rsidR="002563DB" w:rsidRPr="002563DB">
              <w:rPr>
                <w:rFonts w:asciiTheme="majorHAnsi" w:hAnsiTheme="majorHAnsi"/>
              </w:rPr>
              <w:t xml:space="preserve">  </w:t>
            </w:r>
            <w:r w:rsidR="002563DB" w:rsidRPr="002563DB">
              <w:rPr>
                <w:rStyle w:val="ts-muster-content"/>
                <w:rFonts w:asciiTheme="majorHAnsi" w:hAnsiTheme="majorHAnsi"/>
              </w:rPr>
              <w:t>Kontaktdaten</w:t>
            </w:r>
          </w:p>
          <w:p w14:paraId="6D206642" w14:textId="5C8272E9" w:rsidR="002563DB" w:rsidRPr="002563DB" w:rsidRDefault="00C868AA" w:rsidP="00CA4D94">
            <w:pPr>
              <w:tabs>
                <w:tab w:val="center" w:pos="4536"/>
                <w:tab w:val="right" w:pos="9072"/>
              </w:tabs>
              <w:rPr>
                <w:rFonts w:asciiTheme="majorHAnsi" w:hAnsiTheme="majorHAnsi"/>
              </w:rPr>
            </w:pPr>
            <w:sdt>
              <w:sdtPr>
                <w:rPr>
                  <w:rFonts w:asciiTheme="majorHAnsi" w:hAnsiTheme="majorHAnsi"/>
                </w:rPr>
                <w:id w:val="1244686162"/>
                <w14:checkbox>
                  <w14:checked w14:val="1"/>
                  <w14:checkedState w14:val="2612" w14:font="MS Gothic"/>
                  <w14:uncheckedState w14:val="2610" w14:font="MS Gothic"/>
                </w14:checkbox>
              </w:sdtPr>
              <w:sdtEndPr/>
              <w:sdtContent>
                <w:r w:rsidR="00C35E27">
                  <w:rPr>
                    <w:rFonts w:ascii="MS Gothic" w:eastAsia="MS Gothic" w:hAnsi="MS Gothic" w:hint="eastAsia"/>
                  </w:rPr>
                  <w:t>☒</w:t>
                </w:r>
              </w:sdtContent>
            </w:sdt>
            <w:r w:rsidR="002563DB" w:rsidRPr="002563DB">
              <w:rPr>
                <w:rFonts w:asciiTheme="majorHAnsi" w:hAnsiTheme="majorHAnsi"/>
              </w:rPr>
              <w:t xml:space="preserve">  </w:t>
            </w:r>
            <w:r w:rsidR="002563DB" w:rsidRPr="002563DB">
              <w:rPr>
                <w:rStyle w:val="ts-muster-content"/>
                <w:rFonts w:asciiTheme="majorHAnsi" w:hAnsiTheme="majorHAnsi"/>
              </w:rPr>
              <w:t>Inhaltsdaten</w:t>
            </w:r>
          </w:p>
          <w:p w14:paraId="0EFFE25F" w14:textId="14B8E5F1" w:rsidR="002563DB" w:rsidRPr="002563DB" w:rsidRDefault="00C868AA" w:rsidP="00CA4D94">
            <w:pPr>
              <w:tabs>
                <w:tab w:val="center" w:pos="4536"/>
                <w:tab w:val="right" w:pos="9072"/>
              </w:tabs>
              <w:rPr>
                <w:rFonts w:asciiTheme="majorHAnsi" w:hAnsiTheme="majorHAnsi"/>
              </w:rPr>
            </w:pPr>
            <w:sdt>
              <w:sdtPr>
                <w:rPr>
                  <w:rFonts w:asciiTheme="majorHAnsi" w:hAnsiTheme="majorHAnsi"/>
                </w:rPr>
                <w:id w:val="489068122"/>
                <w14:checkbox>
                  <w14:checked w14:val="1"/>
                  <w14:checkedState w14:val="2612" w14:font="MS Gothic"/>
                  <w14:uncheckedState w14:val="2610" w14:font="MS Gothic"/>
                </w14:checkbox>
              </w:sdtPr>
              <w:sdtEndPr/>
              <w:sdtContent>
                <w:r w:rsidR="00C35E27">
                  <w:rPr>
                    <w:rFonts w:ascii="MS Gothic" w:eastAsia="MS Gothic" w:hAnsi="MS Gothic" w:hint="eastAsia"/>
                  </w:rPr>
                  <w:t>☒</w:t>
                </w:r>
              </w:sdtContent>
            </w:sdt>
            <w:r w:rsidR="002563DB" w:rsidRPr="002563DB">
              <w:rPr>
                <w:rFonts w:asciiTheme="majorHAnsi" w:hAnsiTheme="majorHAnsi"/>
              </w:rPr>
              <w:t xml:space="preserve">  </w:t>
            </w:r>
            <w:r w:rsidR="002563DB" w:rsidRPr="002563DB">
              <w:rPr>
                <w:rStyle w:val="ts-muster-content"/>
                <w:rFonts w:asciiTheme="majorHAnsi" w:hAnsiTheme="majorHAnsi"/>
              </w:rPr>
              <w:t>Vertragsdaten</w:t>
            </w:r>
          </w:p>
          <w:p w14:paraId="099C1BAD" w14:textId="77777777" w:rsidR="002563DB" w:rsidRPr="002563DB" w:rsidRDefault="00C868AA" w:rsidP="00CA4D94">
            <w:pPr>
              <w:tabs>
                <w:tab w:val="center" w:pos="4536"/>
                <w:tab w:val="right" w:pos="9072"/>
              </w:tabs>
              <w:rPr>
                <w:rFonts w:asciiTheme="majorHAnsi" w:hAnsiTheme="majorHAnsi"/>
              </w:rPr>
            </w:pPr>
            <w:sdt>
              <w:sdtPr>
                <w:rPr>
                  <w:rFonts w:asciiTheme="majorHAnsi" w:hAnsiTheme="majorHAnsi"/>
                </w:rPr>
                <w:id w:val="1549328504"/>
                <w14:checkbox>
                  <w14:checked w14:val="0"/>
                  <w14:checkedState w14:val="2612" w14:font="MS Gothic"/>
                  <w14:uncheckedState w14:val="2610" w14:font="MS Gothic"/>
                </w14:checkbox>
              </w:sdtPr>
              <w:sdtEndPr/>
              <w:sdtContent>
                <w:r w:rsidR="002563DB" w:rsidRPr="002563DB">
                  <w:rPr>
                    <w:rFonts w:ascii="MS Gothic" w:eastAsia="MS Gothic" w:hAnsi="MS Gothic" w:cs="MS Gothic" w:hint="eastAsia"/>
                  </w:rPr>
                  <w:t>☐</w:t>
                </w:r>
              </w:sdtContent>
            </w:sdt>
            <w:r w:rsidR="002563DB" w:rsidRPr="002563DB">
              <w:rPr>
                <w:rFonts w:asciiTheme="majorHAnsi" w:hAnsiTheme="majorHAnsi"/>
              </w:rPr>
              <w:t xml:space="preserve">  </w:t>
            </w:r>
            <w:r w:rsidR="002563DB" w:rsidRPr="002563DB">
              <w:rPr>
                <w:rStyle w:val="ts-muster-content"/>
                <w:rFonts w:asciiTheme="majorHAnsi" w:hAnsiTheme="majorHAnsi"/>
              </w:rPr>
              <w:t>Nutzungsdaten</w:t>
            </w:r>
          </w:p>
          <w:p w14:paraId="44DE6210" w14:textId="77777777" w:rsidR="002563DB" w:rsidRPr="002563DB" w:rsidRDefault="00C868AA" w:rsidP="00CA4D94">
            <w:pPr>
              <w:tabs>
                <w:tab w:val="center" w:pos="4536"/>
                <w:tab w:val="right" w:pos="9072"/>
              </w:tabs>
              <w:rPr>
                <w:rFonts w:asciiTheme="majorHAnsi" w:hAnsiTheme="majorHAnsi"/>
              </w:rPr>
            </w:pPr>
            <w:sdt>
              <w:sdtPr>
                <w:rPr>
                  <w:rFonts w:asciiTheme="majorHAnsi" w:hAnsiTheme="majorHAnsi"/>
                </w:rPr>
                <w:id w:val="-1250801195"/>
                <w14:checkbox>
                  <w14:checked w14:val="0"/>
                  <w14:checkedState w14:val="2612" w14:font="MS Gothic"/>
                  <w14:uncheckedState w14:val="2610" w14:font="MS Gothic"/>
                </w14:checkbox>
              </w:sdtPr>
              <w:sdtEndPr/>
              <w:sdtContent>
                <w:r w:rsidR="002563DB" w:rsidRPr="002563DB">
                  <w:rPr>
                    <w:rFonts w:ascii="MS Gothic" w:eastAsia="MS Gothic" w:hAnsi="MS Gothic" w:cs="MS Gothic" w:hint="eastAsia"/>
                  </w:rPr>
                  <w:t>☐</w:t>
                </w:r>
              </w:sdtContent>
            </w:sdt>
            <w:r w:rsidR="002563DB" w:rsidRPr="002563DB">
              <w:rPr>
                <w:rFonts w:asciiTheme="majorHAnsi" w:hAnsiTheme="majorHAnsi"/>
              </w:rPr>
              <w:t xml:space="preserve">  </w:t>
            </w:r>
            <w:r w:rsidR="002563DB" w:rsidRPr="002563DB">
              <w:rPr>
                <w:rStyle w:val="ts-muster-content"/>
                <w:rFonts w:asciiTheme="majorHAnsi" w:hAnsiTheme="majorHAnsi"/>
              </w:rPr>
              <w:t>Meta- und Kommunikationsdaten von Kunden, Interessenten und Besuchern der Webseite</w:t>
            </w:r>
          </w:p>
          <w:p w14:paraId="2264CBB8" w14:textId="77777777" w:rsidR="002563DB" w:rsidRPr="002563DB" w:rsidRDefault="00C868AA" w:rsidP="00CA4D94">
            <w:pPr>
              <w:tabs>
                <w:tab w:val="center" w:pos="4536"/>
                <w:tab w:val="right" w:pos="9072"/>
              </w:tabs>
              <w:rPr>
                <w:rFonts w:asciiTheme="majorHAnsi" w:hAnsiTheme="majorHAnsi"/>
              </w:rPr>
            </w:pPr>
            <w:sdt>
              <w:sdtPr>
                <w:rPr>
                  <w:rFonts w:asciiTheme="majorHAnsi" w:hAnsiTheme="majorHAnsi"/>
                </w:rPr>
                <w:id w:val="-1427340223"/>
                <w14:checkbox>
                  <w14:checked w14:val="0"/>
                  <w14:checkedState w14:val="2612" w14:font="MS Gothic"/>
                  <w14:uncheckedState w14:val="2610" w14:font="MS Gothic"/>
                </w14:checkbox>
              </w:sdtPr>
              <w:sdtEndPr/>
              <w:sdtContent>
                <w:r w:rsidR="002563DB" w:rsidRPr="002563DB">
                  <w:rPr>
                    <w:rFonts w:ascii="MS Gothic" w:eastAsia="MS Gothic" w:hAnsi="MS Gothic" w:cs="MS Gothic" w:hint="eastAsia"/>
                  </w:rPr>
                  <w:t>☐</w:t>
                </w:r>
              </w:sdtContent>
            </w:sdt>
            <w:r w:rsidR="002563DB" w:rsidRPr="002563DB">
              <w:rPr>
                <w:rFonts w:asciiTheme="majorHAnsi" w:hAnsiTheme="majorHAnsi"/>
              </w:rPr>
              <w:t xml:space="preserve">  andere Daten:  </w:t>
            </w:r>
            <w:sdt>
              <w:sdtPr>
                <w:rPr>
                  <w:rFonts w:asciiTheme="majorHAnsi" w:hAnsiTheme="majorHAnsi"/>
                </w:rPr>
                <w:id w:val="225420701"/>
                <w:placeholder>
                  <w:docPart w:val="49882E625BFF44F0978648AE831CD113"/>
                </w:placeholder>
                <w:showingPlcHdr/>
              </w:sdtPr>
              <w:sdtEndPr/>
              <w:sdtContent>
                <w:r w:rsidR="002563DB" w:rsidRPr="002563DB">
                  <w:rPr>
                    <w:rStyle w:val="Platzhaltertext"/>
                    <w:rFonts w:asciiTheme="majorHAnsi" w:hAnsiTheme="majorHAnsi"/>
                  </w:rPr>
                  <w:t>Klicken Sie hier, um Text einzugeben.</w:t>
                </w:r>
              </w:sdtContent>
            </w:sdt>
          </w:p>
          <w:p w14:paraId="0FE80566" w14:textId="77777777" w:rsidR="002563DB" w:rsidRPr="002563DB" w:rsidRDefault="002563DB" w:rsidP="00CA4D94">
            <w:pPr>
              <w:tabs>
                <w:tab w:val="center" w:pos="4536"/>
                <w:tab w:val="right" w:pos="9072"/>
              </w:tabs>
              <w:rPr>
                <w:rFonts w:asciiTheme="majorHAnsi" w:hAnsiTheme="majorHAnsi"/>
                <w:bCs/>
                <w:i/>
                <w:color w:val="C00000"/>
              </w:rPr>
            </w:pPr>
          </w:p>
        </w:tc>
      </w:tr>
      <w:tr w:rsidR="002563DB" w:rsidRPr="002563DB" w14:paraId="547CED68" w14:textId="77777777" w:rsidTr="002563DB">
        <w:tc>
          <w:tcPr>
            <w:tcW w:w="9210" w:type="dxa"/>
          </w:tcPr>
          <w:p w14:paraId="1F62AE26" w14:textId="77777777" w:rsidR="002563DB" w:rsidRPr="002563DB" w:rsidRDefault="002563DB" w:rsidP="00CA4D94">
            <w:pPr>
              <w:tabs>
                <w:tab w:val="center" w:pos="4536"/>
                <w:tab w:val="right" w:pos="9072"/>
              </w:tabs>
              <w:rPr>
                <w:rFonts w:asciiTheme="majorHAnsi" w:hAnsiTheme="majorHAnsi"/>
              </w:rPr>
            </w:pPr>
            <w:r w:rsidRPr="002563DB">
              <w:rPr>
                <w:rFonts w:asciiTheme="majorHAnsi" w:hAnsiTheme="majorHAnsi"/>
              </w:rPr>
              <w:t xml:space="preserve">Werden die o. g. Daten anonymisiert oder pseudonymisiert? </w:t>
            </w:r>
          </w:p>
          <w:p w14:paraId="27BFB668" w14:textId="77777777" w:rsidR="002563DB" w:rsidRPr="002563DB" w:rsidRDefault="00C868AA" w:rsidP="00CA4D94">
            <w:pPr>
              <w:tabs>
                <w:tab w:val="center" w:pos="4536"/>
                <w:tab w:val="right" w:pos="9072"/>
              </w:tabs>
              <w:rPr>
                <w:rFonts w:asciiTheme="majorHAnsi" w:hAnsiTheme="majorHAnsi"/>
              </w:rPr>
            </w:pPr>
            <w:sdt>
              <w:sdtPr>
                <w:rPr>
                  <w:rFonts w:asciiTheme="majorHAnsi" w:hAnsiTheme="majorHAnsi"/>
                </w:rPr>
                <w:id w:val="-500424870"/>
                <w14:checkbox>
                  <w14:checked w14:val="0"/>
                  <w14:checkedState w14:val="2612" w14:font="MS Gothic"/>
                  <w14:uncheckedState w14:val="2610" w14:font="MS Gothic"/>
                </w14:checkbox>
              </w:sdtPr>
              <w:sdtEndPr/>
              <w:sdtContent>
                <w:r w:rsidR="002563DB" w:rsidRPr="002563DB">
                  <w:rPr>
                    <w:rFonts w:ascii="MS Gothic" w:eastAsia="MS Gothic" w:hAnsi="MS Gothic" w:cs="MS Gothic" w:hint="eastAsia"/>
                  </w:rPr>
                  <w:t>☐</w:t>
                </w:r>
              </w:sdtContent>
            </w:sdt>
            <w:r w:rsidR="002563DB" w:rsidRPr="002563DB">
              <w:rPr>
                <w:rFonts w:asciiTheme="majorHAnsi" w:hAnsiTheme="majorHAnsi"/>
              </w:rPr>
              <w:t xml:space="preserve"> Ja, bitte angeben:  </w:t>
            </w:r>
            <w:sdt>
              <w:sdtPr>
                <w:rPr>
                  <w:rFonts w:asciiTheme="majorHAnsi" w:hAnsiTheme="majorHAnsi"/>
                </w:rPr>
                <w:id w:val="154269743"/>
                <w:placeholder>
                  <w:docPart w:val="A42DB9D093D64152B0D22C49FA6A3321"/>
                </w:placeholder>
                <w:showingPlcHdr/>
              </w:sdtPr>
              <w:sdtEndPr/>
              <w:sdtContent>
                <w:r w:rsidR="002563DB" w:rsidRPr="002563DB">
                  <w:rPr>
                    <w:rStyle w:val="Platzhaltertext"/>
                    <w:rFonts w:asciiTheme="majorHAnsi" w:hAnsiTheme="majorHAnsi"/>
                  </w:rPr>
                  <w:t>Klicken Sie hier, um Text einzugeben.</w:t>
                </w:r>
              </w:sdtContent>
            </w:sdt>
          </w:p>
          <w:p w14:paraId="00C57C04" w14:textId="77777777" w:rsidR="002563DB" w:rsidRPr="002563DB" w:rsidRDefault="00C868AA" w:rsidP="00CA4D94">
            <w:pPr>
              <w:rPr>
                <w:rFonts w:asciiTheme="majorHAnsi" w:hAnsiTheme="majorHAnsi"/>
              </w:rPr>
            </w:pPr>
            <w:sdt>
              <w:sdtPr>
                <w:rPr>
                  <w:rFonts w:asciiTheme="majorHAnsi" w:hAnsiTheme="majorHAnsi"/>
                </w:rPr>
                <w:id w:val="2127880950"/>
                <w14:checkbox>
                  <w14:checked w14:val="0"/>
                  <w14:checkedState w14:val="2612" w14:font="MS Gothic"/>
                  <w14:uncheckedState w14:val="2610" w14:font="MS Gothic"/>
                </w14:checkbox>
              </w:sdtPr>
              <w:sdtEndPr/>
              <w:sdtContent>
                <w:r w:rsidR="002563DB" w:rsidRPr="002563DB">
                  <w:rPr>
                    <w:rFonts w:ascii="MS Gothic" w:eastAsia="MS Gothic" w:hAnsi="MS Gothic" w:cs="MS Gothic" w:hint="eastAsia"/>
                  </w:rPr>
                  <w:t>☐</w:t>
                </w:r>
              </w:sdtContent>
            </w:sdt>
            <w:r w:rsidR="002563DB" w:rsidRPr="002563DB">
              <w:rPr>
                <w:rFonts w:asciiTheme="majorHAnsi" w:eastAsiaTheme="minorEastAsia" w:hAnsiTheme="majorHAnsi" w:cstheme="minorBidi"/>
                <w:lang w:eastAsia="de-DE"/>
              </w:rPr>
              <w:t xml:space="preserve"> Nein </w:t>
            </w:r>
          </w:p>
          <w:p w14:paraId="33335CD4" w14:textId="77777777" w:rsidR="002563DB" w:rsidRPr="002563DB" w:rsidRDefault="002563DB" w:rsidP="00CA4D94">
            <w:pPr>
              <w:tabs>
                <w:tab w:val="center" w:pos="4536"/>
                <w:tab w:val="right" w:pos="9072"/>
              </w:tabs>
              <w:rPr>
                <w:rFonts w:asciiTheme="majorHAnsi" w:hAnsiTheme="majorHAnsi"/>
                <w:bCs/>
                <w:i/>
                <w:color w:val="C00000"/>
              </w:rPr>
            </w:pPr>
          </w:p>
        </w:tc>
      </w:tr>
      <w:tr w:rsidR="002563DB" w:rsidRPr="002563DB" w14:paraId="7B0C6AC2" w14:textId="77777777" w:rsidTr="002563DB">
        <w:tc>
          <w:tcPr>
            <w:tcW w:w="9210" w:type="dxa"/>
          </w:tcPr>
          <w:p w14:paraId="57ACA38E" w14:textId="77777777" w:rsidR="002563DB" w:rsidRPr="002563DB" w:rsidRDefault="002563DB" w:rsidP="00CA4D94">
            <w:pPr>
              <w:tabs>
                <w:tab w:val="center" w:pos="4536"/>
                <w:tab w:val="right" w:pos="9072"/>
              </w:tabs>
              <w:rPr>
                <w:rFonts w:asciiTheme="majorHAnsi" w:hAnsiTheme="majorHAnsi"/>
              </w:rPr>
            </w:pPr>
            <w:r w:rsidRPr="002563DB">
              <w:rPr>
                <w:rFonts w:asciiTheme="majorHAnsi" w:hAnsiTheme="majorHAnsi"/>
              </w:rPr>
              <w:t>Ist mit dem Hostingdienstleister eine AVV geschlossen?</w:t>
            </w:r>
            <w:r w:rsidRPr="002563DB">
              <w:rPr>
                <w:rFonts w:asciiTheme="majorHAnsi" w:hAnsiTheme="majorHAnsi"/>
              </w:rPr>
              <w:br/>
            </w:r>
            <w:sdt>
              <w:sdtPr>
                <w:rPr>
                  <w:rFonts w:asciiTheme="majorHAnsi" w:hAnsiTheme="majorHAnsi"/>
                </w:rPr>
                <w:id w:val="1621869956"/>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Ja</w:t>
            </w:r>
          </w:p>
          <w:p w14:paraId="150B6EFB" w14:textId="77777777" w:rsidR="002563DB" w:rsidRPr="002563DB" w:rsidRDefault="00C868AA" w:rsidP="00CA4D94">
            <w:pPr>
              <w:rPr>
                <w:rFonts w:asciiTheme="majorHAnsi" w:eastAsiaTheme="minorEastAsia" w:hAnsiTheme="majorHAnsi" w:cstheme="minorBidi"/>
                <w:lang w:eastAsia="de-DE"/>
              </w:rPr>
            </w:pPr>
            <w:sdt>
              <w:sdtPr>
                <w:rPr>
                  <w:rFonts w:asciiTheme="majorHAnsi" w:hAnsiTheme="majorHAnsi"/>
                </w:rPr>
                <w:id w:val="-801768661"/>
                <w14:checkbox>
                  <w14:checked w14:val="0"/>
                  <w14:checkedState w14:val="2612" w14:font="MS Gothic"/>
                  <w14:uncheckedState w14:val="2610" w14:font="MS Gothic"/>
                </w14:checkbox>
              </w:sdtPr>
              <w:sdtEndPr/>
              <w:sdtContent>
                <w:r w:rsidR="002563DB" w:rsidRPr="002563DB">
                  <w:rPr>
                    <w:rFonts w:ascii="MS Gothic" w:eastAsia="MS Gothic" w:hAnsi="MS Gothic" w:cs="MS Gothic" w:hint="eastAsia"/>
                  </w:rPr>
                  <w:t>☐</w:t>
                </w:r>
              </w:sdtContent>
            </w:sdt>
            <w:r w:rsidR="002563DB" w:rsidRPr="002563DB">
              <w:rPr>
                <w:rFonts w:asciiTheme="majorHAnsi" w:eastAsiaTheme="minorEastAsia" w:hAnsiTheme="majorHAnsi" w:cstheme="minorBidi"/>
                <w:lang w:eastAsia="de-DE"/>
              </w:rPr>
              <w:t xml:space="preserve"> Nein</w:t>
            </w:r>
          </w:p>
          <w:p w14:paraId="72AD5857" w14:textId="77777777" w:rsidR="002563DB" w:rsidRPr="002563DB" w:rsidRDefault="00C868AA" w:rsidP="00CA4D94">
            <w:pPr>
              <w:rPr>
                <w:rFonts w:asciiTheme="majorHAnsi" w:hAnsiTheme="majorHAnsi"/>
              </w:rPr>
            </w:pPr>
            <w:sdt>
              <w:sdtPr>
                <w:rPr>
                  <w:rFonts w:asciiTheme="majorHAnsi" w:hAnsiTheme="majorHAnsi"/>
                </w:rPr>
                <w:id w:val="-1041594164"/>
                <w14:checkbox>
                  <w14:checked w14:val="0"/>
                  <w14:checkedState w14:val="2612" w14:font="MS Gothic"/>
                  <w14:uncheckedState w14:val="2610" w14:font="MS Gothic"/>
                </w14:checkbox>
              </w:sdtPr>
              <w:sdtEndPr/>
              <w:sdtContent>
                <w:r w:rsidR="002563DB" w:rsidRPr="002563DB">
                  <w:rPr>
                    <w:rFonts w:ascii="MS Gothic" w:eastAsia="MS Gothic" w:hAnsi="MS Gothic" w:cs="MS Gothic" w:hint="eastAsia"/>
                  </w:rPr>
                  <w:t>☐</w:t>
                </w:r>
              </w:sdtContent>
            </w:sdt>
            <w:r w:rsidR="002563DB" w:rsidRPr="002563DB">
              <w:rPr>
                <w:rFonts w:asciiTheme="majorHAnsi" w:eastAsiaTheme="minorEastAsia" w:hAnsiTheme="majorHAnsi" w:cstheme="minorBidi"/>
                <w:lang w:eastAsia="de-DE"/>
              </w:rPr>
              <w:t xml:space="preserve"> Weiß nicht</w:t>
            </w:r>
          </w:p>
          <w:p w14:paraId="7F22F48B" w14:textId="77777777" w:rsidR="002563DB" w:rsidRPr="002563DB" w:rsidRDefault="002563DB" w:rsidP="00CA4D94">
            <w:pPr>
              <w:rPr>
                <w:rFonts w:asciiTheme="majorHAnsi" w:hAnsiTheme="majorHAnsi"/>
              </w:rPr>
            </w:pPr>
          </w:p>
        </w:tc>
      </w:tr>
      <w:tr w:rsidR="002563DB" w:rsidRPr="002563DB" w14:paraId="118A8E60" w14:textId="77777777" w:rsidTr="002563DB">
        <w:tc>
          <w:tcPr>
            <w:tcW w:w="9210" w:type="dxa"/>
          </w:tcPr>
          <w:p w14:paraId="266894D5" w14:textId="77777777" w:rsidR="002563DB" w:rsidRPr="002563DB" w:rsidRDefault="002563DB" w:rsidP="00CA4D94">
            <w:pPr>
              <w:tabs>
                <w:tab w:val="center" w:pos="4536"/>
                <w:tab w:val="right" w:pos="9072"/>
              </w:tabs>
              <w:rPr>
                <w:rFonts w:asciiTheme="majorHAnsi" w:hAnsiTheme="majorHAnsi"/>
              </w:rPr>
            </w:pPr>
            <w:r w:rsidRPr="002563DB">
              <w:rPr>
                <w:rFonts w:asciiTheme="majorHAnsi" w:hAnsiTheme="majorHAnsi"/>
              </w:rPr>
              <w:t>Bitte nennen Sie den Zweck der Datenverarbeitung:</w:t>
            </w:r>
          </w:p>
          <w:p w14:paraId="152268B4" w14:textId="77777777" w:rsidR="002563DB" w:rsidRPr="002563DB" w:rsidRDefault="00C868AA" w:rsidP="00CA4D94">
            <w:pPr>
              <w:tabs>
                <w:tab w:val="center" w:pos="4536"/>
                <w:tab w:val="right" w:pos="9072"/>
              </w:tabs>
              <w:rPr>
                <w:rFonts w:asciiTheme="majorHAnsi" w:hAnsiTheme="majorHAnsi"/>
              </w:rPr>
            </w:pPr>
            <w:sdt>
              <w:sdtPr>
                <w:rPr>
                  <w:rFonts w:asciiTheme="majorHAnsi" w:hAnsiTheme="majorHAnsi"/>
                </w:rPr>
                <w:id w:val="-183211091"/>
                <w14:checkbox>
                  <w14:checked w14:val="0"/>
                  <w14:checkedState w14:val="2612" w14:font="MS Gothic"/>
                  <w14:uncheckedState w14:val="2610" w14:font="MS Gothic"/>
                </w14:checkbox>
              </w:sdtPr>
              <w:sdtEndPr/>
              <w:sdtContent>
                <w:r w:rsidR="002563DB" w:rsidRPr="002563DB">
                  <w:rPr>
                    <w:rFonts w:ascii="MS Gothic" w:eastAsia="MS Gothic" w:hAnsi="MS Gothic" w:cs="MS Gothic" w:hint="eastAsia"/>
                  </w:rPr>
                  <w:t>☐</w:t>
                </w:r>
              </w:sdtContent>
            </w:sdt>
            <w:r w:rsidR="002563DB" w:rsidRPr="002563DB">
              <w:rPr>
                <w:rFonts w:asciiTheme="majorHAnsi" w:hAnsiTheme="majorHAnsi"/>
              </w:rPr>
              <w:t xml:space="preserve">  </w:t>
            </w:r>
            <w:r w:rsidR="002563DB" w:rsidRPr="002563DB">
              <w:rPr>
                <w:rStyle w:val="ts-muster-content"/>
                <w:rFonts w:asciiTheme="majorHAnsi" w:hAnsiTheme="majorHAnsi"/>
              </w:rPr>
              <w:t>Infrastruktur- und Plattformdienstleistungen</w:t>
            </w:r>
          </w:p>
          <w:p w14:paraId="64177324" w14:textId="77777777" w:rsidR="002563DB" w:rsidRPr="002563DB" w:rsidRDefault="00C868AA" w:rsidP="00CA4D94">
            <w:pPr>
              <w:tabs>
                <w:tab w:val="center" w:pos="4536"/>
                <w:tab w:val="right" w:pos="9072"/>
              </w:tabs>
              <w:rPr>
                <w:rFonts w:asciiTheme="majorHAnsi" w:hAnsiTheme="majorHAnsi"/>
              </w:rPr>
            </w:pPr>
            <w:sdt>
              <w:sdtPr>
                <w:rPr>
                  <w:rFonts w:asciiTheme="majorHAnsi" w:hAnsiTheme="majorHAnsi"/>
                </w:rPr>
                <w:id w:val="817223596"/>
                <w14:checkbox>
                  <w14:checked w14:val="0"/>
                  <w14:checkedState w14:val="2612" w14:font="MS Gothic"/>
                  <w14:uncheckedState w14:val="2610" w14:font="MS Gothic"/>
                </w14:checkbox>
              </w:sdtPr>
              <w:sdtEndPr/>
              <w:sdtContent>
                <w:r w:rsidR="002563DB" w:rsidRPr="002563DB">
                  <w:rPr>
                    <w:rFonts w:ascii="MS Gothic" w:eastAsia="MS Gothic" w:hAnsi="MS Gothic" w:cs="MS Gothic" w:hint="eastAsia"/>
                  </w:rPr>
                  <w:t>☐</w:t>
                </w:r>
              </w:sdtContent>
            </w:sdt>
            <w:r w:rsidR="002563DB" w:rsidRPr="002563DB">
              <w:rPr>
                <w:rFonts w:asciiTheme="majorHAnsi" w:hAnsiTheme="majorHAnsi"/>
              </w:rPr>
              <w:t xml:space="preserve">  </w:t>
            </w:r>
            <w:r w:rsidR="002563DB" w:rsidRPr="002563DB">
              <w:rPr>
                <w:rStyle w:val="ts-muster-content"/>
                <w:rFonts w:asciiTheme="majorHAnsi" w:hAnsiTheme="majorHAnsi"/>
              </w:rPr>
              <w:t>Rechenkapazität</w:t>
            </w:r>
          </w:p>
          <w:p w14:paraId="72A91D4B" w14:textId="77777777" w:rsidR="002563DB" w:rsidRPr="002563DB" w:rsidRDefault="00C868AA" w:rsidP="00CA4D94">
            <w:pPr>
              <w:tabs>
                <w:tab w:val="center" w:pos="4536"/>
                <w:tab w:val="right" w:pos="9072"/>
              </w:tabs>
              <w:rPr>
                <w:rFonts w:asciiTheme="majorHAnsi" w:hAnsiTheme="majorHAnsi"/>
              </w:rPr>
            </w:pPr>
            <w:sdt>
              <w:sdtPr>
                <w:rPr>
                  <w:rFonts w:asciiTheme="majorHAnsi" w:hAnsiTheme="majorHAnsi"/>
                </w:rPr>
                <w:id w:val="1206683286"/>
                <w14:checkbox>
                  <w14:checked w14:val="0"/>
                  <w14:checkedState w14:val="2612" w14:font="MS Gothic"/>
                  <w14:uncheckedState w14:val="2610" w14:font="MS Gothic"/>
                </w14:checkbox>
              </w:sdtPr>
              <w:sdtEndPr/>
              <w:sdtContent>
                <w:r w:rsidR="002563DB" w:rsidRPr="002563DB">
                  <w:rPr>
                    <w:rFonts w:ascii="MS Gothic" w:eastAsia="MS Gothic" w:hAnsi="MS Gothic" w:cs="MS Gothic" w:hint="eastAsia"/>
                  </w:rPr>
                  <w:t>☐</w:t>
                </w:r>
              </w:sdtContent>
            </w:sdt>
            <w:r w:rsidR="002563DB" w:rsidRPr="002563DB">
              <w:rPr>
                <w:rFonts w:asciiTheme="majorHAnsi" w:hAnsiTheme="majorHAnsi"/>
              </w:rPr>
              <w:t xml:space="preserve">  </w:t>
            </w:r>
            <w:r w:rsidR="002563DB" w:rsidRPr="002563DB">
              <w:rPr>
                <w:rStyle w:val="ts-muster-content"/>
                <w:rFonts w:asciiTheme="majorHAnsi" w:hAnsiTheme="majorHAnsi"/>
              </w:rPr>
              <w:t>Speicherplatz und Datenbankdienste</w:t>
            </w:r>
          </w:p>
          <w:p w14:paraId="5CD5B1B1" w14:textId="77777777" w:rsidR="002563DB" w:rsidRPr="002563DB" w:rsidRDefault="00C868AA" w:rsidP="00CA4D94">
            <w:pPr>
              <w:tabs>
                <w:tab w:val="center" w:pos="4536"/>
                <w:tab w:val="right" w:pos="9072"/>
              </w:tabs>
              <w:rPr>
                <w:rFonts w:asciiTheme="majorHAnsi" w:hAnsiTheme="majorHAnsi"/>
              </w:rPr>
            </w:pPr>
            <w:sdt>
              <w:sdtPr>
                <w:rPr>
                  <w:rFonts w:asciiTheme="majorHAnsi" w:hAnsiTheme="majorHAnsi"/>
                </w:rPr>
                <w:id w:val="-1760815778"/>
                <w14:checkbox>
                  <w14:checked w14:val="0"/>
                  <w14:checkedState w14:val="2612" w14:font="MS Gothic"/>
                  <w14:uncheckedState w14:val="2610" w14:font="MS Gothic"/>
                </w14:checkbox>
              </w:sdtPr>
              <w:sdtEndPr/>
              <w:sdtContent>
                <w:r w:rsidR="002563DB" w:rsidRPr="002563DB">
                  <w:rPr>
                    <w:rFonts w:ascii="MS Gothic" w:eastAsia="MS Gothic" w:hAnsi="MS Gothic" w:cs="MS Gothic" w:hint="eastAsia"/>
                  </w:rPr>
                  <w:t>☐</w:t>
                </w:r>
              </w:sdtContent>
            </w:sdt>
            <w:r w:rsidR="002563DB" w:rsidRPr="002563DB">
              <w:rPr>
                <w:rFonts w:asciiTheme="majorHAnsi" w:hAnsiTheme="majorHAnsi"/>
              </w:rPr>
              <w:t xml:space="preserve">  </w:t>
            </w:r>
            <w:r w:rsidR="002563DB" w:rsidRPr="002563DB">
              <w:rPr>
                <w:rStyle w:val="ts-muster-content"/>
                <w:rFonts w:asciiTheme="majorHAnsi" w:hAnsiTheme="majorHAnsi"/>
              </w:rPr>
              <w:t>Sicherheitsleistungen</w:t>
            </w:r>
          </w:p>
          <w:p w14:paraId="0D0EBF47" w14:textId="77777777" w:rsidR="002563DB" w:rsidRPr="002563DB" w:rsidRDefault="00C868AA" w:rsidP="00CA4D94">
            <w:pPr>
              <w:tabs>
                <w:tab w:val="center" w:pos="4536"/>
                <w:tab w:val="right" w:pos="9072"/>
              </w:tabs>
              <w:rPr>
                <w:rFonts w:asciiTheme="majorHAnsi" w:hAnsiTheme="majorHAnsi"/>
              </w:rPr>
            </w:pPr>
            <w:sdt>
              <w:sdtPr>
                <w:rPr>
                  <w:rFonts w:asciiTheme="majorHAnsi" w:hAnsiTheme="majorHAnsi"/>
                </w:rPr>
                <w:id w:val="-72516261"/>
                <w14:checkbox>
                  <w14:checked w14:val="0"/>
                  <w14:checkedState w14:val="2612" w14:font="MS Gothic"/>
                  <w14:uncheckedState w14:val="2610" w14:font="MS Gothic"/>
                </w14:checkbox>
              </w:sdtPr>
              <w:sdtEndPr/>
              <w:sdtContent>
                <w:r w:rsidR="002563DB" w:rsidRPr="002563DB">
                  <w:rPr>
                    <w:rFonts w:ascii="MS Gothic" w:eastAsia="MS Gothic" w:hAnsi="MS Gothic" w:cs="MS Gothic" w:hint="eastAsia"/>
                  </w:rPr>
                  <w:t>☐</w:t>
                </w:r>
              </w:sdtContent>
            </w:sdt>
            <w:r w:rsidR="002563DB" w:rsidRPr="002563DB">
              <w:rPr>
                <w:rFonts w:asciiTheme="majorHAnsi" w:hAnsiTheme="majorHAnsi"/>
              </w:rPr>
              <w:t xml:space="preserve">  </w:t>
            </w:r>
            <w:r w:rsidR="002563DB" w:rsidRPr="002563DB">
              <w:rPr>
                <w:rStyle w:val="ts-muster-content"/>
                <w:rFonts w:asciiTheme="majorHAnsi" w:hAnsiTheme="majorHAnsi"/>
              </w:rPr>
              <w:t>technische Wartungsleistungen</w:t>
            </w:r>
          </w:p>
          <w:p w14:paraId="09CCB075" w14:textId="77777777" w:rsidR="002563DB" w:rsidRPr="002563DB" w:rsidRDefault="00C868AA" w:rsidP="00CA4D94">
            <w:pPr>
              <w:tabs>
                <w:tab w:val="center" w:pos="4536"/>
                <w:tab w:val="right" w:pos="9072"/>
              </w:tabs>
              <w:rPr>
                <w:rFonts w:asciiTheme="majorHAnsi" w:hAnsiTheme="majorHAnsi"/>
              </w:rPr>
            </w:pPr>
            <w:sdt>
              <w:sdtPr>
                <w:rPr>
                  <w:rFonts w:asciiTheme="majorHAnsi" w:hAnsiTheme="majorHAnsi"/>
                </w:rPr>
                <w:id w:val="-1164545188"/>
                <w14:checkbox>
                  <w14:checked w14:val="0"/>
                  <w14:checkedState w14:val="2612" w14:font="MS Gothic"/>
                  <w14:uncheckedState w14:val="2610" w14:font="MS Gothic"/>
                </w14:checkbox>
              </w:sdtPr>
              <w:sdtEndPr/>
              <w:sdtContent>
                <w:r w:rsidR="002563DB" w:rsidRPr="002563DB">
                  <w:rPr>
                    <w:rFonts w:ascii="MS Gothic" w:eastAsia="MS Gothic" w:hAnsi="MS Gothic" w:cs="MS Gothic" w:hint="eastAsia"/>
                  </w:rPr>
                  <w:t>☐</w:t>
                </w:r>
              </w:sdtContent>
            </w:sdt>
            <w:r w:rsidR="002563DB" w:rsidRPr="002563DB">
              <w:rPr>
                <w:rFonts w:asciiTheme="majorHAnsi" w:hAnsiTheme="majorHAnsi"/>
              </w:rPr>
              <w:t xml:space="preserve">  Sonstiges:  </w:t>
            </w:r>
            <w:sdt>
              <w:sdtPr>
                <w:rPr>
                  <w:rFonts w:asciiTheme="majorHAnsi" w:hAnsiTheme="majorHAnsi"/>
                </w:rPr>
                <w:id w:val="-484307734"/>
                <w:placeholder>
                  <w:docPart w:val="DFDBA71069F44308AD15DE32EB310609"/>
                </w:placeholder>
                <w:showingPlcHdr/>
              </w:sdtPr>
              <w:sdtEndPr/>
              <w:sdtContent>
                <w:r w:rsidR="002563DB" w:rsidRPr="002563DB">
                  <w:rPr>
                    <w:rStyle w:val="Platzhaltertext"/>
                    <w:rFonts w:asciiTheme="majorHAnsi" w:hAnsiTheme="majorHAnsi"/>
                  </w:rPr>
                  <w:t>Klicken Sie hier, um Text einzugeben.</w:t>
                </w:r>
              </w:sdtContent>
            </w:sdt>
          </w:p>
          <w:p w14:paraId="0C9A2BAF" w14:textId="77777777" w:rsidR="002563DB" w:rsidRPr="002563DB" w:rsidRDefault="002563DB" w:rsidP="00CA4D94">
            <w:pPr>
              <w:rPr>
                <w:rFonts w:asciiTheme="majorHAnsi" w:hAnsiTheme="majorHAnsi"/>
              </w:rPr>
            </w:pPr>
          </w:p>
        </w:tc>
      </w:tr>
      <w:tr w:rsidR="002563DB" w:rsidRPr="002563DB" w14:paraId="5C40D623" w14:textId="77777777" w:rsidTr="002563DB">
        <w:tc>
          <w:tcPr>
            <w:tcW w:w="9210" w:type="dxa"/>
          </w:tcPr>
          <w:p w14:paraId="0B84BC64" w14:textId="77777777" w:rsidR="002563DB" w:rsidRPr="002563DB" w:rsidRDefault="002563DB" w:rsidP="00CA4D94">
            <w:pPr>
              <w:tabs>
                <w:tab w:val="center" w:pos="4536"/>
                <w:tab w:val="right" w:pos="9072"/>
              </w:tabs>
              <w:rPr>
                <w:rFonts w:asciiTheme="majorHAnsi" w:hAnsiTheme="majorHAnsi"/>
              </w:rPr>
            </w:pPr>
            <w:r w:rsidRPr="002563DB">
              <w:rPr>
                <w:rFonts w:asciiTheme="majorHAnsi" w:hAnsiTheme="majorHAnsi"/>
              </w:rPr>
              <w:lastRenderedPageBreak/>
              <w:t>In welchem Land stehen die Server des Hostingdienstleisters?</w:t>
            </w:r>
          </w:p>
          <w:sdt>
            <w:sdtPr>
              <w:rPr>
                <w:rFonts w:asciiTheme="majorHAnsi" w:hAnsiTheme="majorHAnsi"/>
              </w:rPr>
              <w:id w:val="-380017231"/>
              <w:placeholder>
                <w:docPart w:val="AD857360BA9B49C1862FEFECD7D4A14F"/>
              </w:placeholder>
              <w:showingPlcHdr/>
            </w:sdtPr>
            <w:sdtEndPr/>
            <w:sdtContent>
              <w:p w14:paraId="7E3BEEB0" w14:textId="77777777" w:rsidR="002563DB" w:rsidRPr="002563DB" w:rsidRDefault="002563DB" w:rsidP="00CA4D94">
                <w:pPr>
                  <w:rPr>
                    <w:rFonts w:asciiTheme="majorHAnsi" w:hAnsiTheme="majorHAnsi"/>
                  </w:rPr>
                </w:pPr>
                <w:r w:rsidRPr="002563DB">
                  <w:rPr>
                    <w:rStyle w:val="Platzhaltertext"/>
                    <w:rFonts w:asciiTheme="majorHAnsi" w:hAnsiTheme="majorHAnsi"/>
                  </w:rPr>
                  <w:t>Klicken Sie hier, um Text einzugeben.</w:t>
                </w:r>
              </w:p>
            </w:sdtContent>
          </w:sdt>
        </w:tc>
      </w:tr>
    </w:tbl>
    <w:p w14:paraId="189867AA" w14:textId="77777777" w:rsidR="00A12B41" w:rsidRDefault="00A12B41" w:rsidP="00AA4471">
      <w:pPr>
        <w:rPr>
          <w:rFonts w:asciiTheme="majorHAnsi" w:eastAsia="Calibri" w:hAnsiTheme="majorHAnsi" w:cs="Times New Roman"/>
          <w:sz w:val="22"/>
          <w:szCs w:val="22"/>
        </w:rPr>
      </w:pPr>
    </w:p>
    <w:p w14:paraId="13E7A639" w14:textId="77777777" w:rsidR="00A71AA7" w:rsidRDefault="00A71AA7" w:rsidP="00AA4471">
      <w:pPr>
        <w:rPr>
          <w:rFonts w:asciiTheme="majorHAnsi" w:eastAsia="Calibri" w:hAnsiTheme="majorHAnsi" w:cs="Times New Roman"/>
          <w:sz w:val="22"/>
          <w:szCs w:val="22"/>
        </w:rPr>
      </w:pPr>
    </w:p>
    <w:p w14:paraId="5ABCCE40" w14:textId="77777777" w:rsidR="00A71AA7" w:rsidRPr="00A71AA7" w:rsidRDefault="00A71AA7" w:rsidP="00A71AA7">
      <w:pPr>
        <w:jc w:val="center"/>
        <w:rPr>
          <w:rFonts w:asciiTheme="majorHAnsi" w:hAnsiTheme="majorHAnsi"/>
          <w:b/>
          <w:sz w:val="28"/>
          <w:szCs w:val="28"/>
        </w:rPr>
      </w:pPr>
      <w:r>
        <w:rPr>
          <w:rFonts w:asciiTheme="majorHAnsi" w:hAnsiTheme="majorHAnsi"/>
          <w:b/>
          <w:sz w:val="28"/>
          <w:szCs w:val="28"/>
        </w:rPr>
        <w:t>Geschäftsgegenstand des</w:t>
      </w:r>
      <w:r w:rsidRPr="00A71AA7">
        <w:rPr>
          <w:rFonts w:asciiTheme="majorHAnsi" w:hAnsiTheme="majorHAnsi"/>
          <w:b/>
          <w:sz w:val="28"/>
          <w:szCs w:val="28"/>
        </w:rPr>
        <w:t xml:space="preserve"> Webseitenbetreibers</w:t>
      </w:r>
    </w:p>
    <w:p w14:paraId="18416391" w14:textId="77777777" w:rsidR="00A71AA7" w:rsidRDefault="00A71AA7" w:rsidP="00A71AA7">
      <w:pPr>
        <w:rPr>
          <w:rFonts w:asciiTheme="majorHAnsi" w:hAnsiTheme="majorHAnsi"/>
          <w:sz w:val="22"/>
          <w:szCs w:val="22"/>
        </w:rPr>
      </w:pPr>
    </w:p>
    <w:tbl>
      <w:tblPr>
        <w:tblStyle w:val="Tabellenraster"/>
        <w:tblW w:w="0" w:type="auto"/>
        <w:tblLook w:val="04A0" w:firstRow="1" w:lastRow="0" w:firstColumn="1" w:lastColumn="0" w:noHBand="0" w:noVBand="1"/>
      </w:tblPr>
      <w:tblGrid>
        <w:gridCol w:w="9060"/>
      </w:tblGrid>
      <w:tr w:rsidR="00A71AA7" w:rsidRPr="002563DB" w14:paraId="6039A419" w14:textId="77777777" w:rsidTr="00CA4D94">
        <w:tc>
          <w:tcPr>
            <w:tcW w:w="9210" w:type="dxa"/>
            <w:shd w:val="clear" w:color="auto" w:fill="BFBFBF" w:themeFill="background1" w:themeFillShade="BF"/>
          </w:tcPr>
          <w:p w14:paraId="1F955DE3" w14:textId="77777777" w:rsidR="00A71AA7" w:rsidRDefault="00A71AA7" w:rsidP="00CA4D94">
            <w:pPr>
              <w:jc w:val="center"/>
              <w:rPr>
                <w:rFonts w:asciiTheme="majorHAnsi" w:hAnsiTheme="majorHAnsi"/>
                <w:b/>
              </w:rPr>
            </w:pPr>
            <w:r>
              <w:rPr>
                <w:rFonts w:asciiTheme="majorHAnsi" w:hAnsiTheme="majorHAnsi"/>
                <w:b/>
              </w:rPr>
              <w:t xml:space="preserve">Was ist der Geschäftsgegenstand des Webseitenbetreibers und somit auch Inhalt der Webseite </w:t>
            </w:r>
          </w:p>
          <w:p w14:paraId="403F8762" w14:textId="77777777" w:rsidR="00A71AA7" w:rsidRPr="002563DB" w:rsidRDefault="00A71AA7" w:rsidP="00CA4D94">
            <w:pPr>
              <w:jc w:val="center"/>
              <w:rPr>
                <w:rFonts w:asciiTheme="majorHAnsi" w:hAnsiTheme="majorHAnsi"/>
                <w:b/>
              </w:rPr>
            </w:pPr>
          </w:p>
        </w:tc>
      </w:tr>
      <w:tr w:rsidR="00A71AA7" w:rsidRPr="002563DB" w14:paraId="68E556A7" w14:textId="77777777" w:rsidTr="00CA4D94">
        <w:tc>
          <w:tcPr>
            <w:tcW w:w="9210" w:type="dxa"/>
          </w:tcPr>
          <w:p w14:paraId="1E5949B2" w14:textId="77777777" w:rsidR="00A71AA7" w:rsidRPr="002563DB" w:rsidRDefault="00A71AA7" w:rsidP="00CA4D94">
            <w:pPr>
              <w:tabs>
                <w:tab w:val="center" w:pos="4536"/>
                <w:tab w:val="right" w:pos="9072"/>
              </w:tabs>
              <w:rPr>
                <w:rFonts w:asciiTheme="majorHAnsi" w:hAnsiTheme="majorHAnsi"/>
              </w:rPr>
            </w:pPr>
            <w:r>
              <w:rPr>
                <w:rFonts w:asciiTheme="majorHAnsi" w:hAnsiTheme="majorHAnsi"/>
              </w:rPr>
              <w:t>Bitte benennen:</w:t>
            </w:r>
          </w:p>
          <w:p w14:paraId="626CF9BE" w14:textId="77777777" w:rsidR="00A71AA7" w:rsidRPr="002563DB" w:rsidRDefault="00A71AA7" w:rsidP="00CA4D94">
            <w:pPr>
              <w:tabs>
                <w:tab w:val="center" w:pos="4536"/>
                <w:tab w:val="right" w:pos="9072"/>
              </w:tabs>
              <w:rPr>
                <w:rFonts w:asciiTheme="majorHAnsi" w:hAnsiTheme="majorHAnsi"/>
              </w:rPr>
            </w:pPr>
          </w:p>
          <w:p w14:paraId="09B5E430" w14:textId="77777777" w:rsidR="00A71AA7" w:rsidRPr="002563DB" w:rsidRDefault="00C868AA" w:rsidP="00CA4D94">
            <w:pPr>
              <w:tabs>
                <w:tab w:val="center" w:pos="4536"/>
                <w:tab w:val="right" w:pos="9072"/>
              </w:tabs>
              <w:rPr>
                <w:rFonts w:asciiTheme="majorHAnsi" w:hAnsiTheme="majorHAnsi"/>
              </w:rPr>
            </w:pPr>
            <w:sdt>
              <w:sdtPr>
                <w:rPr>
                  <w:rFonts w:asciiTheme="majorHAnsi" w:hAnsiTheme="majorHAnsi"/>
                </w:rPr>
                <w:id w:val="-1533254829"/>
                <w14:checkbox>
                  <w14:checked w14:val="0"/>
                  <w14:checkedState w14:val="2612" w14:font="MS Gothic"/>
                  <w14:uncheckedState w14:val="2610" w14:font="MS Gothic"/>
                </w14:checkbox>
              </w:sdtPr>
              <w:sdtEndPr/>
              <w:sdtContent>
                <w:r w:rsidR="00A71AA7" w:rsidRPr="002563DB">
                  <w:rPr>
                    <w:rFonts w:ascii="MS Gothic" w:eastAsia="MS Gothic" w:hAnsi="MS Gothic" w:cs="MS Gothic" w:hint="eastAsia"/>
                  </w:rPr>
                  <w:t>☐</w:t>
                </w:r>
              </w:sdtContent>
            </w:sdt>
            <w:r w:rsidR="00A71AA7" w:rsidRPr="002563DB">
              <w:rPr>
                <w:rFonts w:asciiTheme="majorHAnsi" w:hAnsiTheme="majorHAnsi"/>
              </w:rPr>
              <w:t xml:space="preserve">  </w:t>
            </w:r>
            <w:r w:rsidR="00A71AA7">
              <w:rPr>
                <w:rFonts w:asciiTheme="majorHAnsi" w:hAnsiTheme="majorHAnsi"/>
              </w:rPr>
              <w:t>betriebswirtschaftliche Analysen und Marktforschung</w:t>
            </w:r>
          </w:p>
          <w:p w14:paraId="21FFCA13" w14:textId="77777777" w:rsidR="00A71AA7" w:rsidRPr="002563DB" w:rsidRDefault="00C868AA" w:rsidP="00CA4D94">
            <w:pPr>
              <w:tabs>
                <w:tab w:val="center" w:pos="4536"/>
                <w:tab w:val="right" w:pos="9072"/>
              </w:tabs>
              <w:rPr>
                <w:rFonts w:asciiTheme="majorHAnsi" w:hAnsiTheme="majorHAnsi"/>
              </w:rPr>
            </w:pPr>
            <w:sdt>
              <w:sdtPr>
                <w:rPr>
                  <w:rFonts w:asciiTheme="majorHAnsi" w:hAnsiTheme="majorHAnsi"/>
                </w:rPr>
                <w:id w:val="-930346346"/>
                <w14:checkbox>
                  <w14:checked w14:val="0"/>
                  <w14:checkedState w14:val="2612" w14:font="MS Gothic"/>
                  <w14:uncheckedState w14:val="2610" w14:font="MS Gothic"/>
                </w14:checkbox>
              </w:sdtPr>
              <w:sdtEndPr/>
              <w:sdtContent>
                <w:r w:rsidR="00A71AA7" w:rsidRPr="002563DB">
                  <w:rPr>
                    <w:rFonts w:ascii="MS Gothic" w:eastAsia="MS Gothic" w:hAnsi="MS Gothic" w:cs="MS Gothic" w:hint="eastAsia"/>
                  </w:rPr>
                  <w:t>☐</w:t>
                </w:r>
              </w:sdtContent>
            </w:sdt>
            <w:r w:rsidR="00A71AA7" w:rsidRPr="002563DB">
              <w:rPr>
                <w:rFonts w:asciiTheme="majorHAnsi" w:hAnsiTheme="majorHAnsi"/>
              </w:rPr>
              <w:t xml:space="preserve">  </w:t>
            </w:r>
            <w:r w:rsidR="00A71AA7">
              <w:rPr>
                <w:rFonts w:asciiTheme="majorHAnsi" w:hAnsiTheme="majorHAnsi"/>
              </w:rPr>
              <w:t>Verwaltungsaufgaben, Finanzbuchhaltung, Büroorganisation, Kontaktverwaltung</w:t>
            </w:r>
          </w:p>
          <w:p w14:paraId="6CF7FD10" w14:textId="0653AE04" w:rsidR="00A71AA7" w:rsidRPr="002563DB" w:rsidRDefault="00C868AA" w:rsidP="00CA4D94">
            <w:pPr>
              <w:tabs>
                <w:tab w:val="center" w:pos="4536"/>
                <w:tab w:val="right" w:pos="9072"/>
              </w:tabs>
              <w:rPr>
                <w:rFonts w:asciiTheme="majorHAnsi" w:hAnsiTheme="majorHAnsi"/>
              </w:rPr>
            </w:pPr>
            <w:sdt>
              <w:sdtPr>
                <w:rPr>
                  <w:rFonts w:asciiTheme="majorHAnsi" w:hAnsiTheme="majorHAnsi"/>
                </w:rPr>
                <w:id w:val="1570382789"/>
                <w14:checkbox>
                  <w14:checked w14:val="0"/>
                  <w14:checkedState w14:val="2612" w14:font="MS Gothic"/>
                  <w14:uncheckedState w14:val="2610" w14:font="MS Gothic"/>
                </w14:checkbox>
              </w:sdtPr>
              <w:sdtEndPr/>
              <w:sdtContent>
                <w:r w:rsidR="00A71AA7" w:rsidRPr="002563DB">
                  <w:rPr>
                    <w:rFonts w:ascii="MS Gothic" w:eastAsia="MS Gothic" w:hAnsi="MS Gothic" w:cs="MS Gothic" w:hint="eastAsia"/>
                  </w:rPr>
                  <w:t>☐</w:t>
                </w:r>
              </w:sdtContent>
            </w:sdt>
            <w:r w:rsidR="00A71AA7" w:rsidRPr="002563DB">
              <w:rPr>
                <w:rFonts w:asciiTheme="majorHAnsi" w:hAnsiTheme="majorHAnsi"/>
              </w:rPr>
              <w:t xml:space="preserve">  </w:t>
            </w:r>
            <w:r w:rsidR="00A71AA7">
              <w:rPr>
                <w:rFonts w:asciiTheme="majorHAnsi" w:hAnsiTheme="majorHAnsi"/>
              </w:rPr>
              <w:t>Onlineshop</w:t>
            </w:r>
          </w:p>
          <w:p w14:paraId="00B43791" w14:textId="77777777" w:rsidR="00A71AA7" w:rsidRDefault="00C868AA" w:rsidP="00CA4D94">
            <w:pPr>
              <w:tabs>
                <w:tab w:val="center" w:pos="4536"/>
                <w:tab w:val="right" w:pos="9072"/>
              </w:tabs>
              <w:rPr>
                <w:rFonts w:asciiTheme="majorHAnsi" w:hAnsiTheme="majorHAnsi"/>
              </w:rPr>
            </w:pPr>
            <w:sdt>
              <w:sdtPr>
                <w:rPr>
                  <w:rFonts w:asciiTheme="majorHAnsi" w:hAnsiTheme="majorHAnsi"/>
                </w:rPr>
                <w:id w:val="-1973122307"/>
                <w14:checkbox>
                  <w14:checked w14:val="0"/>
                  <w14:checkedState w14:val="2612" w14:font="MS Gothic"/>
                  <w14:uncheckedState w14:val="2610" w14:font="MS Gothic"/>
                </w14:checkbox>
              </w:sdtPr>
              <w:sdtEndPr/>
              <w:sdtContent>
                <w:r w:rsidR="00A71AA7" w:rsidRPr="002563DB">
                  <w:rPr>
                    <w:rFonts w:ascii="MS Gothic" w:eastAsia="MS Gothic" w:hAnsi="MS Gothic" w:cs="MS Gothic" w:hint="eastAsia"/>
                  </w:rPr>
                  <w:t>☐</w:t>
                </w:r>
              </w:sdtContent>
            </w:sdt>
            <w:r w:rsidR="00A71AA7" w:rsidRPr="002563DB">
              <w:rPr>
                <w:rFonts w:asciiTheme="majorHAnsi" w:hAnsiTheme="majorHAnsi"/>
              </w:rPr>
              <w:t xml:space="preserve">  </w:t>
            </w:r>
            <w:r w:rsidR="00A71AA7">
              <w:rPr>
                <w:rFonts w:asciiTheme="majorHAnsi" w:hAnsiTheme="majorHAnsi"/>
              </w:rPr>
              <w:t>Leistungen eines Versicherungs- oder Immobilienmaklers</w:t>
            </w:r>
          </w:p>
          <w:p w14:paraId="1CC4669B" w14:textId="179E4C18" w:rsidR="00A71AA7" w:rsidRPr="002563DB" w:rsidRDefault="00C868AA" w:rsidP="00CA4D94">
            <w:pPr>
              <w:tabs>
                <w:tab w:val="center" w:pos="4536"/>
                <w:tab w:val="right" w:pos="9072"/>
              </w:tabs>
              <w:rPr>
                <w:rFonts w:asciiTheme="majorHAnsi" w:hAnsiTheme="majorHAnsi"/>
              </w:rPr>
            </w:pPr>
            <w:sdt>
              <w:sdtPr>
                <w:rPr>
                  <w:rFonts w:asciiTheme="majorHAnsi" w:hAnsiTheme="majorHAnsi"/>
                </w:rPr>
                <w:id w:val="-2050594508"/>
                <w14:checkbox>
                  <w14:checked w14:val="0"/>
                  <w14:checkedState w14:val="2612" w14:font="MS Gothic"/>
                  <w14:uncheckedState w14:val="2610" w14:font="MS Gothic"/>
                </w14:checkbox>
              </w:sdtPr>
              <w:sdtEndPr/>
              <w:sdtContent>
                <w:r w:rsidR="00A71AA7" w:rsidRPr="002563DB">
                  <w:rPr>
                    <w:rFonts w:ascii="MS Gothic" w:eastAsia="MS Gothic" w:hAnsi="MS Gothic" w:cs="MS Gothic" w:hint="eastAsia"/>
                  </w:rPr>
                  <w:t>☐</w:t>
                </w:r>
              </w:sdtContent>
            </w:sdt>
            <w:r w:rsidR="00A71AA7" w:rsidRPr="002563DB">
              <w:rPr>
                <w:rFonts w:asciiTheme="majorHAnsi" w:hAnsiTheme="majorHAnsi"/>
              </w:rPr>
              <w:t xml:space="preserve">  </w:t>
            </w:r>
            <w:r w:rsidR="00A71AA7">
              <w:rPr>
                <w:rFonts w:asciiTheme="majorHAnsi" w:hAnsiTheme="majorHAnsi"/>
              </w:rPr>
              <w:t>Agenturdienstleistungen (Werbeagentur, Design, Schulungen, Consulting)</w:t>
            </w:r>
          </w:p>
          <w:p w14:paraId="35A1133D" w14:textId="77777777" w:rsidR="00A71AA7" w:rsidRPr="002563DB" w:rsidRDefault="00C868AA" w:rsidP="00CA4D94">
            <w:pPr>
              <w:rPr>
                <w:rFonts w:asciiTheme="majorHAnsi" w:hAnsiTheme="majorHAnsi"/>
              </w:rPr>
            </w:pPr>
            <w:sdt>
              <w:sdtPr>
                <w:rPr>
                  <w:rFonts w:asciiTheme="majorHAnsi" w:hAnsiTheme="majorHAnsi"/>
                </w:rPr>
                <w:id w:val="1945103055"/>
                <w14:checkbox>
                  <w14:checked w14:val="0"/>
                  <w14:checkedState w14:val="2612" w14:font="MS Gothic"/>
                  <w14:uncheckedState w14:val="2610" w14:font="MS Gothic"/>
                </w14:checkbox>
              </w:sdtPr>
              <w:sdtEndPr/>
              <w:sdtContent>
                <w:r w:rsidR="00A71AA7" w:rsidRPr="002563DB">
                  <w:rPr>
                    <w:rFonts w:ascii="MS Gothic" w:eastAsia="MS Gothic" w:hAnsi="MS Gothic" w:cs="MS Gothic" w:hint="eastAsia"/>
                  </w:rPr>
                  <w:t>☐</w:t>
                </w:r>
              </w:sdtContent>
            </w:sdt>
            <w:r w:rsidR="00A71AA7" w:rsidRPr="002563DB">
              <w:rPr>
                <w:rFonts w:asciiTheme="majorHAnsi" w:hAnsiTheme="majorHAnsi"/>
              </w:rPr>
              <w:t xml:space="preserve">  Sonstige:  </w:t>
            </w:r>
            <w:sdt>
              <w:sdtPr>
                <w:rPr>
                  <w:rFonts w:asciiTheme="majorHAnsi" w:hAnsiTheme="majorHAnsi"/>
                </w:rPr>
                <w:id w:val="2126416166"/>
                <w:placeholder>
                  <w:docPart w:val="4623578902F049289541199A8517928D"/>
                </w:placeholder>
                <w:showingPlcHdr/>
              </w:sdtPr>
              <w:sdtEndPr/>
              <w:sdtContent>
                <w:r w:rsidR="00A71AA7" w:rsidRPr="002563DB">
                  <w:rPr>
                    <w:rStyle w:val="Platzhaltertext"/>
                    <w:rFonts w:asciiTheme="majorHAnsi" w:hAnsiTheme="majorHAnsi"/>
                  </w:rPr>
                  <w:t>Klicken Sie hier, um Text einzugeben.</w:t>
                </w:r>
              </w:sdtContent>
            </w:sdt>
          </w:p>
          <w:p w14:paraId="7F6BE2B6" w14:textId="77777777" w:rsidR="00A71AA7" w:rsidRPr="00A71AA7" w:rsidRDefault="00A71AA7" w:rsidP="00CA4D94">
            <w:pPr>
              <w:rPr>
                <w:rFonts w:asciiTheme="majorHAnsi" w:hAnsiTheme="majorHAnsi"/>
                <w:color w:val="C00000"/>
              </w:rPr>
            </w:pPr>
          </w:p>
        </w:tc>
      </w:tr>
    </w:tbl>
    <w:p w14:paraId="09FA6973" w14:textId="77777777" w:rsidR="008E37BA" w:rsidRDefault="008E37BA" w:rsidP="00AA4471">
      <w:pPr>
        <w:rPr>
          <w:rFonts w:asciiTheme="majorHAnsi" w:eastAsia="Calibri" w:hAnsiTheme="majorHAnsi" w:cs="Times New Roman"/>
          <w:sz w:val="22"/>
          <w:szCs w:val="22"/>
        </w:rPr>
      </w:pPr>
    </w:p>
    <w:p w14:paraId="38E08F41" w14:textId="77777777" w:rsidR="00A71AA7" w:rsidRDefault="00A71AA7" w:rsidP="00AA4471">
      <w:pPr>
        <w:rPr>
          <w:rFonts w:asciiTheme="majorHAnsi" w:eastAsia="Calibri" w:hAnsiTheme="majorHAnsi" w:cs="Times New Roman"/>
          <w:sz w:val="22"/>
          <w:szCs w:val="22"/>
        </w:rPr>
      </w:pPr>
    </w:p>
    <w:p w14:paraId="66AC1D8B" w14:textId="1DE64217" w:rsidR="008E37BA" w:rsidRPr="008E37BA" w:rsidRDefault="008E37BA" w:rsidP="008E37BA">
      <w:pPr>
        <w:jc w:val="center"/>
        <w:rPr>
          <w:rFonts w:asciiTheme="majorHAnsi" w:eastAsia="Calibri" w:hAnsiTheme="majorHAnsi" w:cs="Times New Roman"/>
          <w:b/>
          <w:sz w:val="28"/>
          <w:szCs w:val="28"/>
        </w:rPr>
      </w:pPr>
      <w:r w:rsidRPr="008E37BA">
        <w:rPr>
          <w:rFonts w:asciiTheme="majorHAnsi" w:eastAsia="Calibri" w:hAnsiTheme="majorHAnsi" w:cs="Times New Roman"/>
          <w:b/>
          <w:sz w:val="28"/>
          <w:szCs w:val="28"/>
        </w:rPr>
        <w:t>Zugriffsdaten</w:t>
      </w:r>
    </w:p>
    <w:p w14:paraId="1C0ED0AE" w14:textId="77777777" w:rsidR="005B5826" w:rsidRPr="002563DB" w:rsidRDefault="005B5826">
      <w:pPr>
        <w:rPr>
          <w:rFonts w:asciiTheme="majorHAnsi" w:hAnsiTheme="majorHAnsi"/>
          <w:sz w:val="22"/>
          <w:szCs w:val="22"/>
        </w:rPr>
      </w:pPr>
    </w:p>
    <w:tbl>
      <w:tblPr>
        <w:tblStyle w:val="Tabellenraster"/>
        <w:tblW w:w="0" w:type="auto"/>
        <w:tblLook w:val="04A0" w:firstRow="1" w:lastRow="0" w:firstColumn="1" w:lastColumn="0" w:noHBand="0" w:noVBand="1"/>
      </w:tblPr>
      <w:tblGrid>
        <w:gridCol w:w="9060"/>
      </w:tblGrid>
      <w:tr w:rsidR="00A12B41" w:rsidRPr="002563DB" w14:paraId="7143C2D0" w14:textId="77777777" w:rsidTr="009B2C0D">
        <w:tc>
          <w:tcPr>
            <w:tcW w:w="9210" w:type="dxa"/>
            <w:shd w:val="clear" w:color="auto" w:fill="BFBFBF" w:themeFill="background1" w:themeFillShade="BF"/>
          </w:tcPr>
          <w:p w14:paraId="1A27A243" w14:textId="57018477" w:rsidR="00A12B41" w:rsidRPr="002563DB" w:rsidRDefault="00A12B41" w:rsidP="00A12B41">
            <w:pPr>
              <w:jc w:val="center"/>
              <w:rPr>
                <w:rFonts w:asciiTheme="majorHAnsi" w:hAnsiTheme="majorHAnsi"/>
                <w:b/>
              </w:rPr>
            </w:pPr>
            <w:r w:rsidRPr="002563DB">
              <w:rPr>
                <w:rFonts w:asciiTheme="majorHAnsi" w:hAnsiTheme="majorHAnsi"/>
                <w:b/>
              </w:rPr>
              <w:t>Zugriffsdaten/</w:t>
            </w:r>
            <w:r w:rsidR="006C1AB9" w:rsidRPr="002563DB">
              <w:rPr>
                <w:rFonts w:asciiTheme="majorHAnsi" w:hAnsiTheme="majorHAnsi"/>
                <w:b/>
              </w:rPr>
              <w:t>Serverl</w:t>
            </w:r>
            <w:r w:rsidRPr="002563DB">
              <w:rPr>
                <w:rFonts w:asciiTheme="majorHAnsi" w:hAnsiTheme="majorHAnsi"/>
                <w:b/>
              </w:rPr>
              <w:t>ogfiles</w:t>
            </w:r>
          </w:p>
          <w:p w14:paraId="034460D7" w14:textId="77777777" w:rsidR="00A12B41" w:rsidRPr="002563DB" w:rsidRDefault="00A12B41" w:rsidP="00CB692F">
            <w:pPr>
              <w:rPr>
                <w:rFonts w:asciiTheme="majorHAnsi" w:hAnsiTheme="majorHAnsi"/>
              </w:rPr>
            </w:pPr>
          </w:p>
        </w:tc>
      </w:tr>
      <w:tr w:rsidR="00A12B41" w:rsidRPr="002563DB" w14:paraId="385917A9" w14:textId="77777777" w:rsidTr="009B2C0D">
        <w:tc>
          <w:tcPr>
            <w:tcW w:w="9210" w:type="dxa"/>
          </w:tcPr>
          <w:p w14:paraId="3315DD43" w14:textId="77777777" w:rsidR="00A12B41" w:rsidRPr="002563DB" w:rsidRDefault="00A12B41" w:rsidP="00A12B41">
            <w:pPr>
              <w:tabs>
                <w:tab w:val="center" w:pos="4536"/>
                <w:tab w:val="right" w:pos="9072"/>
              </w:tabs>
              <w:rPr>
                <w:rFonts w:asciiTheme="majorHAnsi" w:eastAsiaTheme="minorEastAsia" w:hAnsiTheme="majorHAnsi" w:cstheme="minorBidi"/>
                <w:bCs/>
                <w:i/>
                <w:color w:val="C00000"/>
              </w:rPr>
            </w:pPr>
            <w:r w:rsidRPr="002563DB">
              <w:rPr>
                <w:rFonts w:asciiTheme="majorHAnsi" w:hAnsiTheme="majorHAnsi"/>
                <w:bCs/>
                <w:i/>
                <w:color w:val="C00000"/>
              </w:rPr>
              <w:t xml:space="preserve">Hinweis: </w:t>
            </w:r>
            <w:r w:rsidRPr="002563DB">
              <w:rPr>
                <w:rFonts w:asciiTheme="majorHAnsi" w:eastAsiaTheme="minorEastAsia" w:hAnsiTheme="majorHAnsi" w:cstheme="minorBidi"/>
                <w:bCs/>
                <w:i/>
                <w:color w:val="C00000"/>
              </w:rPr>
              <w:t>Zugri</w:t>
            </w:r>
            <w:r w:rsidRPr="002563DB">
              <w:rPr>
                <w:rFonts w:asciiTheme="majorHAnsi" w:hAnsiTheme="majorHAnsi"/>
                <w:bCs/>
                <w:i/>
                <w:color w:val="C00000"/>
              </w:rPr>
              <w:t>ffsdaten bzw. Logfiles</w:t>
            </w:r>
            <w:r w:rsidRPr="002563DB">
              <w:rPr>
                <w:rFonts w:asciiTheme="majorHAnsi" w:eastAsiaTheme="minorEastAsia" w:hAnsiTheme="majorHAnsi" w:cstheme="minorBidi"/>
                <w:bCs/>
                <w:i/>
                <w:color w:val="C00000"/>
              </w:rPr>
              <w:t xml:space="preserve"> werden fast bei jedem Webseitenbesuch erhoben. Bitte fragen Sie Ihren IT-Admin oder Provider.</w:t>
            </w:r>
          </w:p>
          <w:p w14:paraId="1AD831E9" w14:textId="77777777" w:rsidR="00A12B41" w:rsidRPr="002563DB" w:rsidRDefault="00A12B41" w:rsidP="00A12B41">
            <w:pPr>
              <w:tabs>
                <w:tab w:val="center" w:pos="4536"/>
                <w:tab w:val="right" w:pos="9072"/>
              </w:tabs>
              <w:rPr>
                <w:rFonts w:asciiTheme="majorHAnsi" w:hAnsiTheme="majorHAnsi"/>
              </w:rPr>
            </w:pPr>
            <w:r w:rsidRPr="002563DB">
              <w:rPr>
                <w:rFonts w:asciiTheme="majorHAnsi" w:hAnsiTheme="majorHAnsi"/>
              </w:rPr>
              <w:t xml:space="preserve">Welche Inhalte haben Ihre Logfiles? </w:t>
            </w:r>
          </w:p>
          <w:p w14:paraId="72FF69FE" w14:textId="77777777" w:rsidR="00A12B41" w:rsidRPr="002563DB" w:rsidRDefault="00A12B41" w:rsidP="00A12B41">
            <w:pPr>
              <w:tabs>
                <w:tab w:val="center" w:pos="4536"/>
                <w:tab w:val="right" w:pos="9072"/>
              </w:tabs>
              <w:rPr>
                <w:rFonts w:asciiTheme="majorHAnsi" w:hAnsiTheme="majorHAnsi"/>
              </w:rPr>
            </w:pPr>
          </w:p>
          <w:p w14:paraId="4B9237E0" w14:textId="77777777" w:rsidR="00A12B41" w:rsidRPr="002563DB" w:rsidRDefault="00C868AA" w:rsidP="00A12B41">
            <w:pPr>
              <w:tabs>
                <w:tab w:val="center" w:pos="4536"/>
                <w:tab w:val="right" w:pos="9072"/>
              </w:tabs>
              <w:rPr>
                <w:rFonts w:asciiTheme="majorHAnsi" w:hAnsiTheme="majorHAnsi"/>
              </w:rPr>
            </w:pPr>
            <w:sdt>
              <w:sdtPr>
                <w:rPr>
                  <w:rFonts w:asciiTheme="majorHAnsi" w:hAnsiTheme="majorHAnsi"/>
                </w:rPr>
                <w:id w:val="-365210118"/>
                <w14:checkbox>
                  <w14:checked w14:val="0"/>
                  <w14:checkedState w14:val="2612" w14:font="MS Gothic"/>
                  <w14:uncheckedState w14:val="2610" w14:font="MS Gothic"/>
                </w14:checkbox>
              </w:sdtPr>
              <w:sdtEndPr/>
              <w:sdtContent>
                <w:r w:rsidR="00A12B41" w:rsidRPr="002563DB">
                  <w:rPr>
                    <w:rFonts w:ascii="MS Gothic" w:eastAsia="MS Gothic" w:hAnsi="MS Gothic" w:cs="MS Gothic" w:hint="eastAsia"/>
                  </w:rPr>
                  <w:t>☐</w:t>
                </w:r>
              </w:sdtContent>
            </w:sdt>
            <w:r w:rsidR="00A12B41" w:rsidRPr="002563DB">
              <w:rPr>
                <w:rFonts w:asciiTheme="majorHAnsi" w:hAnsiTheme="majorHAnsi"/>
              </w:rPr>
              <w:t xml:space="preserve">  IP-Adresse des Nutzers</w:t>
            </w:r>
          </w:p>
          <w:p w14:paraId="765D7042" w14:textId="27043272" w:rsidR="006C1AB9" w:rsidRPr="002563DB" w:rsidRDefault="00C868AA" w:rsidP="00A12B41">
            <w:pPr>
              <w:tabs>
                <w:tab w:val="center" w:pos="4536"/>
                <w:tab w:val="right" w:pos="9072"/>
              </w:tabs>
              <w:rPr>
                <w:rFonts w:asciiTheme="majorHAnsi" w:hAnsiTheme="majorHAnsi"/>
              </w:rPr>
            </w:pPr>
            <w:sdt>
              <w:sdtPr>
                <w:rPr>
                  <w:rFonts w:asciiTheme="majorHAnsi" w:hAnsiTheme="majorHAnsi"/>
                </w:rPr>
                <w:id w:val="-212817976"/>
                <w14:checkbox>
                  <w14:checked w14:val="0"/>
                  <w14:checkedState w14:val="2612" w14:font="MS Gothic"/>
                  <w14:uncheckedState w14:val="2610" w14:font="MS Gothic"/>
                </w14:checkbox>
              </w:sdtPr>
              <w:sdtEndPr/>
              <w:sdtContent>
                <w:r w:rsidR="006C1AB9" w:rsidRPr="002563DB">
                  <w:rPr>
                    <w:rFonts w:ascii="MS Gothic" w:eastAsia="MS Gothic" w:hAnsi="MS Gothic" w:cs="MS Gothic" w:hint="eastAsia"/>
                  </w:rPr>
                  <w:t>☐</w:t>
                </w:r>
              </w:sdtContent>
            </w:sdt>
            <w:r w:rsidR="006C1AB9" w:rsidRPr="002563DB">
              <w:rPr>
                <w:rFonts w:asciiTheme="majorHAnsi" w:hAnsiTheme="majorHAnsi"/>
              </w:rPr>
              <w:t xml:space="preserve">  </w:t>
            </w:r>
            <w:r w:rsidR="006C1AB9" w:rsidRPr="002563DB">
              <w:rPr>
                <w:rStyle w:val="ts-muster-content"/>
                <w:rFonts w:asciiTheme="majorHAnsi" w:hAnsiTheme="majorHAnsi"/>
              </w:rPr>
              <w:t>Name der abgerufenen Webseite</w:t>
            </w:r>
          </w:p>
          <w:p w14:paraId="6EFC835A" w14:textId="17ABC580" w:rsidR="006C1AB9" w:rsidRPr="002563DB" w:rsidRDefault="00C868AA" w:rsidP="006C1AB9">
            <w:pPr>
              <w:tabs>
                <w:tab w:val="center" w:pos="4536"/>
                <w:tab w:val="right" w:pos="9072"/>
              </w:tabs>
              <w:rPr>
                <w:rFonts w:asciiTheme="majorHAnsi" w:hAnsiTheme="majorHAnsi"/>
              </w:rPr>
            </w:pPr>
            <w:sdt>
              <w:sdtPr>
                <w:rPr>
                  <w:rFonts w:asciiTheme="majorHAnsi" w:hAnsiTheme="majorHAnsi"/>
                </w:rPr>
                <w:id w:val="363266052"/>
                <w14:checkbox>
                  <w14:checked w14:val="0"/>
                  <w14:checkedState w14:val="2612" w14:font="MS Gothic"/>
                  <w14:uncheckedState w14:val="2610" w14:font="MS Gothic"/>
                </w14:checkbox>
              </w:sdtPr>
              <w:sdtEndPr/>
              <w:sdtContent>
                <w:r w:rsidR="006C1AB9" w:rsidRPr="002563DB">
                  <w:rPr>
                    <w:rFonts w:ascii="MS Gothic" w:eastAsia="MS Gothic" w:hAnsi="MS Gothic" w:cs="MS Gothic" w:hint="eastAsia"/>
                  </w:rPr>
                  <w:t>☐</w:t>
                </w:r>
              </w:sdtContent>
            </w:sdt>
            <w:r w:rsidR="006C1AB9" w:rsidRPr="002563DB">
              <w:rPr>
                <w:rFonts w:asciiTheme="majorHAnsi" w:hAnsiTheme="majorHAnsi"/>
              </w:rPr>
              <w:t xml:space="preserve">  </w:t>
            </w:r>
            <w:r w:rsidR="006C1AB9" w:rsidRPr="002563DB">
              <w:rPr>
                <w:rStyle w:val="ts-muster-content"/>
                <w:rFonts w:asciiTheme="majorHAnsi" w:hAnsiTheme="majorHAnsi"/>
              </w:rPr>
              <w:t>Datei, Datum und Uhrzeit des Abrufs</w:t>
            </w:r>
          </w:p>
          <w:p w14:paraId="61BE9BBB" w14:textId="3B781A47" w:rsidR="006C1AB9" w:rsidRPr="002563DB" w:rsidRDefault="00C868AA" w:rsidP="006C1AB9">
            <w:pPr>
              <w:tabs>
                <w:tab w:val="center" w:pos="4536"/>
                <w:tab w:val="right" w:pos="9072"/>
              </w:tabs>
              <w:rPr>
                <w:rFonts w:asciiTheme="majorHAnsi" w:hAnsiTheme="majorHAnsi"/>
              </w:rPr>
            </w:pPr>
            <w:sdt>
              <w:sdtPr>
                <w:rPr>
                  <w:rFonts w:asciiTheme="majorHAnsi" w:hAnsiTheme="majorHAnsi"/>
                </w:rPr>
                <w:id w:val="-795911261"/>
                <w14:checkbox>
                  <w14:checked w14:val="0"/>
                  <w14:checkedState w14:val="2612" w14:font="MS Gothic"/>
                  <w14:uncheckedState w14:val="2610" w14:font="MS Gothic"/>
                </w14:checkbox>
              </w:sdtPr>
              <w:sdtEndPr/>
              <w:sdtContent>
                <w:r w:rsidR="006C1AB9" w:rsidRPr="002563DB">
                  <w:rPr>
                    <w:rFonts w:ascii="MS Gothic" w:eastAsia="MS Gothic" w:hAnsi="MS Gothic" w:cs="MS Gothic" w:hint="eastAsia"/>
                  </w:rPr>
                  <w:t>☐</w:t>
                </w:r>
              </w:sdtContent>
            </w:sdt>
            <w:r w:rsidR="006C1AB9" w:rsidRPr="002563DB">
              <w:rPr>
                <w:rFonts w:asciiTheme="majorHAnsi" w:hAnsiTheme="majorHAnsi"/>
              </w:rPr>
              <w:t xml:space="preserve">  </w:t>
            </w:r>
            <w:r w:rsidR="006C1AB9" w:rsidRPr="002563DB">
              <w:rPr>
                <w:rStyle w:val="ts-muster-content"/>
                <w:rFonts w:asciiTheme="majorHAnsi" w:hAnsiTheme="majorHAnsi"/>
              </w:rPr>
              <w:t>übertragene Datenmenge (Body Bytes Sent)</w:t>
            </w:r>
          </w:p>
          <w:p w14:paraId="5A58EF92" w14:textId="6A018623" w:rsidR="006C1AB9" w:rsidRPr="002563DB" w:rsidRDefault="00C868AA" w:rsidP="006C1AB9">
            <w:pPr>
              <w:tabs>
                <w:tab w:val="center" w:pos="4536"/>
                <w:tab w:val="right" w:pos="9072"/>
              </w:tabs>
              <w:rPr>
                <w:rFonts w:asciiTheme="majorHAnsi" w:hAnsiTheme="majorHAnsi"/>
              </w:rPr>
            </w:pPr>
            <w:sdt>
              <w:sdtPr>
                <w:rPr>
                  <w:rFonts w:asciiTheme="majorHAnsi" w:hAnsiTheme="majorHAnsi"/>
                </w:rPr>
                <w:id w:val="-791587220"/>
                <w14:checkbox>
                  <w14:checked w14:val="0"/>
                  <w14:checkedState w14:val="2612" w14:font="MS Gothic"/>
                  <w14:uncheckedState w14:val="2610" w14:font="MS Gothic"/>
                </w14:checkbox>
              </w:sdtPr>
              <w:sdtEndPr/>
              <w:sdtContent>
                <w:r w:rsidR="006C1AB9" w:rsidRPr="002563DB">
                  <w:rPr>
                    <w:rFonts w:ascii="MS Gothic" w:eastAsia="MS Gothic" w:hAnsi="MS Gothic" w:cs="MS Gothic" w:hint="eastAsia"/>
                  </w:rPr>
                  <w:t>☐</w:t>
                </w:r>
              </w:sdtContent>
            </w:sdt>
            <w:r w:rsidR="006C1AB9" w:rsidRPr="002563DB">
              <w:rPr>
                <w:rFonts w:asciiTheme="majorHAnsi" w:hAnsiTheme="majorHAnsi"/>
              </w:rPr>
              <w:t xml:space="preserve">  </w:t>
            </w:r>
            <w:r w:rsidR="006C1AB9" w:rsidRPr="002563DB">
              <w:rPr>
                <w:rStyle w:val="ts-muster-content"/>
                <w:rFonts w:asciiTheme="majorHAnsi" w:hAnsiTheme="majorHAnsi"/>
              </w:rPr>
              <w:t>Meldung über erfolgreichen Abruf</w:t>
            </w:r>
          </w:p>
          <w:p w14:paraId="54884535" w14:textId="141663DD" w:rsidR="006C1AB9" w:rsidRPr="002563DB" w:rsidRDefault="00C868AA" w:rsidP="00A12B41">
            <w:pPr>
              <w:tabs>
                <w:tab w:val="center" w:pos="4536"/>
                <w:tab w:val="right" w:pos="9072"/>
              </w:tabs>
              <w:rPr>
                <w:rFonts w:asciiTheme="majorHAnsi" w:hAnsiTheme="majorHAnsi"/>
              </w:rPr>
            </w:pPr>
            <w:sdt>
              <w:sdtPr>
                <w:rPr>
                  <w:rFonts w:asciiTheme="majorHAnsi" w:hAnsiTheme="majorHAnsi"/>
                </w:rPr>
                <w:id w:val="1104547832"/>
                <w14:checkbox>
                  <w14:checked w14:val="0"/>
                  <w14:checkedState w14:val="2612" w14:font="MS Gothic"/>
                  <w14:uncheckedState w14:val="2610" w14:font="MS Gothic"/>
                </w14:checkbox>
              </w:sdtPr>
              <w:sdtEndPr/>
              <w:sdtContent>
                <w:r w:rsidR="006C1AB9" w:rsidRPr="002563DB">
                  <w:rPr>
                    <w:rFonts w:ascii="MS Gothic" w:eastAsia="MS Gothic" w:hAnsi="MS Gothic" w:cs="MS Gothic" w:hint="eastAsia"/>
                  </w:rPr>
                  <w:t>☐</w:t>
                </w:r>
              </w:sdtContent>
            </w:sdt>
            <w:r w:rsidR="006C1AB9" w:rsidRPr="002563DB">
              <w:rPr>
                <w:rFonts w:asciiTheme="majorHAnsi" w:hAnsiTheme="majorHAnsi"/>
              </w:rPr>
              <w:t xml:space="preserve">  </w:t>
            </w:r>
            <w:r w:rsidR="006C1AB9" w:rsidRPr="002563DB">
              <w:rPr>
                <w:rStyle w:val="ts-muster-content"/>
                <w:rFonts w:asciiTheme="majorHAnsi" w:hAnsiTheme="majorHAnsi"/>
              </w:rPr>
              <w:t>Browsertyp nebst Version</w:t>
            </w:r>
          </w:p>
          <w:p w14:paraId="437656EE" w14:textId="28080FBF" w:rsidR="00A12B41" w:rsidRPr="002563DB" w:rsidRDefault="00C868AA" w:rsidP="00A12B41">
            <w:pPr>
              <w:tabs>
                <w:tab w:val="center" w:pos="4536"/>
                <w:tab w:val="right" w:pos="9072"/>
              </w:tabs>
              <w:rPr>
                <w:rFonts w:asciiTheme="majorHAnsi" w:hAnsiTheme="majorHAnsi"/>
              </w:rPr>
            </w:pPr>
            <w:sdt>
              <w:sdtPr>
                <w:rPr>
                  <w:rFonts w:asciiTheme="majorHAnsi" w:hAnsiTheme="majorHAnsi"/>
                </w:rPr>
                <w:id w:val="1378811018"/>
                <w14:checkbox>
                  <w14:checked w14:val="0"/>
                  <w14:checkedState w14:val="2612" w14:font="MS Gothic"/>
                  <w14:uncheckedState w14:val="2610" w14:font="MS Gothic"/>
                </w14:checkbox>
              </w:sdtPr>
              <w:sdtEndPr/>
              <w:sdtContent>
                <w:r w:rsidR="00A12B41" w:rsidRPr="002563DB">
                  <w:rPr>
                    <w:rFonts w:ascii="MS Gothic" w:eastAsia="MS Gothic" w:hAnsi="MS Gothic" w:cs="MS Gothic" w:hint="eastAsia"/>
                  </w:rPr>
                  <w:t>☐</w:t>
                </w:r>
              </w:sdtContent>
            </w:sdt>
            <w:r w:rsidR="00A12B41" w:rsidRPr="002563DB">
              <w:rPr>
                <w:rFonts w:asciiTheme="majorHAnsi" w:hAnsiTheme="majorHAnsi"/>
              </w:rPr>
              <w:t xml:space="preserve">  Hta</w:t>
            </w:r>
            <w:r w:rsidR="009B2C0D" w:rsidRPr="002563DB">
              <w:rPr>
                <w:rFonts w:asciiTheme="majorHAnsi" w:hAnsiTheme="majorHAnsi"/>
              </w:rPr>
              <w:t>c</w:t>
            </w:r>
            <w:r w:rsidR="00A12B41" w:rsidRPr="002563DB">
              <w:rPr>
                <w:rFonts w:asciiTheme="majorHAnsi" w:hAnsiTheme="majorHAnsi"/>
              </w:rPr>
              <w:t>cess Benutzer</w:t>
            </w:r>
          </w:p>
          <w:p w14:paraId="2DF1B809" w14:textId="4B9AFE30" w:rsidR="00A12B41" w:rsidRPr="002563DB" w:rsidRDefault="00C868AA" w:rsidP="00A12B41">
            <w:pPr>
              <w:tabs>
                <w:tab w:val="center" w:pos="4536"/>
                <w:tab w:val="right" w:pos="9072"/>
              </w:tabs>
              <w:rPr>
                <w:rFonts w:asciiTheme="majorHAnsi" w:hAnsiTheme="majorHAnsi"/>
              </w:rPr>
            </w:pPr>
            <w:sdt>
              <w:sdtPr>
                <w:rPr>
                  <w:rFonts w:asciiTheme="majorHAnsi" w:hAnsiTheme="majorHAnsi"/>
                </w:rPr>
                <w:id w:val="754796568"/>
                <w14:checkbox>
                  <w14:checked w14:val="0"/>
                  <w14:checkedState w14:val="2612" w14:font="MS Gothic"/>
                  <w14:uncheckedState w14:val="2610" w14:font="MS Gothic"/>
                </w14:checkbox>
              </w:sdtPr>
              <w:sdtEndPr/>
              <w:sdtContent>
                <w:r w:rsidR="00A12B41" w:rsidRPr="002563DB">
                  <w:rPr>
                    <w:rFonts w:ascii="MS Gothic" w:eastAsia="MS Gothic" w:hAnsi="MS Gothic" w:cs="MS Gothic" w:hint="eastAsia"/>
                  </w:rPr>
                  <w:t>☐</w:t>
                </w:r>
              </w:sdtContent>
            </w:sdt>
            <w:r w:rsidR="00A12B41" w:rsidRPr="002563DB">
              <w:rPr>
                <w:rFonts w:asciiTheme="majorHAnsi" w:hAnsiTheme="majorHAnsi"/>
              </w:rPr>
              <w:t xml:space="preserve">  </w:t>
            </w:r>
            <w:r w:rsidR="006C1AB9" w:rsidRPr="002563DB">
              <w:rPr>
                <w:rFonts w:asciiTheme="majorHAnsi" w:hAnsiTheme="majorHAnsi"/>
              </w:rPr>
              <w:t>Domainnamen des anfragenden Internet Service Providers</w:t>
            </w:r>
          </w:p>
          <w:p w14:paraId="59DD494F" w14:textId="77777777" w:rsidR="00A12B41" w:rsidRPr="002563DB" w:rsidRDefault="00C868AA" w:rsidP="00A12B41">
            <w:pPr>
              <w:tabs>
                <w:tab w:val="center" w:pos="4536"/>
                <w:tab w:val="right" w:pos="9072"/>
              </w:tabs>
              <w:rPr>
                <w:rFonts w:asciiTheme="majorHAnsi" w:hAnsiTheme="majorHAnsi"/>
              </w:rPr>
            </w:pPr>
            <w:sdt>
              <w:sdtPr>
                <w:rPr>
                  <w:rFonts w:asciiTheme="majorHAnsi" w:hAnsiTheme="majorHAnsi"/>
                </w:rPr>
                <w:id w:val="-763222233"/>
                <w14:checkbox>
                  <w14:checked w14:val="0"/>
                  <w14:checkedState w14:val="2612" w14:font="MS Gothic"/>
                  <w14:uncheckedState w14:val="2610" w14:font="MS Gothic"/>
                </w14:checkbox>
              </w:sdtPr>
              <w:sdtEndPr/>
              <w:sdtContent>
                <w:r w:rsidR="00A12B41" w:rsidRPr="002563DB">
                  <w:rPr>
                    <w:rFonts w:ascii="MS Gothic" w:eastAsia="MS Gothic" w:hAnsi="MS Gothic" w:cs="MS Gothic" w:hint="eastAsia"/>
                  </w:rPr>
                  <w:t>☐</w:t>
                </w:r>
              </w:sdtContent>
            </w:sdt>
            <w:r w:rsidR="00A12B41" w:rsidRPr="002563DB">
              <w:rPr>
                <w:rFonts w:asciiTheme="majorHAnsi" w:hAnsiTheme="majorHAnsi"/>
              </w:rPr>
              <w:t xml:space="preserve">  Aufgerufene URL/Unterseite</w:t>
            </w:r>
          </w:p>
          <w:p w14:paraId="19524354" w14:textId="77777777" w:rsidR="00A12B41" w:rsidRPr="002563DB" w:rsidRDefault="00C868AA" w:rsidP="00A12B41">
            <w:pPr>
              <w:tabs>
                <w:tab w:val="center" w:pos="4536"/>
                <w:tab w:val="right" w:pos="9072"/>
              </w:tabs>
              <w:rPr>
                <w:rFonts w:asciiTheme="majorHAnsi" w:hAnsiTheme="majorHAnsi"/>
              </w:rPr>
            </w:pPr>
            <w:sdt>
              <w:sdtPr>
                <w:rPr>
                  <w:rFonts w:asciiTheme="majorHAnsi" w:hAnsiTheme="majorHAnsi"/>
                </w:rPr>
                <w:id w:val="157432167"/>
                <w14:checkbox>
                  <w14:checked w14:val="0"/>
                  <w14:checkedState w14:val="2612" w14:font="MS Gothic"/>
                  <w14:uncheckedState w14:val="2610" w14:font="MS Gothic"/>
                </w14:checkbox>
              </w:sdtPr>
              <w:sdtEndPr/>
              <w:sdtContent>
                <w:r w:rsidR="00A12B41" w:rsidRPr="002563DB">
                  <w:rPr>
                    <w:rFonts w:ascii="MS Gothic" w:eastAsia="MS Gothic" w:hAnsi="MS Gothic" w:cs="MS Gothic" w:hint="eastAsia"/>
                  </w:rPr>
                  <w:t>☐</w:t>
                </w:r>
              </w:sdtContent>
            </w:sdt>
            <w:r w:rsidR="00A12B41" w:rsidRPr="002563DB">
              <w:rPr>
                <w:rFonts w:asciiTheme="majorHAnsi" w:hAnsiTheme="majorHAnsi"/>
              </w:rPr>
              <w:t xml:space="preserve">  Protokoll (z. B. http 2.0)</w:t>
            </w:r>
          </w:p>
          <w:p w14:paraId="03EDA903" w14:textId="77777777" w:rsidR="00A12B41" w:rsidRPr="002563DB" w:rsidRDefault="00C868AA" w:rsidP="00A12B41">
            <w:pPr>
              <w:tabs>
                <w:tab w:val="center" w:pos="4536"/>
                <w:tab w:val="right" w:pos="9072"/>
              </w:tabs>
              <w:rPr>
                <w:rFonts w:asciiTheme="majorHAnsi" w:hAnsiTheme="majorHAnsi"/>
              </w:rPr>
            </w:pPr>
            <w:sdt>
              <w:sdtPr>
                <w:rPr>
                  <w:rFonts w:asciiTheme="majorHAnsi" w:hAnsiTheme="majorHAnsi"/>
                </w:rPr>
                <w:id w:val="1162355480"/>
                <w14:checkbox>
                  <w14:checked w14:val="0"/>
                  <w14:checkedState w14:val="2612" w14:font="MS Gothic"/>
                  <w14:uncheckedState w14:val="2610" w14:font="MS Gothic"/>
                </w14:checkbox>
              </w:sdtPr>
              <w:sdtEndPr/>
              <w:sdtContent>
                <w:r w:rsidR="00A12B41" w:rsidRPr="002563DB">
                  <w:rPr>
                    <w:rFonts w:ascii="MS Gothic" w:eastAsia="MS Gothic" w:hAnsi="MS Gothic" w:cs="MS Gothic" w:hint="eastAsia"/>
                  </w:rPr>
                  <w:t>☐</w:t>
                </w:r>
              </w:sdtContent>
            </w:sdt>
            <w:r w:rsidR="00A12B41" w:rsidRPr="002563DB">
              <w:rPr>
                <w:rFonts w:asciiTheme="majorHAnsi" w:hAnsiTheme="majorHAnsi"/>
              </w:rPr>
              <w:t xml:space="preserve">  Status</w:t>
            </w:r>
          </w:p>
          <w:p w14:paraId="0633BC9C" w14:textId="6A544A75" w:rsidR="00A12B41" w:rsidRPr="002563DB" w:rsidRDefault="00C868AA" w:rsidP="00A12B41">
            <w:pPr>
              <w:tabs>
                <w:tab w:val="center" w:pos="4536"/>
                <w:tab w:val="right" w:pos="9072"/>
              </w:tabs>
              <w:rPr>
                <w:rFonts w:asciiTheme="majorHAnsi" w:hAnsiTheme="majorHAnsi"/>
              </w:rPr>
            </w:pPr>
            <w:sdt>
              <w:sdtPr>
                <w:rPr>
                  <w:rFonts w:asciiTheme="majorHAnsi" w:hAnsiTheme="majorHAnsi"/>
                </w:rPr>
                <w:id w:val="-1916159727"/>
                <w14:checkbox>
                  <w14:checked w14:val="0"/>
                  <w14:checkedState w14:val="2612" w14:font="MS Gothic"/>
                  <w14:uncheckedState w14:val="2610" w14:font="MS Gothic"/>
                </w14:checkbox>
              </w:sdtPr>
              <w:sdtEndPr/>
              <w:sdtContent>
                <w:r w:rsidR="00A12B41" w:rsidRPr="002563DB">
                  <w:rPr>
                    <w:rFonts w:ascii="MS Gothic" w:eastAsia="MS Gothic" w:hAnsi="MS Gothic" w:cs="MS Gothic" w:hint="eastAsia"/>
                  </w:rPr>
                  <w:t>☐</w:t>
                </w:r>
              </w:sdtContent>
            </w:sdt>
            <w:r w:rsidR="006C1AB9" w:rsidRPr="002563DB">
              <w:rPr>
                <w:rFonts w:asciiTheme="majorHAnsi" w:hAnsiTheme="majorHAnsi"/>
              </w:rPr>
              <w:t xml:space="preserve">  </w:t>
            </w:r>
            <w:r w:rsidR="00A12B41" w:rsidRPr="002563DB">
              <w:rPr>
                <w:rFonts w:asciiTheme="majorHAnsi" w:hAnsiTheme="majorHAnsi"/>
              </w:rPr>
              <w:t>Referrer</w:t>
            </w:r>
            <w:r w:rsidR="006C1AB9" w:rsidRPr="002563DB">
              <w:rPr>
                <w:rFonts w:asciiTheme="majorHAnsi" w:hAnsiTheme="majorHAnsi"/>
              </w:rPr>
              <w:t xml:space="preserve"> URL (zuvor besuchte Webseite)</w:t>
            </w:r>
          </w:p>
          <w:p w14:paraId="09D75643" w14:textId="77777777" w:rsidR="00A12B41" w:rsidRPr="002563DB" w:rsidRDefault="00C868AA" w:rsidP="00A12B41">
            <w:pPr>
              <w:tabs>
                <w:tab w:val="center" w:pos="4536"/>
                <w:tab w:val="right" w:pos="9072"/>
              </w:tabs>
              <w:rPr>
                <w:rFonts w:asciiTheme="majorHAnsi" w:hAnsiTheme="majorHAnsi"/>
              </w:rPr>
            </w:pPr>
            <w:sdt>
              <w:sdtPr>
                <w:rPr>
                  <w:rFonts w:asciiTheme="majorHAnsi" w:hAnsiTheme="majorHAnsi"/>
                </w:rPr>
                <w:id w:val="-420107866"/>
                <w14:checkbox>
                  <w14:checked w14:val="0"/>
                  <w14:checkedState w14:val="2612" w14:font="MS Gothic"/>
                  <w14:uncheckedState w14:val="2610" w14:font="MS Gothic"/>
                </w14:checkbox>
              </w:sdtPr>
              <w:sdtEndPr/>
              <w:sdtContent>
                <w:r w:rsidR="00A12B41" w:rsidRPr="002563DB">
                  <w:rPr>
                    <w:rFonts w:ascii="MS Gothic" w:eastAsia="MS Gothic" w:hAnsi="MS Gothic" w:cs="MS Gothic" w:hint="eastAsia"/>
                  </w:rPr>
                  <w:t>☐</w:t>
                </w:r>
              </w:sdtContent>
            </w:sdt>
            <w:r w:rsidR="00A12B41" w:rsidRPr="002563DB">
              <w:rPr>
                <w:rFonts w:asciiTheme="majorHAnsi" w:hAnsiTheme="majorHAnsi"/>
              </w:rPr>
              <w:t xml:space="preserve">  User Agent</w:t>
            </w:r>
          </w:p>
          <w:p w14:paraId="08A63B59" w14:textId="08C834C8" w:rsidR="009B2C0D" w:rsidRPr="002563DB" w:rsidRDefault="00C868AA" w:rsidP="009B2C0D">
            <w:pPr>
              <w:tabs>
                <w:tab w:val="center" w:pos="4536"/>
                <w:tab w:val="right" w:pos="9072"/>
              </w:tabs>
              <w:rPr>
                <w:rFonts w:asciiTheme="majorHAnsi" w:hAnsiTheme="majorHAnsi"/>
              </w:rPr>
            </w:pPr>
            <w:sdt>
              <w:sdtPr>
                <w:rPr>
                  <w:rFonts w:asciiTheme="majorHAnsi" w:hAnsiTheme="majorHAnsi"/>
                </w:rPr>
                <w:id w:val="-352649085"/>
                <w14:checkbox>
                  <w14:checked w14:val="0"/>
                  <w14:checkedState w14:val="2612" w14:font="MS Gothic"/>
                  <w14:uncheckedState w14:val="2610" w14:font="MS Gothic"/>
                </w14:checkbox>
              </w:sdtPr>
              <w:sdtEndPr/>
              <w:sdtContent>
                <w:r w:rsidR="00A12B41" w:rsidRPr="002563DB">
                  <w:rPr>
                    <w:rFonts w:ascii="MS Gothic" w:eastAsia="MS Gothic" w:hAnsi="MS Gothic" w:cs="MS Gothic" w:hint="eastAsia"/>
                  </w:rPr>
                  <w:t>☐</w:t>
                </w:r>
              </w:sdtContent>
            </w:sdt>
            <w:r w:rsidR="00A12B41" w:rsidRPr="002563DB">
              <w:rPr>
                <w:rFonts w:asciiTheme="majorHAnsi" w:hAnsiTheme="majorHAnsi"/>
              </w:rPr>
              <w:t xml:space="preserve">  Betriebssystem</w:t>
            </w:r>
            <w:r w:rsidR="006C1AB9" w:rsidRPr="002563DB">
              <w:rPr>
                <w:rFonts w:asciiTheme="majorHAnsi" w:hAnsiTheme="majorHAnsi"/>
              </w:rPr>
              <w:t xml:space="preserve"> des Nutzers</w:t>
            </w:r>
          </w:p>
          <w:p w14:paraId="2FF67F25" w14:textId="77777777" w:rsidR="00A12B41" w:rsidRPr="002563DB" w:rsidRDefault="00C868AA" w:rsidP="00A12B41">
            <w:pPr>
              <w:tabs>
                <w:tab w:val="center" w:pos="4536"/>
                <w:tab w:val="right" w:pos="9072"/>
              </w:tabs>
              <w:rPr>
                <w:rFonts w:asciiTheme="majorHAnsi" w:hAnsiTheme="majorHAnsi"/>
              </w:rPr>
            </w:pPr>
            <w:sdt>
              <w:sdtPr>
                <w:rPr>
                  <w:rFonts w:asciiTheme="majorHAnsi" w:hAnsiTheme="majorHAnsi"/>
                </w:rPr>
                <w:id w:val="-1347401845"/>
                <w14:checkbox>
                  <w14:checked w14:val="0"/>
                  <w14:checkedState w14:val="2612" w14:font="MS Gothic"/>
                  <w14:uncheckedState w14:val="2610" w14:font="MS Gothic"/>
                </w14:checkbox>
              </w:sdtPr>
              <w:sdtEndPr/>
              <w:sdtContent>
                <w:r w:rsidR="00A12B41" w:rsidRPr="002563DB">
                  <w:rPr>
                    <w:rFonts w:ascii="MS Gothic" w:eastAsia="MS Gothic" w:hAnsi="MS Gothic" w:cs="MS Gothic" w:hint="eastAsia"/>
                  </w:rPr>
                  <w:t>☐</w:t>
                </w:r>
              </w:sdtContent>
            </w:sdt>
            <w:r w:rsidR="00A12B41" w:rsidRPr="002563DB">
              <w:rPr>
                <w:rFonts w:asciiTheme="majorHAnsi" w:hAnsiTheme="majorHAnsi"/>
              </w:rPr>
              <w:t xml:space="preserve">  andere Daten:  </w:t>
            </w:r>
            <w:sdt>
              <w:sdtPr>
                <w:rPr>
                  <w:rFonts w:asciiTheme="majorHAnsi" w:hAnsiTheme="majorHAnsi"/>
                </w:rPr>
                <w:id w:val="-1984772409"/>
                <w:placeholder>
                  <w:docPart w:val="15D7D4FB1A2C45CBACF0608B7FA10B0B"/>
                </w:placeholder>
                <w:showingPlcHdr/>
              </w:sdtPr>
              <w:sdtEndPr/>
              <w:sdtContent>
                <w:r w:rsidR="00A12B41" w:rsidRPr="002563DB">
                  <w:rPr>
                    <w:rStyle w:val="Platzhaltertext"/>
                    <w:rFonts w:asciiTheme="majorHAnsi" w:hAnsiTheme="majorHAnsi"/>
                  </w:rPr>
                  <w:t>Klicken Sie hier, um Text einzugeben.</w:t>
                </w:r>
              </w:sdtContent>
            </w:sdt>
          </w:p>
          <w:p w14:paraId="4F9593EF" w14:textId="77777777" w:rsidR="00A12B41" w:rsidRPr="002563DB" w:rsidRDefault="00A12B41" w:rsidP="00CB692F">
            <w:pPr>
              <w:rPr>
                <w:rFonts w:asciiTheme="majorHAnsi" w:hAnsiTheme="majorHAnsi"/>
              </w:rPr>
            </w:pPr>
          </w:p>
        </w:tc>
      </w:tr>
      <w:tr w:rsidR="009B2C0D" w:rsidRPr="002563DB" w14:paraId="58CDC8B8" w14:textId="77777777" w:rsidTr="009B2C0D">
        <w:tc>
          <w:tcPr>
            <w:tcW w:w="9210" w:type="dxa"/>
          </w:tcPr>
          <w:p w14:paraId="699A2FA8" w14:textId="5B15BF15" w:rsidR="009B2C0D" w:rsidRPr="002563DB" w:rsidRDefault="009B2C0D" w:rsidP="009B2C0D">
            <w:pPr>
              <w:tabs>
                <w:tab w:val="center" w:pos="4536"/>
                <w:tab w:val="right" w:pos="9072"/>
              </w:tabs>
              <w:rPr>
                <w:rFonts w:asciiTheme="majorHAnsi" w:hAnsiTheme="majorHAnsi"/>
              </w:rPr>
            </w:pPr>
            <w:r w:rsidRPr="002563DB">
              <w:rPr>
                <w:rFonts w:asciiTheme="majorHAnsi" w:hAnsiTheme="majorHAnsi"/>
              </w:rPr>
              <w:lastRenderedPageBreak/>
              <w:t xml:space="preserve">Werden die o. g. Daten anonymisiert oder pseudonymisiert? </w:t>
            </w:r>
          </w:p>
          <w:p w14:paraId="544F356B" w14:textId="77777777" w:rsidR="009B2C0D" w:rsidRPr="002563DB" w:rsidRDefault="009B2C0D" w:rsidP="009B2C0D">
            <w:pPr>
              <w:tabs>
                <w:tab w:val="center" w:pos="4536"/>
                <w:tab w:val="right" w:pos="9072"/>
              </w:tabs>
              <w:rPr>
                <w:rFonts w:asciiTheme="majorHAnsi" w:hAnsiTheme="majorHAnsi"/>
              </w:rPr>
            </w:pPr>
          </w:p>
          <w:p w14:paraId="7DC12581" w14:textId="77777777" w:rsidR="009B2C0D" w:rsidRPr="002563DB" w:rsidRDefault="00C868AA" w:rsidP="009B2C0D">
            <w:pPr>
              <w:tabs>
                <w:tab w:val="center" w:pos="4536"/>
                <w:tab w:val="right" w:pos="9072"/>
              </w:tabs>
              <w:rPr>
                <w:rFonts w:asciiTheme="majorHAnsi" w:hAnsiTheme="majorHAnsi"/>
              </w:rPr>
            </w:pPr>
            <w:sdt>
              <w:sdtPr>
                <w:rPr>
                  <w:rFonts w:asciiTheme="majorHAnsi" w:hAnsiTheme="majorHAnsi"/>
                </w:rPr>
                <w:id w:val="192199173"/>
                <w14:checkbox>
                  <w14:checked w14:val="0"/>
                  <w14:checkedState w14:val="2612" w14:font="MS Gothic"/>
                  <w14:uncheckedState w14:val="2610" w14:font="MS Gothic"/>
                </w14:checkbox>
              </w:sdtPr>
              <w:sdtEndPr/>
              <w:sdtContent>
                <w:r w:rsidR="009B2C0D" w:rsidRPr="002563DB">
                  <w:rPr>
                    <w:rFonts w:ascii="MS Gothic" w:eastAsia="MS Gothic" w:hAnsi="MS Gothic" w:cs="MS Gothic" w:hint="eastAsia"/>
                  </w:rPr>
                  <w:t>☐</w:t>
                </w:r>
              </w:sdtContent>
            </w:sdt>
            <w:r w:rsidR="009B2C0D" w:rsidRPr="002563DB">
              <w:rPr>
                <w:rFonts w:asciiTheme="majorHAnsi" w:hAnsiTheme="majorHAnsi"/>
              </w:rPr>
              <w:t xml:space="preserve"> Ja, bitte angeben:  </w:t>
            </w:r>
            <w:sdt>
              <w:sdtPr>
                <w:rPr>
                  <w:rFonts w:asciiTheme="majorHAnsi" w:hAnsiTheme="majorHAnsi"/>
                </w:rPr>
                <w:id w:val="-1372606599"/>
                <w:placeholder>
                  <w:docPart w:val="DAA9E5A417544915BDD964FB95161F98"/>
                </w:placeholder>
                <w:showingPlcHdr/>
              </w:sdtPr>
              <w:sdtEndPr/>
              <w:sdtContent>
                <w:r w:rsidR="009B2C0D" w:rsidRPr="002563DB">
                  <w:rPr>
                    <w:rStyle w:val="Platzhaltertext"/>
                    <w:rFonts w:asciiTheme="majorHAnsi" w:hAnsiTheme="majorHAnsi"/>
                  </w:rPr>
                  <w:t>Klicken Sie hier, um Text einzugeben.</w:t>
                </w:r>
              </w:sdtContent>
            </w:sdt>
          </w:p>
          <w:p w14:paraId="75C8CBAF" w14:textId="77777777" w:rsidR="009B2C0D" w:rsidRPr="002563DB" w:rsidRDefault="00C868AA" w:rsidP="009B2C0D">
            <w:pPr>
              <w:rPr>
                <w:rFonts w:asciiTheme="majorHAnsi" w:hAnsiTheme="majorHAnsi"/>
              </w:rPr>
            </w:pPr>
            <w:sdt>
              <w:sdtPr>
                <w:rPr>
                  <w:rFonts w:asciiTheme="majorHAnsi" w:hAnsiTheme="majorHAnsi"/>
                </w:rPr>
                <w:id w:val="673687260"/>
                <w14:checkbox>
                  <w14:checked w14:val="0"/>
                  <w14:checkedState w14:val="2612" w14:font="MS Gothic"/>
                  <w14:uncheckedState w14:val="2610" w14:font="MS Gothic"/>
                </w14:checkbox>
              </w:sdtPr>
              <w:sdtEndPr/>
              <w:sdtContent>
                <w:r w:rsidR="009B2C0D" w:rsidRPr="002563DB">
                  <w:rPr>
                    <w:rFonts w:ascii="MS Gothic" w:eastAsia="MS Gothic" w:hAnsi="MS Gothic" w:cs="MS Gothic" w:hint="eastAsia"/>
                  </w:rPr>
                  <w:t>☐</w:t>
                </w:r>
              </w:sdtContent>
            </w:sdt>
            <w:r w:rsidR="009B2C0D" w:rsidRPr="002563DB">
              <w:rPr>
                <w:rFonts w:asciiTheme="majorHAnsi" w:eastAsiaTheme="minorEastAsia" w:hAnsiTheme="majorHAnsi" w:cstheme="minorBidi"/>
                <w:lang w:eastAsia="de-DE"/>
              </w:rPr>
              <w:t xml:space="preserve"> Nein </w:t>
            </w:r>
          </w:p>
          <w:p w14:paraId="7A744025" w14:textId="77777777" w:rsidR="009B2C0D" w:rsidRPr="002563DB" w:rsidRDefault="009B2C0D" w:rsidP="00A12B41">
            <w:pPr>
              <w:tabs>
                <w:tab w:val="center" w:pos="4536"/>
                <w:tab w:val="right" w:pos="9072"/>
              </w:tabs>
              <w:rPr>
                <w:rFonts w:asciiTheme="majorHAnsi" w:hAnsiTheme="majorHAnsi"/>
                <w:bCs/>
                <w:i/>
                <w:color w:val="C00000"/>
              </w:rPr>
            </w:pPr>
          </w:p>
        </w:tc>
      </w:tr>
      <w:tr w:rsidR="00A12B41" w:rsidRPr="002563DB" w14:paraId="4BA5049A" w14:textId="77777777" w:rsidTr="009B2C0D">
        <w:tc>
          <w:tcPr>
            <w:tcW w:w="9210" w:type="dxa"/>
          </w:tcPr>
          <w:p w14:paraId="33779913" w14:textId="77777777" w:rsidR="00A12B41" w:rsidRPr="002563DB" w:rsidRDefault="00A12B41" w:rsidP="00A12B41">
            <w:pPr>
              <w:tabs>
                <w:tab w:val="center" w:pos="4536"/>
                <w:tab w:val="right" w:pos="9072"/>
              </w:tabs>
              <w:rPr>
                <w:rFonts w:asciiTheme="majorHAnsi" w:hAnsiTheme="majorHAnsi"/>
              </w:rPr>
            </w:pPr>
            <w:r w:rsidRPr="002563DB">
              <w:rPr>
                <w:rFonts w:asciiTheme="majorHAnsi" w:hAnsiTheme="majorHAnsi"/>
              </w:rPr>
              <w:t>Enthalten die Logfiles weitere Daten, die eine Zuordnung zu einem Nutzer ermöglichen?</w:t>
            </w:r>
            <w:r w:rsidRPr="002563DB">
              <w:rPr>
                <w:rFonts w:asciiTheme="majorHAnsi" w:hAnsiTheme="majorHAnsi"/>
              </w:rPr>
              <w:br/>
            </w:r>
          </w:p>
          <w:p w14:paraId="0D0775D3" w14:textId="1ECD8ED9" w:rsidR="009B2C0D" w:rsidRPr="002563DB" w:rsidRDefault="00C868AA" w:rsidP="009B2C0D">
            <w:pPr>
              <w:tabs>
                <w:tab w:val="center" w:pos="4536"/>
                <w:tab w:val="right" w:pos="9072"/>
              </w:tabs>
              <w:rPr>
                <w:rFonts w:asciiTheme="majorHAnsi" w:hAnsiTheme="majorHAnsi"/>
              </w:rPr>
            </w:pPr>
            <w:sdt>
              <w:sdtPr>
                <w:rPr>
                  <w:rFonts w:asciiTheme="majorHAnsi" w:hAnsiTheme="majorHAnsi"/>
                </w:rPr>
                <w:id w:val="-1892028837"/>
                <w14:checkbox>
                  <w14:checked w14:val="0"/>
                  <w14:checkedState w14:val="2612" w14:font="MS Gothic"/>
                  <w14:uncheckedState w14:val="2610" w14:font="MS Gothic"/>
                </w14:checkbox>
              </w:sdtPr>
              <w:sdtEndPr/>
              <w:sdtContent>
                <w:r w:rsidR="009B2C0D" w:rsidRPr="002563DB">
                  <w:rPr>
                    <w:rFonts w:ascii="MS Gothic" w:eastAsia="MS Gothic" w:hAnsi="MS Gothic" w:cs="MS Gothic" w:hint="eastAsia"/>
                  </w:rPr>
                  <w:t>☐</w:t>
                </w:r>
              </w:sdtContent>
            </w:sdt>
            <w:r w:rsidR="009B2C0D" w:rsidRPr="002563DB">
              <w:rPr>
                <w:rFonts w:asciiTheme="majorHAnsi" w:hAnsiTheme="majorHAnsi"/>
              </w:rPr>
              <w:t xml:space="preserve"> Ja, bitte angeben:  </w:t>
            </w:r>
            <w:sdt>
              <w:sdtPr>
                <w:rPr>
                  <w:rFonts w:asciiTheme="majorHAnsi" w:hAnsiTheme="majorHAnsi"/>
                </w:rPr>
                <w:id w:val="939337061"/>
                <w:placeholder>
                  <w:docPart w:val="01C19ED8CE69456E848B4D2893A10425"/>
                </w:placeholder>
                <w:showingPlcHdr/>
              </w:sdtPr>
              <w:sdtEndPr/>
              <w:sdtContent>
                <w:r w:rsidR="009B2C0D" w:rsidRPr="002563DB">
                  <w:rPr>
                    <w:rStyle w:val="Platzhaltertext"/>
                    <w:rFonts w:asciiTheme="majorHAnsi" w:hAnsiTheme="majorHAnsi"/>
                  </w:rPr>
                  <w:t>Klicken Sie hier, um Text einzugeben.</w:t>
                </w:r>
              </w:sdtContent>
            </w:sdt>
          </w:p>
          <w:p w14:paraId="6ACB7F45" w14:textId="5D776E66" w:rsidR="00A12B41" w:rsidRPr="002563DB" w:rsidRDefault="00C868AA" w:rsidP="00A12B41">
            <w:pPr>
              <w:rPr>
                <w:rFonts w:asciiTheme="majorHAnsi" w:hAnsiTheme="majorHAnsi"/>
              </w:rPr>
            </w:pPr>
            <w:sdt>
              <w:sdtPr>
                <w:rPr>
                  <w:rFonts w:asciiTheme="majorHAnsi" w:hAnsiTheme="majorHAnsi"/>
                </w:rPr>
                <w:id w:val="2060972001"/>
                <w14:checkbox>
                  <w14:checked w14:val="0"/>
                  <w14:checkedState w14:val="2612" w14:font="MS Gothic"/>
                  <w14:uncheckedState w14:val="2610" w14:font="MS Gothic"/>
                </w14:checkbox>
              </w:sdtPr>
              <w:sdtEndPr/>
              <w:sdtContent>
                <w:r w:rsidR="009B2C0D" w:rsidRPr="002563DB">
                  <w:rPr>
                    <w:rFonts w:ascii="MS Gothic" w:eastAsia="MS Gothic" w:hAnsi="MS Gothic" w:cs="MS Gothic" w:hint="eastAsia"/>
                  </w:rPr>
                  <w:t>☐</w:t>
                </w:r>
              </w:sdtContent>
            </w:sdt>
            <w:r w:rsidR="009B2C0D" w:rsidRPr="002563DB">
              <w:rPr>
                <w:rFonts w:asciiTheme="majorHAnsi" w:eastAsiaTheme="minorEastAsia" w:hAnsiTheme="majorHAnsi" w:cstheme="minorBidi"/>
                <w:lang w:eastAsia="de-DE"/>
              </w:rPr>
              <w:t xml:space="preserve"> Nein </w:t>
            </w:r>
          </w:p>
          <w:p w14:paraId="4CED6E15" w14:textId="0E384E0A" w:rsidR="009B2C0D" w:rsidRPr="002563DB" w:rsidRDefault="009B2C0D" w:rsidP="00A12B41">
            <w:pPr>
              <w:rPr>
                <w:rFonts w:asciiTheme="majorHAnsi" w:hAnsiTheme="majorHAnsi"/>
              </w:rPr>
            </w:pPr>
          </w:p>
        </w:tc>
      </w:tr>
      <w:tr w:rsidR="00A12B41" w:rsidRPr="002563DB" w14:paraId="03AA6E03" w14:textId="77777777" w:rsidTr="009B2C0D">
        <w:tc>
          <w:tcPr>
            <w:tcW w:w="9210" w:type="dxa"/>
          </w:tcPr>
          <w:p w14:paraId="595567F0" w14:textId="77777777" w:rsidR="006C1AB9" w:rsidRPr="002563DB" w:rsidRDefault="00A12B41" w:rsidP="00A12B41">
            <w:pPr>
              <w:tabs>
                <w:tab w:val="center" w:pos="4536"/>
                <w:tab w:val="right" w:pos="9072"/>
              </w:tabs>
              <w:rPr>
                <w:rFonts w:asciiTheme="majorHAnsi" w:hAnsiTheme="majorHAnsi"/>
              </w:rPr>
            </w:pPr>
            <w:r w:rsidRPr="002563DB">
              <w:rPr>
                <w:rFonts w:asciiTheme="majorHAnsi" w:hAnsiTheme="majorHAnsi"/>
              </w:rPr>
              <w:t xml:space="preserve">Bitte </w:t>
            </w:r>
            <w:r w:rsidR="009B2C0D" w:rsidRPr="002563DB">
              <w:rPr>
                <w:rFonts w:asciiTheme="majorHAnsi" w:hAnsiTheme="majorHAnsi"/>
              </w:rPr>
              <w:t>nennen</w:t>
            </w:r>
            <w:r w:rsidRPr="002563DB">
              <w:rPr>
                <w:rFonts w:asciiTheme="majorHAnsi" w:hAnsiTheme="majorHAnsi"/>
              </w:rPr>
              <w:t xml:space="preserve"> Sie den Zweck der </w:t>
            </w:r>
            <w:r w:rsidR="006C1AB9" w:rsidRPr="002563DB">
              <w:rPr>
                <w:rFonts w:asciiTheme="majorHAnsi" w:hAnsiTheme="majorHAnsi"/>
              </w:rPr>
              <w:t>Speicherung der Logfiles.</w:t>
            </w:r>
          </w:p>
          <w:p w14:paraId="46802073" w14:textId="0B67A85B" w:rsidR="00A12B41" w:rsidRPr="002563DB" w:rsidRDefault="00A12B41" w:rsidP="00A12B41">
            <w:pPr>
              <w:tabs>
                <w:tab w:val="center" w:pos="4536"/>
                <w:tab w:val="right" w:pos="9072"/>
              </w:tabs>
              <w:rPr>
                <w:rFonts w:asciiTheme="majorHAnsi" w:hAnsiTheme="majorHAnsi"/>
              </w:rPr>
            </w:pPr>
            <w:r w:rsidRPr="002563DB">
              <w:rPr>
                <w:rFonts w:asciiTheme="majorHAnsi" w:hAnsiTheme="majorHAnsi"/>
              </w:rPr>
              <w:t xml:space="preserve">Optimierung der Webseite, </w:t>
            </w:r>
            <w:r w:rsidR="009B2C0D" w:rsidRPr="002563DB">
              <w:rPr>
                <w:rFonts w:asciiTheme="majorHAnsi" w:hAnsiTheme="majorHAnsi"/>
              </w:rPr>
              <w:t>Darstellung der Inhalte der Webseite</w:t>
            </w:r>
            <w:r w:rsidRPr="002563DB">
              <w:rPr>
                <w:rFonts w:asciiTheme="majorHAnsi" w:hAnsiTheme="majorHAnsi"/>
              </w:rPr>
              <w:t xml:space="preserve">, etc. </w:t>
            </w:r>
          </w:p>
          <w:p w14:paraId="55754D72" w14:textId="77777777" w:rsidR="006C1AB9" w:rsidRPr="002563DB" w:rsidRDefault="006C1AB9" w:rsidP="006C1AB9">
            <w:pPr>
              <w:tabs>
                <w:tab w:val="center" w:pos="4536"/>
                <w:tab w:val="right" w:pos="9072"/>
              </w:tabs>
              <w:rPr>
                <w:rFonts w:asciiTheme="majorHAnsi" w:hAnsiTheme="majorHAnsi"/>
              </w:rPr>
            </w:pPr>
          </w:p>
          <w:p w14:paraId="1028E82E" w14:textId="72C9D999" w:rsidR="006C1AB9" w:rsidRPr="002563DB" w:rsidRDefault="00C868AA" w:rsidP="006C1AB9">
            <w:pPr>
              <w:tabs>
                <w:tab w:val="center" w:pos="4536"/>
                <w:tab w:val="right" w:pos="9072"/>
              </w:tabs>
              <w:rPr>
                <w:rFonts w:asciiTheme="majorHAnsi" w:hAnsiTheme="majorHAnsi"/>
              </w:rPr>
            </w:pPr>
            <w:sdt>
              <w:sdtPr>
                <w:rPr>
                  <w:rFonts w:asciiTheme="majorHAnsi" w:hAnsiTheme="majorHAnsi"/>
                </w:rPr>
                <w:id w:val="1594056512"/>
                <w14:checkbox>
                  <w14:checked w14:val="0"/>
                  <w14:checkedState w14:val="2612" w14:font="MS Gothic"/>
                  <w14:uncheckedState w14:val="2610" w14:font="MS Gothic"/>
                </w14:checkbox>
              </w:sdtPr>
              <w:sdtEndPr/>
              <w:sdtContent>
                <w:r w:rsidR="006C1AB9" w:rsidRPr="002563DB">
                  <w:rPr>
                    <w:rFonts w:ascii="MS Gothic" w:eastAsia="MS Gothic" w:hAnsi="MS Gothic" w:cs="MS Gothic" w:hint="eastAsia"/>
                  </w:rPr>
                  <w:t>☐</w:t>
                </w:r>
              </w:sdtContent>
            </w:sdt>
            <w:r w:rsidR="006C1AB9" w:rsidRPr="002563DB">
              <w:rPr>
                <w:rFonts w:asciiTheme="majorHAnsi" w:hAnsiTheme="majorHAnsi"/>
              </w:rPr>
              <w:t xml:space="preserve">  Sicherheitsgründe</w:t>
            </w:r>
          </w:p>
          <w:p w14:paraId="0C5FF76B" w14:textId="37B22BB2" w:rsidR="006C1AB9" w:rsidRPr="002563DB" w:rsidRDefault="00C868AA" w:rsidP="006C1AB9">
            <w:pPr>
              <w:tabs>
                <w:tab w:val="center" w:pos="4536"/>
                <w:tab w:val="right" w:pos="9072"/>
              </w:tabs>
              <w:rPr>
                <w:rFonts w:asciiTheme="majorHAnsi" w:hAnsiTheme="majorHAnsi"/>
              </w:rPr>
            </w:pPr>
            <w:sdt>
              <w:sdtPr>
                <w:rPr>
                  <w:rFonts w:asciiTheme="majorHAnsi" w:hAnsiTheme="majorHAnsi"/>
                </w:rPr>
                <w:id w:val="1828791184"/>
                <w14:checkbox>
                  <w14:checked w14:val="0"/>
                  <w14:checkedState w14:val="2612" w14:font="MS Gothic"/>
                  <w14:uncheckedState w14:val="2610" w14:font="MS Gothic"/>
                </w14:checkbox>
              </w:sdtPr>
              <w:sdtEndPr/>
              <w:sdtContent>
                <w:r w:rsidR="006C1AB9" w:rsidRPr="002563DB">
                  <w:rPr>
                    <w:rFonts w:ascii="MS Gothic" w:eastAsia="MS Gothic" w:hAnsi="MS Gothic" w:cs="MS Gothic" w:hint="eastAsia"/>
                  </w:rPr>
                  <w:t>☐</w:t>
                </w:r>
              </w:sdtContent>
            </w:sdt>
            <w:r w:rsidR="006C1AB9" w:rsidRPr="002563DB">
              <w:rPr>
                <w:rFonts w:asciiTheme="majorHAnsi" w:hAnsiTheme="majorHAnsi"/>
              </w:rPr>
              <w:t xml:space="preserve">  </w:t>
            </w:r>
            <w:r w:rsidR="006C1AB9" w:rsidRPr="002563DB">
              <w:rPr>
                <w:rStyle w:val="ts-muster-content"/>
                <w:rFonts w:asciiTheme="majorHAnsi" w:hAnsiTheme="majorHAnsi"/>
              </w:rPr>
              <w:t>Aufklärung von Missbrauchs- und Betrugshandlungen</w:t>
            </w:r>
          </w:p>
          <w:p w14:paraId="58A37B04" w14:textId="3E4A492B" w:rsidR="006C1AB9" w:rsidRPr="002563DB" w:rsidRDefault="00C868AA" w:rsidP="006C1AB9">
            <w:pPr>
              <w:tabs>
                <w:tab w:val="center" w:pos="4536"/>
                <w:tab w:val="right" w:pos="9072"/>
              </w:tabs>
              <w:rPr>
                <w:rFonts w:asciiTheme="majorHAnsi" w:hAnsiTheme="majorHAnsi"/>
              </w:rPr>
            </w:pPr>
            <w:sdt>
              <w:sdtPr>
                <w:rPr>
                  <w:rFonts w:asciiTheme="majorHAnsi" w:hAnsiTheme="majorHAnsi"/>
                </w:rPr>
                <w:id w:val="-1495637516"/>
                <w14:checkbox>
                  <w14:checked w14:val="0"/>
                  <w14:checkedState w14:val="2612" w14:font="MS Gothic"/>
                  <w14:uncheckedState w14:val="2610" w14:font="MS Gothic"/>
                </w14:checkbox>
              </w:sdtPr>
              <w:sdtEndPr/>
              <w:sdtContent>
                <w:r w:rsidR="006C1AB9" w:rsidRPr="002563DB">
                  <w:rPr>
                    <w:rFonts w:ascii="MS Gothic" w:eastAsia="MS Gothic" w:hAnsi="MS Gothic" w:cs="MS Gothic" w:hint="eastAsia"/>
                  </w:rPr>
                  <w:t>☐</w:t>
                </w:r>
              </w:sdtContent>
            </w:sdt>
            <w:r w:rsidR="006C1AB9" w:rsidRPr="002563DB">
              <w:rPr>
                <w:rFonts w:asciiTheme="majorHAnsi" w:hAnsiTheme="majorHAnsi"/>
              </w:rPr>
              <w:t xml:space="preserve">  </w:t>
            </w:r>
            <w:r w:rsidR="006C1AB9" w:rsidRPr="002563DB">
              <w:rPr>
                <w:rStyle w:val="ts-muster-content"/>
                <w:rFonts w:asciiTheme="majorHAnsi" w:hAnsiTheme="majorHAnsi"/>
              </w:rPr>
              <w:t>Optimierung der Webseite</w:t>
            </w:r>
          </w:p>
          <w:p w14:paraId="12B33CAC" w14:textId="4300F468" w:rsidR="006C1AB9" w:rsidRPr="002563DB" w:rsidRDefault="00C868AA" w:rsidP="006C1AB9">
            <w:pPr>
              <w:tabs>
                <w:tab w:val="center" w:pos="4536"/>
                <w:tab w:val="right" w:pos="9072"/>
              </w:tabs>
              <w:rPr>
                <w:rFonts w:asciiTheme="majorHAnsi" w:hAnsiTheme="majorHAnsi"/>
              </w:rPr>
            </w:pPr>
            <w:sdt>
              <w:sdtPr>
                <w:rPr>
                  <w:rFonts w:asciiTheme="majorHAnsi" w:hAnsiTheme="majorHAnsi"/>
                </w:rPr>
                <w:id w:val="389461958"/>
                <w14:checkbox>
                  <w14:checked w14:val="0"/>
                  <w14:checkedState w14:val="2612" w14:font="MS Gothic"/>
                  <w14:uncheckedState w14:val="2610" w14:font="MS Gothic"/>
                </w14:checkbox>
              </w:sdtPr>
              <w:sdtEndPr/>
              <w:sdtContent>
                <w:r w:rsidR="006C1AB9" w:rsidRPr="002563DB">
                  <w:rPr>
                    <w:rFonts w:ascii="MS Gothic" w:eastAsia="MS Gothic" w:hAnsi="MS Gothic" w:cs="MS Gothic" w:hint="eastAsia"/>
                  </w:rPr>
                  <w:t>☐</w:t>
                </w:r>
              </w:sdtContent>
            </w:sdt>
            <w:r w:rsidR="006C1AB9" w:rsidRPr="002563DB">
              <w:rPr>
                <w:rFonts w:asciiTheme="majorHAnsi" w:hAnsiTheme="majorHAnsi"/>
              </w:rPr>
              <w:t xml:space="preserve">  </w:t>
            </w:r>
            <w:r w:rsidR="006C1AB9" w:rsidRPr="002563DB">
              <w:rPr>
                <w:rStyle w:val="ts-muster-content"/>
                <w:rFonts w:asciiTheme="majorHAnsi" w:hAnsiTheme="majorHAnsi"/>
              </w:rPr>
              <w:t>Darstellung der Inhalte der Webseite</w:t>
            </w:r>
          </w:p>
          <w:p w14:paraId="3F12D871" w14:textId="0A5D3391" w:rsidR="00A12B41" w:rsidRPr="002563DB" w:rsidRDefault="00C868AA" w:rsidP="00A12B41">
            <w:pPr>
              <w:tabs>
                <w:tab w:val="center" w:pos="4536"/>
                <w:tab w:val="right" w:pos="9072"/>
              </w:tabs>
              <w:rPr>
                <w:rFonts w:asciiTheme="majorHAnsi" w:hAnsiTheme="majorHAnsi"/>
              </w:rPr>
            </w:pPr>
            <w:sdt>
              <w:sdtPr>
                <w:rPr>
                  <w:rFonts w:asciiTheme="majorHAnsi" w:hAnsiTheme="majorHAnsi"/>
                </w:rPr>
                <w:id w:val="-1969878570"/>
                <w14:checkbox>
                  <w14:checked w14:val="0"/>
                  <w14:checkedState w14:val="2612" w14:font="MS Gothic"/>
                  <w14:uncheckedState w14:val="2610" w14:font="MS Gothic"/>
                </w14:checkbox>
              </w:sdtPr>
              <w:sdtEndPr/>
              <w:sdtContent>
                <w:r w:rsidR="006C1AB9" w:rsidRPr="002563DB">
                  <w:rPr>
                    <w:rFonts w:ascii="MS Gothic" w:eastAsia="MS Gothic" w:hAnsi="MS Gothic" w:cs="MS Gothic" w:hint="eastAsia"/>
                  </w:rPr>
                  <w:t>☐</w:t>
                </w:r>
              </w:sdtContent>
            </w:sdt>
            <w:r w:rsidR="006C1AB9" w:rsidRPr="002563DB">
              <w:rPr>
                <w:rFonts w:asciiTheme="majorHAnsi" w:hAnsiTheme="majorHAnsi"/>
              </w:rPr>
              <w:t xml:space="preserve">  </w:t>
            </w:r>
            <w:r w:rsidR="006C1AB9" w:rsidRPr="002563DB">
              <w:rPr>
                <w:rStyle w:val="ts-muster-content"/>
                <w:rFonts w:asciiTheme="majorHAnsi" w:hAnsiTheme="majorHAnsi"/>
              </w:rPr>
              <w:t xml:space="preserve">andere Beweiszwecke, nämlich: </w:t>
            </w:r>
            <w:sdt>
              <w:sdtPr>
                <w:rPr>
                  <w:rStyle w:val="ts-muster-content"/>
                  <w:rFonts w:asciiTheme="majorHAnsi" w:hAnsiTheme="majorHAnsi"/>
                </w:rPr>
                <w:id w:val="827330687"/>
                <w:placeholder>
                  <w:docPart w:val="DefaultPlaceholder_1082065158"/>
                </w:placeholder>
                <w:showingPlcHdr/>
              </w:sdtPr>
              <w:sdtEndPr>
                <w:rPr>
                  <w:rStyle w:val="ts-muster-content"/>
                </w:rPr>
              </w:sdtEndPr>
              <w:sdtContent>
                <w:r w:rsidR="006C1AB9" w:rsidRPr="002563DB">
                  <w:rPr>
                    <w:rStyle w:val="Platzhaltertext"/>
                    <w:rFonts w:asciiTheme="majorHAnsi" w:hAnsiTheme="majorHAnsi"/>
                  </w:rPr>
                  <w:t>Klicken Sie hier, um Text einzugeben.</w:t>
                </w:r>
              </w:sdtContent>
            </w:sdt>
          </w:p>
          <w:p w14:paraId="14AE7425" w14:textId="77777777" w:rsidR="00A12B41" w:rsidRPr="002563DB" w:rsidRDefault="00A12B41" w:rsidP="00CB692F">
            <w:pPr>
              <w:rPr>
                <w:rFonts w:asciiTheme="majorHAnsi" w:hAnsiTheme="majorHAnsi"/>
              </w:rPr>
            </w:pPr>
          </w:p>
        </w:tc>
      </w:tr>
      <w:tr w:rsidR="00A12B41" w:rsidRPr="002563DB" w14:paraId="26ADEE35" w14:textId="77777777" w:rsidTr="009B2C0D">
        <w:tc>
          <w:tcPr>
            <w:tcW w:w="9210" w:type="dxa"/>
          </w:tcPr>
          <w:p w14:paraId="5F709AB5" w14:textId="7F84FC47" w:rsidR="009B2C0D" w:rsidRPr="002563DB" w:rsidRDefault="009B2C0D" w:rsidP="009B2C0D">
            <w:pPr>
              <w:tabs>
                <w:tab w:val="center" w:pos="4536"/>
                <w:tab w:val="right" w:pos="9072"/>
              </w:tabs>
              <w:rPr>
                <w:rFonts w:asciiTheme="majorHAnsi" w:hAnsiTheme="majorHAnsi"/>
              </w:rPr>
            </w:pPr>
            <w:r w:rsidRPr="002563DB">
              <w:rPr>
                <w:rFonts w:asciiTheme="majorHAnsi" w:hAnsiTheme="majorHAnsi"/>
              </w:rPr>
              <w:t>W</w:t>
            </w:r>
            <w:r w:rsidR="006C1AB9" w:rsidRPr="002563DB">
              <w:rPr>
                <w:rFonts w:asciiTheme="majorHAnsi" w:hAnsiTheme="majorHAnsi"/>
              </w:rPr>
              <w:t>ie lange</w:t>
            </w:r>
            <w:r w:rsidRPr="002563DB">
              <w:rPr>
                <w:rFonts w:asciiTheme="majorHAnsi" w:hAnsiTheme="majorHAnsi"/>
              </w:rPr>
              <w:t xml:space="preserve"> werden die in Logfiles gespeicherten Daten (z. B. IP-Adressen) </w:t>
            </w:r>
            <w:r w:rsidR="006C1AB9" w:rsidRPr="002563DB">
              <w:rPr>
                <w:rFonts w:asciiTheme="majorHAnsi" w:hAnsiTheme="majorHAnsi"/>
              </w:rPr>
              <w:t>gespeichert</w:t>
            </w:r>
            <w:r w:rsidRPr="002563DB">
              <w:rPr>
                <w:rFonts w:asciiTheme="majorHAnsi" w:hAnsiTheme="majorHAnsi"/>
              </w:rPr>
              <w:t>?</w:t>
            </w:r>
          </w:p>
          <w:p w14:paraId="7DEBFB79" w14:textId="0F748306" w:rsidR="009B2C0D" w:rsidRPr="002563DB" w:rsidRDefault="006C1AB9" w:rsidP="009B2C0D">
            <w:pPr>
              <w:tabs>
                <w:tab w:val="center" w:pos="4536"/>
                <w:tab w:val="right" w:pos="9072"/>
              </w:tabs>
              <w:rPr>
                <w:rFonts w:asciiTheme="majorHAnsi" w:hAnsiTheme="majorHAnsi"/>
              </w:rPr>
            </w:pPr>
            <w:r w:rsidRPr="002563DB">
              <w:rPr>
                <w:rFonts w:asciiTheme="majorHAnsi" w:hAnsiTheme="majorHAnsi"/>
                <w:bCs/>
                <w:i/>
                <w:color w:val="C00000"/>
              </w:rPr>
              <w:t>Hinweis: In der Regel sind max. 7 Tage erlaubt. Bis zu max. 14 Tagen ist nur mit besonderer Begründung erlaubt.</w:t>
            </w:r>
          </w:p>
          <w:sdt>
            <w:sdtPr>
              <w:rPr>
                <w:rFonts w:asciiTheme="majorHAnsi" w:hAnsiTheme="majorHAnsi"/>
              </w:rPr>
              <w:id w:val="1732729500"/>
              <w:placeholder>
                <w:docPart w:val="913B121C721F43419D5C753750AB9F19"/>
              </w:placeholder>
              <w:showingPlcHdr/>
            </w:sdtPr>
            <w:sdtEndPr/>
            <w:sdtContent>
              <w:p w14:paraId="3C4B0FE7" w14:textId="611B5C79" w:rsidR="00A12B41" w:rsidRPr="002563DB" w:rsidRDefault="009B2C0D" w:rsidP="009B2C0D">
                <w:pPr>
                  <w:rPr>
                    <w:rFonts w:asciiTheme="majorHAnsi" w:hAnsiTheme="majorHAnsi"/>
                  </w:rPr>
                </w:pPr>
                <w:r w:rsidRPr="002563DB">
                  <w:rPr>
                    <w:rStyle w:val="Platzhaltertext"/>
                    <w:rFonts w:asciiTheme="majorHAnsi" w:hAnsiTheme="majorHAnsi"/>
                  </w:rPr>
                  <w:t>Klicken Sie hier, um Text einzugeben.</w:t>
                </w:r>
              </w:p>
            </w:sdtContent>
          </w:sdt>
        </w:tc>
      </w:tr>
    </w:tbl>
    <w:p w14:paraId="516050F4" w14:textId="77777777" w:rsidR="005B5826" w:rsidRPr="002563DB" w:rsidRDefault="005B5826">
      <w:pPr>
        <w:rPr>
          <w:rFonts w:asciiTheme="majorHAnsi" w:hAnsiTheme="majorHAnsi"/>
          <w:sz w:val="22"/>
          <w:szCs w:val="22"/>
        </w:rPr>
      </w:pPr>
    </w:p>
    <w:p w14:paraId="7AAD2F95" w14:textId="5E447B63" w:rsidR="006C1AB9" w:rsidRPr="008E37BA" w:rsidRDefault="008E37BA" w:rsidP="008E37BA">
      <w:pPr>
        <w:jc w:val="center"/>
        <w:rPr>
          <w:rFonts w:asciiTheme="majorHAnsi" w:hAnsiTheme="majorHAnsi"/>
          <w:b/>
          <w:sz w:val="28"/>
          <w:szCs w:val="28"/>
        </w:rPr>
      </w:pPr>
      <w:r w:rsidRPr="008E37BA">
        <w:rPr>
          <w:rFonts w:asciiTheme="majorHAnsi" w:hAnsiTheme="majorHAnsi"/>
          <w:b/>
          <w:sz w:val="28"/>
          <w:szCs w:val="28"/>
        </w:rPr>
        <w:t>Cookies</w:t>
      </w:r>
    </w:p>
    <w:p w14:paraId="4A137E65" w14:textId="77777777" w:rsidR="00A12B41" w:rsidRPr="002563DB" w:rsidRDefault="00A12B41">
      <w:pPr>
        <w:rPr>
          <w:rFonts w:asciiTheme="majorHAnsi" w:hAnsiTheme="majorHAnsi"/>
          <w:sz w:val="22"/>
          <w:szCs w:val="22"/>
        </w:rPr>
      </w:pPr>
    </w:p>
    <w:tbl>
      <w:tblPr>
        <w:tblStyle w:val="Tabellenraster"/>
        <w:tblW w:w="0" w:type="auto"/>
        <w:tblLook w:val="04A0" w:firstRow="1" w:lastRow="0" w:firstColumn="1" w:lastColumn="0" w:noHBand="0" w:noVBand="1"/>
      </w:tblPr>
      <w:tblGrid>
        <w:gridCol w:w="9060"/>
      </w:tblGrid>
      <w:tr w:rsidR="00A12B41" w:rsidRPr="002563DB" w14:paraId="17F8AF5F" w14:textId="77777777" w:rsidTr="00CB692F">
        <w:tc>
          <w:tcPr>
            <w:tcW w:w="9210" w:type="dxa"/>
            <w:shd w:val="clear" w:color="auto" w:fill="BFBFBF" w:themeFill="background1" w:themeFillShade="BF"/>
          </w:tcPr>
          <w:p w14:paraId="0D500FF2" w14:textId="77777777" w:rsidR="00A12B41" w:rsidRPr="002563DB" w:rsidRDefault="009B2C0D" w:rsidP="009B2C0D">
            <w:pPr>
              <w:jc w:val="center"/>
              <w:rPr>
                <w:rFonts w:asciiTheme="majorHAnsi" w:hAnsiTheme="majorHAnsi"/>
                <w:b/>
                <w:bCs/>
              </w:rPr>
            </w:pPr>
            <w:r w:rsidRPr="002563DB">
              <w:rPr>
                <w:rFonts w:asciiTheme="majorHAnsi" w:hAnsiTheme="majorHAnsi"/>
                <w:b/>
                <w:bCs/>
              </w:rPr>
              <w:t>Technisch-notwendige Cookies (session cookies)</w:t>
            </w:r>
          </w:p>
          <w:p w14:paraId="29360208" w14:textId="76DFECB1" w:rsidR="009B2C0D" w:rsidRPr="002563DB" w:rsidRDefault="009B2C0D" w:rsidP="009B2C0D">
            <w:pPr>
              <w:jc w:val="center"/>
              <w:rPr>
                <w:rFonts w:asciiTheme="majorHAnsi" w:hAnsiTheme="majorHAnsi"/>
              </w:rPr>
            </w:pPr>
          </w:p>
        </w:tc>
      </w:tr>
      <w:tr w:rsidR="00A12B41" w:rsidRPr="002563DB" w14:paraId="70938DF3" w14:textId="77777777" w:rsidTr="00CB692F">
        <w:tc>
          <w:tcPr>
            <w:tcW w:w="9210" w:type="dxa"/>
          </w:tcPr>
          <w:p w14:paraId="1EFCB576" w14:textId="77777777" w:rsidR="009B2C0D" w:rsidRPr="002563DB" w:rsidRDefault="009B2C0D" w:rsidP="009B2C0D">
            <w:pPr>
              <w:tabs>
                <w:tab w:val="center" w:pos="4536"/>
                <w:tab w:val="right" w:pos="9072"/>
              </w:tabs>
              <w:rPr>
                <w:rFonts w:asciiTheme="majorHAnsi" w:hAnsiTheme="majorHAnsi"/>
              </w:rPr>
            </w:pPr>
            <w:r w:rsidRPr="002563DB">
              <w:rPr>
                <w:rFonts w:asciiTheme="majorHAnsi" w:hAnsiTheme="majorHAnsi"/>
              </w:rPr>
              <w:t>Welche Cookies werden verwendet (session cookies)? Bitte angeben.</w:t>
            </w:r>
          </w:p>
          <w:p w14:paraId="5FCA2331" w14:textId="77777777" w:rsidR="009B2C0D" w:rsidRPr="002563DB" w:rsidRDefault="009B2C0D" w:rsidP="009B2C0D">
            <w:pPr>
              <w:tabs>
                <w:tab w:val="center" w:pos="4536"/>
                <w:tab w:val="right" w:pos="9072"/>
              </w:tabs>
              <w:rPr>
                <w:rFonts w:asciiTheme="majorHAnsi" w:hAnsiTheme="majorHAnsi"/>
              </w:rPr>
            </w:pPr>
          </w:p>
          <w:tbl>
            <w:tblPr>
              <w:tblStyle w:val="Tabellenraster"/>
              <w:tblW w:w="0" w:type="auto"/>
              <w:tblLook w:val="04A0" w:firstRow="1" w:lastRow="0" w:firstColumn="1" w:lastColumn="0" w:noHBand="0" w:noVBand="1"/>
            </w:tblPr>
            <w:tblGrid>
              <w:gridCol w:w="1312"/>
              <w:gridCol w:w="1847"/>
              <w:gridCol w:w="1248"/>
              <w:gridCol w:w="2069"/>
              <w:gridCol w:w="1179"/>
              <w:gridCol w:w="1179"/>
            </w:tblGrid>
            <w:tr w:rsidR="009B2C0D" w:rsidRPr="002563DB" w14:paraId="02C1BE16" w14:textId="77777777" w:rsidTr="00CB692F">
              <w:tc>
                <w:tcPr>
                  <w:tcW w:w="1450" w:type="dxa"/>
                  <w:shd w:val="clear" w:color="auto" w:fill="D9D9D9" w:themeFill="background1" w:themeFillShade="D9"/>
                </w:tcPr>
                <w:p w14:paraId="68B4F8E6" w14:textId="77777777" w:rsidR="009B2C0D" w:rsidRPr="002563DB" w:rsidRDefault="009B2C0D" w:rsidP="00CB692F">
                  <w:pPr>
                    <w:tabs>
                      <w:tab w:val="center" w:pos="4536"/>
                      <w:tab w:val="right" w:pos="9072"/>
                    </w:tabs>
                    <w:rPr>
                      <w:rFonts w:asciiTheme="majorHAnsi" w:hAnsiTheme="majorHAnsi"/>
                    </w:rPr>
                  </w:pPr>
                  <w:r w:rsidRPr="002563DB">
                    <w:rPr>
                      <w:rFonts w:asciiTheme="majorHAnsi" w:hAnsiTheme="majorHAnsi"/>
                    </w:rPr>
                    <w:t>Name des Cookies</w:t>
                  </w:r>
                </w:p>
              </w:tc>
              <w:tc>
                <w:tcPr>
                  <w:tcW w:w="1450" w:type="dxa"/>
                  <w:shd w:val="clear" w:color="auto" w:fill="D9D9D9" w:themeFill="background1" w:themeFillShade="D9"/>
                </w:tcPr>
                <w:p w14:paraId="01BD7131" w14:textId="77777777" w:rsidR="009B2C0D" w:rsidRPr="002563DB" w:rsidRDefault="009B2C0D" w:rsidP="00CB692F">
                  <w:pPr>
                    <w:tabs>
                      <w:tab w:val="center" w:pos="4536"/>
                      <w:tab w:val="right" w:pos="9072"/>
                    </w:tabs>
                    <w:rPr>
                      <w:rFonts w:asciiTheme="majorHAnsi" w:hAnsiTheme="majorHAnsi"/>
                    </w:rPr>
                  </w:pPr>
                  <w:r w:rsidRPr="002563DB">
                    <w:rPr>
                      <w:rFonts w:asciiTheme="majorHAnsi" w:hAnsiTheme="majorHAnsi"/>
                    </w:rPr>
                    <w:t>Anbieter des Cookies</w:t>
                  </w:r>
                </w:p>
              </w:tc>
              <w:tc>
                <w:tcPr>
                  <w:tcW w:w="1450" w:type="dxa"/>
                  <w:shd w:val="clear" w:color="auto" w:fill="D9D9D9" w:themeFill="background1" w:themeFillShade="D9"/>
                </w:tcPr>
                <w:p w14:paraId="5BAC0BE9" w14:textId="77777777" w:rsidR="009B2C0D" w:rsidRPr="002563DB" w:rsidRDefault="009B2C0D" w:rsidP="00CB692F">
                  <w:pPr>
                    <w:tabs>
                      <w:tab w:val="center" w:pos="4536"/>
                      <w:tab w:val="right" w:pos="9072"/>
                    </w:tabs>
                    <w:rPr>
                      <w:rFonts w:asciiTheme="majorHAnsi" w:hAnsiTheme="majorHAnsi"/>
                    </w:rPr>
                  </w:pPr>
                  <w:r w:rsidRPr="002563DB">
                    <w:rPr>
                      <w:rFonts w:asciiTheme="majorHAnsi" w:hAnsiTheme="majorHAnsi"/>
                    </w:rPr>
                    <w:t>Zweck des Cookies</w:t>
                  </w:r>
                </w:p>
              </w:tc>
              <w:tc>
                <w:tcPr>
                  <w:tcW w:w="1450" w:type="dxa"/>
                  <w:shd w:val="clear" w:color="auto" w:fill="D9D9D9" w:themeFill="background1" w:themeFillShade="D9"/>
                </w:tcPr>
                <w:p w14:paraId="7251E2CE" w14:textId="77777777" w:rsidR="009B2C0D" w:rsidRPr="002563DB" w:rsidRDefault="009B2C0D" w:rsidP="00CB692F">
                  <w:pPr>
                    <w:tabs>
                      <w:tab w:val="center" w:pos="4536"/>
                      <w:tab w:val="right" w:pos="9072"/>
                    </w:tabs>
                    <w:rPr>
                      <w:rFonts w:asciiTheme="majorHAnsi" w:hAnsiTheme="majorHAnsi"/>
                    </w:rPr>
                  </w:pPr>
                  <w:r w:rsidRPr="002563DB">
                    <w:rPr>
                      <w:rFonts w:asciiTheme="majorHAnsi" w:hAnsiTheme="majorHAnsi"/>
                    </w:rPr>
                    <w:t>Welche Daten werden gespeichert?</w:t>
                  </w:r>
                </w:p>
              </w:tc>
              <w:tc>
                <w:tcPr>
                  <w:tcW w:w="1450" w:type="dxa"/>
                  <w:shd w:val="clear" w:color="auto" w:fill="D9D9D9" w:themeFill="background1" w:themeFillShade="D9"/>
                </w:tcPr>
                <w:p w14:paraId="4A76DEAA" w14:textId="77777777" w:rsidR="009B2C0D" w:rsidRPr="002563DB" w:rsidRDefault="009B2C0D" w:rsidP="00CB692F">
                  <w:pPr>
                    <w:tabs>
                      <w:tab w:val="center" w:pos="4536"/>
                      <w:tab w:val="right" w:pos="9072"/>
                    </w:tabs>
                    <w:rPr>
                      <w:rFonts w:asciiTheme="majorHAnsi" w:hAnsiTheme="majorHAnsi"/>
                    </w:rPr>
                  </w:pPr>
                  <w:r w:rsidRPr="002563DB">
                    <w:rPr>
                      <w:rFonts w:asciiTheme="majorHAnsi" w:hAnsiTheme="majorHAnsi"/>
                    </w:rPr>
                    <w:t>Ablauf des Cookies</w:t>
                  </w:r>
                </w:p>
              </w:tc>
              <w:tc>
                <w:tcPr>
                  <w:tcW w:w="1450" w:type="dxa"/>
                  <w:shd w:val="clear" w:color="auto" w:fill="D9D9D9" w:themeFill="background1" w:themeFillShade="D9"/>
                </w:tcPr>
                <w:p w14:paraId="4D48F3E7" w14:textId="77777777" w:rsidR="009B2C0D" w:rsidRPr="002563DB" w:rsidRDefault="009B2C0D" w:rsidP="00CB692F">
                  <w:pPr>
                    <w:tabs>
                      <w:tab w:val="center" w:pos="4536"/>
                      <w:tab w:val="right" w:pos="9072"/>
                    </w:tabs>
                    <w:rPr>
                      <w:rFonts w:asciiTheme="majorHAnsi" w:hAnsiTheme="majorHAnsi"/>
                    </w:rPr>
                  </w:pPr>
                  <w:r w:rsidRPr="002563DB">
                    <w:rPr>
                      <w:rFonts w:asciiTheme="majorHAnsi" w:hAnsiTheme="majorHAnsi"/>
                    </w:rPr>
                    <w:t>Typ des Cookies</w:t>
                  </w:r>
                </w:p>
              </w:tc>
            </w:tr>
            <w:tr w:rsidR="009B2C0D" w:rsidRPr="002563DB" w14:paraId="639ABFE9" w14:textId="77777777" w:rsidTr="00CB692F">
              <w:tc>
                <w:tcPr>
                  <w:tcW w:w="1450" w:type="dxa"/>
                </w:tcPr>
                <w:p w14:paraId="5DA60B50" w14:textId="77777777" w:rsidR="009B2C0D" w:rsidRPr="002563DB" w:rsidRDefault="009B2C0D" w:rsidP="00CB692F">
                  <w:pPr>
                    <w:tabs>
                      <w:tab w:val="center" w:pos="4536"/>
                      <w:tab w:val="right" w:pos="9072"/>
                    </w:tabs>
                    <w:rPr>
                      <w:rFonts w:asciiTheme="majorHAnsi" w:hAnsiTheme="majorHAnsi"/>
                      <w:i/>
                      <w:color w:val="C00000"/>
                    </w:rPr>
                  </w:pPr>
                  <w:r w:rsidRPr="002563DB">
                    <w:rPr>
                      <w:rFonts w:asciiTheme="majorHAnsi" w:hAnsiTheme="majorHAnsi"/>
                      <w:i/>
                      <w:color w:val="C00000"/>
                    </w:rPr>
                    <w:t>BEISPIEL:</w:t>
                  </w:r>
                </w:p>
                <w:p w14:paraId="460CD42E" w14:textId="77777777" w:rsidR="009B2C0D" w:rsidRPr="002563DB" w:rsidRDefault="009B2C0D" w:rsidP="00CB692F">
                  <w:pPr>
                    <w:tabs>
                      <w:tab w:val="center" w:pos="4536"/>
                      <w:tab w:val="right" w:pos="9072"/>
                    </w:tabs>
                    <w:rPr>
                      <w:rFonts w:asciiTheme="majorHAnsi" w:hAnsiTheme="majorHAnsi"/>
                      <w:i/>
                      <w:color w:val="C00000"/>
                    </w:rPr>
                  </w:pPr>
                  <w:r w:rsidRPr="002563DB">
                    <w:rPr>
                      <w:rFonts w:asciiTheme="majorHAnsi" w:hAnsiTheme="majorHAnsi"/>
                      <w:i/>
                      <w:color w:val="C00000"/>
                    </w:rPr>
                    <w:t>PHPSESSID</w:t>
                  </w:r>
                </w:p>
              </w:tc>
              <w:tc>
                <w:tcPr>
                  <w:tcW w:w="1450" w:type="dxa"/>
                </w:tcPr>
                <w:p w14:paraId="7534CA90" w14:textId="77777777" w:rsidR="009B2C0D" w:rsidRPr="002563DB" w:rsidRDefault="009B2C0D" w:rsidP="00CB692F">
                  <w:pPr>
                    <w:tabs>
                      <w:tab w:val="center" w:pos="4536"/>
                      <w:tab w:val="right" w:pos="9072"/>
                    </w:tabs>
                    <w:rPr>
                      <w:rFonts w:asciiTheme="majorHAnsi" w:hAnsiTheme="majorHAnsi"/>
                      <w:i/>
                      <w:color w:val="C00000"/>
                    </w:rPr>
                  </w:pPr>
                  <w:r w:rsidRPr="002563DB">
                    <w:rPr>
                      <w:rFonts w:asciiTheme="majorHAnsi" w:hAnsiTheme="majorHAnsi"/>
                      <w:i/>
                      <w:color w:val="C00000"/>
                    </w:rPr>
                    <w:t>Name des Anbieters/ Websitebetreibers</w:t>
                  </w:r>
                </w:p>
              </w:tc>
              <w:tc>
                <w:tcPr>
                  <w:tcW w:w="1450" w:type="dxa"/>
                </w:tcPr>
                <w:p w14:paraId="054BFF0F" w14:textId="77777777" w:rsidR="009B2C0D" w:rsidRPr="002563DB" w:rsidRDefault="009B2C0D" w:rsidP="00CB692F">
                  <w:pPr>
                    <w:tabs>
                      <w:tab w:val="center" w:pos="4536"/>
                      <w:tab w:val="right" w:pos="9072"/>
                    </w:tabs>
                    <w:rPr>
                      <w:rFonts w:asciiTheme="majorHAnsi" w:hAnsiTheme="majorHAnsi"/>
                      <w:i/>
                      <w:color w:val="C00000"/>
                    </w:rPr>
                  </w:pPr>
                  <w:r w:rsidRPr="002563DB">
                    <w:rPr>
                      <w:rFonts w:asciiTheme="majorHAnsi" w:hAnsiTheme="majorHAnsi"/>
                      <w:i/>
                      <w:color w:val="C00000"/>
                    </w:rPr>
                    <w:t>Aufruf der Webseite</w:t>
                  </w:r>
                </w:p>
              </w:tc>
              <w:tc>
                <w:tcPr>
                  <w:tcW w:w="1450" w:type="dxa"/>
                </w:tcPr>
                <w:p w14:paraId="4F84A8F5" w14:textId="77777777" w:rsidR="009B2C0D" w:rsidRPr="002563DB" w:rsidRDefault="009B2C0D" w:rsidP="00CB692F">
                  <w:pPr>
                    <w:tabs>
                      <w:tab w:val="center" w:pos="4536"/>
                      <w:tab w:val="right" w:pos="9072"/>
                    </w:tabs>
                    <w:rPr>
                      <w:rFonts w:asciiTheme="majorHAnsi" w:hAnsiTheme="majorHAnsi"/>
                      <w:i/>
                      <w:color w:val="C00000"/>
                    </w:rPr>
                  </w:pPr>
                  <w:r w:rsidRPr="002563DB">
                    <w:rPr>
                      <w:rFonts w:asciiTheme="majorHAnsi" w:hAnsiTheme="majorHAnsi"/>
                      <w:i/>
                      <w:color w:val="C00000"/>
                    </w:rPr>
                    <w:t>Spracheinstellungen,</w:t>
                  </w:r>
                </w:p>
                <w:p w14:paraId="2F5295EC" w14:textId="77777777" w:rsidR="009B2C0D" w:rsidRPr="002563DB" w:rsidRDefault="009B2C0D" w:rsidP="00CB692F">
                  <w:pPr>
                    <w:tabs>
                      <w:tab w:val="center" w:pos="4536"/>
                      <w:tab w:val="right" w:pos="9072"/>
                    </w:tabs>
                    <w:rPr>
                      <w:rFonts w:asciiTheme="majorHAnsi" w:hAnsiTheme="majorHAnsi"/>
                      <w:i/>
                      <w:color w:val="C00000"/>
                    </w:rPr>
                  </w:pPr>
                  <w:r w:rsidRPr="002563DB">
                    <w:rPr>
                      <w:rFonts w:asciiTheme="majorHAnsi" w:hAnsiTheme="majorHAnsi"/>
                      <w:i/>
                      <w:color w:val="C00000"/>
                    </w:rPr>
                    <w:t>Warenkorb, Log-In-Infos, andere Daten</w:t>
                  </w:r>
                </w:p>
              </w:tc>
              <w:tc>
                <w:tcPr>
                  <w:tcW w:w="1450" w:type="dxa"/>
                </w:tcPr>
                <w:p w14:paraId="0E4E4D30" w14:textId="77777777" w:rsidR="009B2C0D" w:rsidRPr="002563DB" w:rsidRDefault="009B2C0D" w:rsidP="00CB692F">
                  <w:pPr>
                    <w:tabs>
                      <w:tab w:val="center" w:pos="4536"/>
                      <w:tab w:val="right" w:pos="9072"/>
                    </w:tabs>
                    <w:rPr>
                      <w:rFonts w:asciiTheme="majorHAnsi" w:hAnsiTheme="majorHAnsi"/>
                      <w:i/>
                      <w:color w:val="C00000"/>
                    </w:rPr>
                  </w:pPr>
                  <w:r w:rsidRPr="002563DB">
                    <w:rPr>
                      <w:rFonts w:asciiTheme="majorHAnsi" w:hAnsiTheme="majorHAnsi"/>
                      <w:i/>
                      <w:color w:val="C00000"/>
                    </w:rPr>
                    <w:t>Session</w:t>
                  </w:r>
                </w:p>
              </w:tc>
              <w:tc>
                <w:tcPr>
                  <w:tcW w:w="1450" w:type="dxa"/>
                </w:tcPr>
                <w:p w14:paraId="6CF3E4BB" w14:textId="77777777" w:rsidR="009B2C0D" w:rsidRPr="002563DB" w:rsidRDefault="009B2C0D" w:rsidP="00CB692F">
                  <w:pPr>
                    <w:tabs>
                      <w:tab w:val="center" w:pos="4536"/>
                      <w:tab w:val="right" w:pos="9072"/>
                    </w:tabs>
                    <w:rPr>
                      <w:rFonts w:asciiTheme="majorHAnsi" w:hAnsiTheme="majorHAnsi"/>
                      <w:i/>
                      <w:color w:val="C00000"/>
                    </w:rPr>
                  </w:pPr>
                  <w:r w:rsidRPr="002563DB">
                    <w:rPr>
                      <w:rFonts w:asciiTheme="majorHAnsi" w:hAnsiTheme="majorHAnsi"/>
                      <w:i/>
                      <w:color w:val="C00000"/>
                    </w:rPr>
                    <w:t>HTTP</w:t>
                  </w:r>
                </w:p>
              </w:tc>
            </w:tr>
            <w:tr w:rsidR="009B2C0D" w:rsidRPr="002563DB" w14:paraId="571B3458" w14:textId="77777777" w:rsidTr="00CB692F">
              <w:tc>
                <w:tcPr>
                  <w:tcW w:w="1450" w:type="dxa"/>
                </w:tcPr>
                <w:p w14:paraId="42C12FBA" w14:textId="77777777" w:rsidR="009B2C0D" w:rsidRPr="002563DB" w:rsidRDefault="009B2C0D" w:rsidP="00CB692F">
                  <w:pPr>
                    <w:tabs>
                      <w:tab w:val="center" w:pos="4536"/>
                      <w:tab w:val="right" w:pos="9072"/>
                    </w:tabs>
                    <w:rPr>
                      <w:rFonts w:asciiTheme="majorHAnsi" w:hAnsiTheme="majorHAnsi"/>
                    </w:rPr>
                  </w:pPr>
                </w:p>
              </w:tc>
              <w:tc>
                <w:tcPr>
                  <w:tcW w:w="1450" w:type="dxa"/>
                </w:tcPr>
                <w:p w14:paraId="0850C37F" w14:textId="77777777" w:rsidR="009B2C0D" w:rsidRPr="002563DB" w:rsidRDefault="009B2C0D" w:rsidP="00CB692F">
                  <w:pPr>
                    <w:tabs>
                      <w:tab w:val="center" w:pos="4536"/>
                      <w:tab w:val="right" w:pos="9072"/>
                    </w:tabs>
                    <w:rPr>
                      <w:rFonts w:asciiTheme="majorHAnsi" w:hAnsiTheme="majorHAnsi"/>
                    </w:rPr>
                  </w:pPr>
                </w:p>
              </w:tc>
              <w:tc>
                <w:tcPr>
                  <w:tcW w:w="1450" w:type="dxa"/>
                </w:tcPr>
                <w:p w14:paraId="1D689935" w14:textId="77777777" w:rsidR="009B2C0D" w:rsidRPr="002563DB" w:rsidRDefault="009B2C0D" w:rsidP="00CB692F">
                  <w:pPr>
                    <w:tabs>
                      <w:tab w:val="center" w:pos="4536"/>
                      <w:tab w:val="right" w:pos="9072"/>
                    </w:tabs>
                    <w:rPr>
                      <w:rFonts w:asciiTheme="majorHAnsi" w:hAnsiTheme="majorHAnsi"/>
                    </w:rPr>
                  </w:pPr>
                </w:p>
              </w:tc>
              <w:tc>
                <w:tcPr>
                  <w:tcW w:w="1450" w:type="dxa"/>
                </w:tcPr>
                <w:p w14:paraId="50CA5753" w14:textId="77777777" w:rsidR="009B2C0D" w:rsidRPr="002563DB" w:rsidRDefault="009B2C0D" w:rsidP="00CB692F">
                  <w:pPr>
                    <w:tabs>
                      <w:tab w:val="center" w:pos="4536"/>
                      <w:tab w:val="right" w:pos="9072"/>
                    </w:tabs>
                    <w:rPr>
                      <w:rFonts w:asciiTheme="majorHAnsi" w:hAnsiTheme="majorHAnsi"/>
                    </w:rPr>
                  </w:pPr>
                </w:p>
              </w:tc>
              <w:tc>
                <w:tcPr>
                  <w:tcW w:w="1450" w:type="dxa"/>
                </w:tcPr>
                <w:p w14:paraId="7D84F985" w14:textId="77777777" w:rsidR="009B2C0D" w:rsidRPr="002563DB" w:rsidRDefault="009B2C0D" w:rsidP="00CB692F">
                  <w:pPr>
                    <w:tabs>
                      <w:tab w:val="center" w:pos="4536"/>
                      <w:tab w:val="right" w:pos="9072"/>
                    </w:tabs>
                    <w:rPr>
                      <w:rFonts w:asciiTheme="majorHAnsi" w:hAnsiTheme="majorHAnsi"/>
                    </w:rPr>
                  </w:pPr>
                </w:p>
              </w:tc>
              <w:tc>
                <w:tcPr>
                  <w:tcW w:w="1450" w:type="dxa"/>
                </w:tcPr>
                <w:p w14:paraId="71655282" w14:textId="77777777" w:rsidR="009B2C0D" w:rsidRPr="002563DB" w:rsidRDefault="009B2C0D" w:rsidP="00CB692F">
                  <w:pPr>
                    <w:tabs>
                      <w:tab w:val="center" w:pos="4536"/>
                      <w:tab w:val="right" w:pos="9072"/>
                    </w:tabs>
                    <w:rPr>
                      <w:rFonts w:asciiTheme="majorHAnsi" w:hAnsiTheme="majorHAnsi"/>
                    </w:rPr>
                  </w:pPr>
                </w:p>
              </w:tc>
            </w:tr>
            <w:tr w:rsidR="009B2C0D" w:rsidRPr="002563DB" w14:paraId="5FB88F1D" w14:textId="77777777" w:rsidTr="00CB692F">
              <w:tc>
                <w:tcPr>
                  <w:tcW w:w="1450" w:type="dxa"/>
                </w:tcPr>
                <w:p w14:paraId="49B3FC32" w14:textId="77777777" w:rsidR="009B2C0D" w:rsidRPr="002563DB" w:rsidRDefault="009B2C0D" w:rsidP="00CB692F">
                  <w:pPr>
                    <w:tabs>
                      <w:tab w:val="center" w:pos="4536"/>
                      <w:tab w:val="right" w:pos="9072"/>
                    </w:tabs>
                    <w:rPr>
                      <w:rFonts w:asciiTheme="majorHAnsi" w:hAnsiTheme="majorHAnsi"/>
                    </w:rPr>
                  </w:pPr>
                </w:p>
              </w:tc>
              <w:tc>
                <w:tcPr>
                  <w:tcW w:w="1450" w:type="dxa"/>
                </w:tcPr>
                <w:p w14:paraId="18DED70B" w14:textId="77777777" w:rsidR="009B2C0D" w:rsidRPr="002563DB" w:rsidRDefault="009B2C0D" w:rsidP="00CB692F">
                  <w:pPr>
                    <w:tabs>
                      <w:tab w:val="center" w:pos="4536"/>
                      <w:tab w:val="right" w:pos="9072"/>
                    </w:tabs>
                    <w:rPr>
                      <w:rFonts w:asciiTheme="majorHAnsi" w:hAnsiTheme="majorHAnsi"/>
                    </w:rPr>
                  </w:pPr>
                </w:p>
              </w:tc>
              <w:tc>
                <w:tcPr>
                  <w:tcW w:w="1450" w:type="dxa"/>
                </w:tcPr>
                <w:p w14:paraId="37EC8269" w14:textId="77777777" w:rsidR="009B2C0D" w:rsidRPr="002563DB" w:rsidRDefault="009B2C0D" w:rsidP="00CB692F">
                  <w:pPr>
                    <w:tabs>
                      <w:tab w:val="center" w:pos="4536"/>
                      <w:tab w:val="right" w:pos="9072"/>
                    </w:tabs>
                    <w:rPr>
                      <w:rFonts w:asciiTheme="majorHAnsi" w:hAnsiTheme="majorHAnsi"/>
                    </w:rPr>
                  </w:pPr>
                </w:p>
              </w:tc>
              <w:tc>
                <w:tcPr>
                  <w:tcW w:w="1450" w:type="dxa"/>
                </w:tcPr>
                <w:p w14:paraId="0753BF94" w14:textId="77777777" w:rsidR="009B2C0D" w:rsidRPr="002563DB" w:rsidRDefault="009B2C0D" w:rsidP="00CB692F">
                  <w:pPr>
                    <w:tabs>
                      <w:tab w:val="center" w:pos="4536"/>
                      <w:tab w:val="right" w:pos="9072"/>
                    </w:tabs>
                    <w:rPr>
                      <w:rFonts w:asciiTheme="majorHAnsi" w:hAnsiTheme="majorHAnsi"/>
                    </w:rPr>
                  </w:pPr>
                </w:p>
              </w:tc>
              <w:tc>
                <w:tcPr>
                  <w:tcW w:w="1450" w:type="dxa"/>
                </w:tcPr>
                <w:p w14:paraId="32E9448B" w14:textId="77777777" w:rsidR="009B2C0D" w:rsidRPr="002563DB" w:rsidRDefault="009B2C0D" w:rsidP="00CB692F">
                  <w:pPr>
                    <w:tabs>
                      <w:tab w:val="center" w:pos="4536"/>
                      <w:tab w:val="right" w:pos="9072"/>
                    </w:tabs>
                    <w:rPr>
                      <w:rFonts w:asciiTheme="majorHAnsi" w:hAnsiTheme="majorHAnsi"/>
                    </w:rPr>
                  </w:pPr>
                </w:p>
              </w:tc>
              <w:tc>
                <w:tcPr>
                  <w:tcW w:w="1450" w:type="dxa"/>
                </w:tcPr>
                <w:p w14:paraId="39F74FAE" w14:textId="77777777" w:rsidR="009B2C0D" w:rsidRPr="002563DB" w:rsidRDefault="009B2C0D" w:rsidP="00CB692F">
                  <w:pPr>
                    <w:tabs>
                      <w:tab w:val="center" w:pos="4536"/>
                      <w:tab w:val="right" w:pos="9072"/>
                    </w:tabs>
                    <w:rPr>
                      <w:rFonts w:asciiTheme="majorHAnsi" w:hAnsiTheme="majorHAnsi"/>
                    </w:rPr>
                  </w:pPr>
                </w:p>
              </w:tc>
            </w:tr>
            <w:tr w:rsidR="009B2C0D" w:rsidRPr="002563DB" w14:paraId="0522A8DB" w14:textId="77777777" w:rsidTr="00CB692F">
              <w:tc>
                <w:tcPr>
                  <w:tcW w:w="1450" w:type="dxa"/>
                </w:tcPr>
                <w:p w14:paraId="4657419F" w14:textId="77777777" w:rsidR="009B2C0D" w:rsidRPr="002563DB" w:rsidRDefault="009B2C0D" w:rsidP="00CB692F">
                  <w:pPr>
                    <w:tabs>
                      <w:tab w:val="center" w:pos="4536"/>
                      <w:tab w:val="right" w:pos="9072"/>
                    </w:tabs>
                    <w:rPr>
                      <w:rFonts w:asciiTheme="majorHAnsi" w:hAnsiTheme="majorHAnsi"/>
                    </w:rPr>
                  </w:pPr>
                </w:p>
              </w:tc>
              <w:tc>
                <w:tcPr>
                  <w:tcW w:w="1450" w:type="dxa"/>
                </w:tcPr>
                <w:p w14:paraId="1C7D54CB" w14:textId="77777777" w:rsidR="009B2C0D" w:rsidRPr="002563DB" w:rsidRDefault="009B2C0D" w:rsidP="00CB692F">
                  <w:pPr>
                    <w:tabs>
                      <w:tab w:val="center" w:pos="4536"/>
                      <w:tab w:val="right" w:pos="9072"/>
                    </w:tabs>
                    <w:rPr>
                      <w:rFonts w:asciiTheme="majorHAnsi" w:hAnsiTheme="majorHAnsi"/>
                    </w:rPr>
                  </w:pPr>
                </w:p>
              </w:tc>
              <w:tc>
                <w:tcPr>
                  <w:tcW w:w="1450" w:type="dxa"/>
                </w:tcPr>
                <w:p w14:paraId="0F2AB608" w14:textId="77777777" w:rsidR="009B2C0D" w:rsidRPr="002563DB" w:rsidRDefault="009B2C0D" w:rsidP="00CB692F">
                  <w:pPr>
                    <w:tabs>
                      <w:tab w:val="center" w:pos="4536"/>
                      <w:tab w:val="right" w:pos="9072"/>
                    </w:tabs>
                    <w:rPr>
                      <w:rFonts w:asciiTheme="majorHAnsi" w:hAnsiTheme="majorHAnsi"/>
                    </w:rPr>
                  </w:pPr>
                </w:p>
              </w:tc>
              <w:tc>
                <w:tcPr>
                  <w:tcW w:w="1450" w:type="dxa"/>
                </w:tcPr>
                <w:p w14:paraId="749612EA" w14:textId="77777777" w:rsidR="009B2C0D" w:rsidRPr="002563DB" w:rsidRDefault="009B2C0D" w:rsidP="00CB692F">
                  <w:pPr>
                    <w:tabs>
                      <w:tab w:val="center" w:pos="4536"/>
                      <w:tab w:val="right" w:pos="9072"/>
                    </w:tabs>
                    <w:rPr>
                      <w:rFonts w:asciiTheme="majorHAnsi" w:hAnsiTheme="majorHAnsi"/>
                    </w:rPr>
                  </w:pPr>
                </w:p>
              </w:tc>
              <w:tc>
                <w:tcPr>
                  <w:tcW w:w="1450" w:type="dxa"/>
                </w:tcPr>
                <w:p w14:paraId="3C609C2F" w14:textId="77777777" w:rsidR="009B2C0D" w:rsidRPr="002563DB" w:rsidRDefault="009B2C0D" w:rsidP="00CB692F">
                  <w:pPr>
                    <w:tabs>
                      <w:tab w:val="center" w:pos="4536"/>
                      <w:tab w:val="right" w:pos="9072"/>
                    </w:tabs>
                    <w:rPr>
                      <w:rFonts w:asciiTheme="majorHAnsi" w:hAnsiTheme="majorHAnsi"/>
                    </w:rPr>
                  </w:pPr>
                </w:p>
              </w:tc>
              <w:tc>
                <w:tcPr>
                  <w:tcW w:w="1450" w:type="dxa"/>
                </w:tcPr>
                <w:p w14:paraId="6154969B" w14:textId="77777777" w:rsidR="009B2C0D" w:rsidRPr="002563DB" w:rsidRDefault="009B2C0D" w:rsidP="00CB692F">
                  <w:pPr>
                    <w:tabs>
                      <w:tab w:val="center" w:pos="4536"/>
                      <w:tab w:val="right" w:pos="9072"/>
                    </w:tabs>
                    <w:rPr>
                      <w:rFonts w:asciiTheme="majorHAnsi" w:hAnsiTheme="majorHAnsi"/>
                    </w:rPr>
                  </w:pPr>
                </w:p>
              </w:tc>
            </w:tr>
            <w:tr w:rsidR="009B2C0D" w:rsidRPr="002563DB" w14:paraId="71707017" w14:textId="77777777" w:rsidTr="00CB692F">
              <w:tc>
                <w:tcPr>
                  <w:tcW w:w="1450" w:type="dxa"/>
                </w:tcPr>
                <w:p w14:paraId="1DB4864B" w14:textId="77777777" w:rsidR="009B2C0D" w:rsidRPr="002563DB" w:rsidRDefault="009B2C0D" w:rsidP="00CB692F">
                  <w:pPr>
                    <w:tabs>
                      <w:tab w:val="center" w:pos="4536"/>
                      <w:tab w:val="right" w:pos="9072"/>
                    </w:tabs>
                    <w:rPr>
                      <w:rFonts w:asciiTheme="majorHAnsi" w:hAnsiTheme="majorHAnsi"/>
                    </w:rPr>
                  </w:pPr>
                </w:p>
              </w:tc>
              <w:tc>
                <w:tcPr>
                  <w:tcW w:w="1450" w:type="dxa"/>
                </w:tcPr>
                <w:p w14:paraId="3190AF95" w14:textId="77777777" w:rsidR="009B2C0D" w:rsidRPr="002563DB" w:rsidRDefault="009B2C0D" w:rsidP="00CB692F">
                  <w:pPr>
                    <w:tabs>
                      <w:tab w:val="center" w:pos="4536"/>
                      <w:tab w:val="right" w:pos="9072"/>
                    </w:tabs>
                    <w:rPr>
                      <w:rFonts w:asciiTheme="majorHAnsi" w:hAnsiTheme="majorHAnsi"/>
                    </w:rPr>
                  </w:pPr>
                </w:p>
              </w:tc>
              <w:tc>
                <w:tcPr>
                  <w:tcW w:w="1450" w:type="dxa"/>
                </w:tcPr>
                <w:p w14:paraId="16ACB3C9" w14:textId="77777777" w:rsidR="009B2C0D" w:rsidRPr="002563DB" w:rsidRDefault="009B2C0D" w:rsidP="00CB692F">
                  <w:pPr>
                    <w:tabs>
                      <w:tab w:val="center" w:pos="4536"/>
                      <w:tab w:val="right" w:pos="9072"/>
                    </w:tabs>
                    <w:rPr>
                      <w:rFonts w:asciiTheme="majorHAnsi" w:hAnsiTheme="majorHAnsi"/>
                    </w:rPr>
                  </w:pPr>
                </w:p>
              </w:tc>
              <w:tc>
                <w:tcPr>
                  <w:tcW w:w="1450" w:type="dxa"/>
                </w:tcPr>
                <w:p w14:paraId="7A79D286" w14:textId="77777777" w:rsidR="009B2C0D" w:rsidRPr="002563DB" w:rsidRDefault="009B2C0D" w:rsidP="00CB692F">
                  <w:pPr>
                    <w:tabs>
                      <w:tab w:val="center" w:pos="4536"/>
                      <w:tab w:val="right" w:pos="9072"/>
                    </w:tabs>
                    <w:rPr>
                      <w:rFonts w:asciiTheme="majorHAnsi" w:hAnsiTheme="majorHAnsi"/>
                    </w:rPr>
                  </w:pPr>
                </w:p>
              </w:tc>
              <w:tc>
                <w:tcPr>
                  <w:tcW w:w="1450" w:type="dxa"/>
                </w:tcPr>
                <w:p w14:paraId="2E8E5AD6" w14:textId="77777777" w:rsidR="009B2C0D" w:rsidRPr="002563DB" w:rsidRDefault="009B2C0D" w:rsidP="00CB692F">
                  <w:pPr>
                    <w:tabs>
                      <w:tab w:val="center" w:pos="4536"/>
                      <w:tab w:val="right" w:pos="9072"/>
                    </w:tabs>
                    <w:rPr>
                      <w:rFonts w:asciiTheme="majorHAnsi" w:hAnsiTheme="majorHAnsi"/>
                    </w:rPr>
                  </w:pPr>
                </w:p>
              </w:tc>
              <w:tc>
                <w:tcPr>
                  <w:tcW w:w="1450" w:type="dxa"/>
                </w:tcPr>
                <w:p w14:paraId="263F9CD5" w14:textId="77777777" w:rsidR="009B2C0D" w:rsidRPr="002563DB" w:rsidRDefault="009B2C0D" w:rsidP="00CB692F">
                  <w:pPr>
                    <w:tabs>
                      <w:tab w:val="center" w:pos="4536"/>
                      <w:tab w:val="right" w:pos="9072"/>
                    </w:tabs>
                    <w:rPr>
                      <w:rFonts w:asciiTheme="majorHAnsi" w:hAnsiTheme="majorHAnsi"/>
                    </w:rPr>
                  </w:pPr>
                </w:p>
              </w:tc>
            </w:tr>
          </w:tbl>
          <w:p w14:paraId="3A6C8769" w14:textId="2AC2CA55" w:rsidR="009B2C0D" w:rsidRPr="002563DB" w:rsidRDefault="009B2C0D" w:rsidP="00CB692F">
            <w:pPr>
              <w:rPr>
                <w:rFonts w:asciiTheme="majorHAnsi" w:hAnsiTheme="majorHAnsi"/>
              </w:rPr>
            </w:pPr>
            <w:r w:rsidRPr="002563DB">
              <w:rPr>
                <w:rFonts w:asciiTheme="majorHAnsi" w:hAnsiTheme="majorHAnsi"/>
              </w:rPr>
              <w:t xml:space="preserve"> </w:t>
            </w:r>
          </w:p>
        </w:tc>
      </w:tr>
      <w:tr w:rsidR="00175A54" w:rsidRPr="002563DB" w14:paraId="1A032822" w14:textId="77777777" w:rsidTr="00CB692F">
        <w:tc>
          <w:tcPr>
            <w:tcW w:w="9210" w:type="dxa"/>
          </w:tcPr>
          <w:p w14:paraId="361FDB8E" w14:textId="77777777" w:rsidR="00175A54" w:rsidRPr="002563DB" w:rsidRDefault="00175A54" w:rsidP="00175A54">
            <w:pPr>
              <w:tabs>
                <w:tab w:val="center" w:pos="4536"/>
                <w:tab w:val="right" w:pos="9072"/>
              </w:tabs>
              <w:rPr>
                <w:rFonts w:asciiTheme="majorHAnsi" w:hAnsiTheme="majorHAnsi"/>
              </w:rPr>
            </w:pPr>
            <w:r w:rsidRPr="002563DB">
              <w:rPr>
                <w:rFonts w:asciiTheme="majorHAnsi" w:hAnsiTheme="majorHAnsi"/>
              </w:rPr>
              <w:lastRenderedPageBreak/>
              <w:t>Werden die in diesen Cookies erhobenen personenbezogenen Daten pseudonymisiert oder anonymisiert? Wenn ja, wie?</w:t>
            </w:r>
            <w:r w:rsidRPr="002563DB">
              <w:rPr>
                <w:rFonts w:asciiTheme="majorHAnsi" w:hAnsiTheme="majorHAnsi"/>
              </w:rPr>
              <w:br/>
            </w:r>
            <w:sdt>
              <w:sdtPr>
                <w:rPr>
                  <w:rFonts w:asciiTheme="majorHAnsi" w:hAnsiTheme="majorHAnsi"/>
                </w:rPr>
                <w:id w:val="-546143884"/>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Pseudonymisiert, nämlich: </w:t>
            </w:r>
            <w:sdt>
              <w:sdtPr>
                <w:rPr>
                  <w:rFonts w:asciiTheme="majorHAnsi" w:hAnsiTheme="majorHAnsi"/>
                </w:rPr>
                <w:id w:val="-1795511014"/>
                <w:placeholder>
                  <w:docPart w:val="8810FD67099349F89D036DA5087B2A10"/>
                </w:placeholder>
                <w:showingPlcHdr/>
              </w:sdtPr>
              <w:sdtEndPr/>
              <w:sdtContent>
                <w:r w:rsidRPr="002563DB">
                  <w:rPr>
                    <w:rStyle w:val="Platzhaltertext"/>
                    <w:rFonts w:asciiTheme="majorHAnsi" w:hAnsiTheme="majorHAnsi"/>
                  </w:rPr>
                  <w:t>Klicken Sie hier, um Text einzugeben.</w:t>
                </w:r>
              </w:sdtContent>
            </w:sdt>
          </w:p>
          <w:p w14:paraId="7F36B6F1" w14:textId="77777777" w:rsidR="00175A54" w:rsidRPr="002563DB" w:rsidRDefault="00C868AA" w:rsidP="00175A54">
            <w:pPr>
              <w:rPr>
                <w:rFonts w:asciiTheme="majorHAnsi" w:eastAsiaTheme="minorEastAsia" w:hAnsiTheme="majorHAnsi" w:cstheme="minorBidi"/>
                <w:lang w:eastAsia="de-DE"/>
              </w:rPr>
            </w:pPr>
            <w:sdt>
              <w:sdtPr>
                <w:rPr>
                  <w:rFonts w:asciiTheme="majorHAnsi" w:hAnsiTheme="majorHAnsi"/>
                </w:rPr>
                <w:id w:val="793876621"/>
                <w14:checkbox>
                  <w14:checked w14:val="0"/>
                  <w14:checkedState w14:val="2612" w14:font="MS Gothic"/>
                  <w14:uncheckedState w14:val="2610" w14:font="MS Gothic"/>
                </w14:checkbox>
              </w:sdtPr>
              <w:sdtEndPr/>
              <w:sdtContent>
                <w:r w:rsidR="00175A54" w:rsidRPr="002563DB">
                  <w:rPr>
                    <w:rFonts w:ascii="MS Gothic" w:eastAsia="MS Gothic" w:hAnsi="MS Gothic" w:cs="MS Gothic" w:hint="eastAsia"/>
                  </w:rPr>
                  <w:t>☐</w:t>
                </w:r>
              </w:sdtContent>
            </w:sdt>
            <w:r w:rsidR="00175A54" w:rsidRPr="002563DB">
              <w:rPr>
                <w:rFonts w:asciiTheme="majorHAnsi" w:eastAsiaTheme="minorEastAsia" w:hAnsiTheme="majorHAnsi" w:cstheme="minorBidi"/>
                <w:lang w:eastAsia="de-DE"/>
              </w:rPr>
              <w:t xml:space="preserve"> Anonymisiert, nämlich: </w:t>
            </w:r>
            <w:sdt>
              <w:sdtPr>
                <w:rPr>
                  <w:rFonts w:asciiTheme="majorHAnsi" w:hAnsiTheme="majorHAnsi"/>
                </w:rPr>
                <w:id w:val="-1153214716"/>
                <w:placeholder>
                  <w:docPart w:val="8810FD67099349F89D036DA5087B2A10"/>
                </w:placeholder>
                <w:showingPlcHdr/>
              </w:sdtPr>
              <w:sdtEndPr/>
              <w:sdtContent>
                <w:r w:rsidR="00175A54" w:rsidRPr="002563DB">
                  <w:rPr>
                    <w:rStyle w:val="Platzhaltertext"/>
                    <w:rFonts w:asciiTheme="majorHAnsi" w:hAnsiTheme="majorHAnsi"/>
                  </w:rPr>
                  <w:t>Klicken Sie hier, um Text einzugeben.</w:t>
                </w:r>
              </w:sdtContent>
            </w:sdt>
          </w:p>
          <w:p w14:paraId="71152C04" w14:textId="77777777" w:rsidR="00175A54" w:rsidRPr="002563DB" w:rsidRDefault="00C868AA" w:rsidP="00175A54">
            <w:pPr>
              <w:rPr>
                <w:rFonts w:asciiTheme="majorHAnsi" w:hAnsiTheme="majorHAnsi"/>
              </w:rPr>
            </w:pPr>
            <w:sdt>
              <w:sdtPr>
                <w:rPr>
                  <w:rFonts w:asciiTheme="majorHAnsi" w:hAnsiTheme="majorHAnsi"/>
                </w:rPr>
                <w:id w:val="2077239614"/>
                <w14:checkbox>
                  <w14:checked w14:val="0"/>
                  <w14:checkedState w14:val="2612" w14:font="MS Gothic"/>
                  <w14:uncheckedState w14:val="2610" w14:font="MS Gothic"/>
                </w14:checkbox>
              </w:sdtPr>
              <w:sdtEndPr/>
              <w:sdtContent>
                <w:r w:rsidR="00175A54" w:rsidRPr="002563DB">
                  <w:rPr>
                    <w:rFonts w:ascii="MS Gothic" w:eastAsia="MS Gothic" w:hAnsi="MS Gothic" w:cs="MS Gothic" w:hint="eastAsia"/>
                  </w:rPr>
                  <w:t>☐</w:t>
                </w:r>
              </w:sdtContent>
            </w:sdt>
            <w:r w:rsidR="00175A54" w:rsidRPr="002563DB">
              <w:rPr>
                <w:rFonts w:asciiTheme="majorHAnsi" w:eastAsiaTheme="minorEastAsia" w:hAnsiTheme="majorHAnsi" w:cstheme="minorBidi"/>
                <w:lang w:eastAsia="de-DE"/>
              </w:rPr>
              <w:t xml:space="preserve"> Weiß nicht</w:t>
            </w:r>
          </w:p>
          <w:p w14:paraId="48A917CE" w14:textId="77777777" w:rsidR="00175A54" w:rsidRPr="002563DB" w:rsidRDefault="00175A54" w:rsidP="009B2C0D">
            <w:pPr>
              <w:tabs>
                <w:tab w:val="center" w:pos="4536"/>
                <w:tab w:val="right" w:pos="9072"/>
              </w:tabs>
              <w:rPr>
                <w:rFonts w:asciiTheme="majorHAnsi" w:hAnsiTheme="majorHAnsi"/>
              </w:rPr>
            </w:pPr>
          </w:p>
        </w:tc>
      </w:tr>
      <w:tr w:rsidR="00175A54" w:rsidRPr="002563DB" w14:paraId="65D91C56" w14:textId="77777777" w:rsidTr="00CB692F">
        <w:tc>
          <w:tcPr>
            <w:tcW w:w="9210" w:type="dxa"/>
          </w:tcPr>
          <w:p w14:paraId="068615AE" w14:textId="77777777" w:rsidR="00175A54" w:rsidRPr="002563DB" w:rsidRDefault="00175A54" w:rsidP="00175A54">
            <w:pPr>
              <w:rPr>
                <w:rFonts w:asciiTheme="majorHAnsi" w:hAnsiTheme="majorHAnsi"/>
              </w:rPr>
            </w:pPr>
            <w:r w:rsidRPr="002563DB">
              <w:rPr>
                <w:rFonts w:asciiTheme="majorHAnsi" w:hAnsiTheme="majorHAnsi"/>
              </w:rPr>
              <w:t>Gibt es für diese Cookies eine Opt-Out Möglichkeit? Wenn ja, wie?</w:t>
            </w:r>
            <w:r w:rsidRPr="002563DB">
              <w:rPr>
                <w:rFonts w:asciiTheme="majorHAnsi" w:hAnsiTheme="majorHAnsi"/>
              </w:rPr>
              <w:br/>
            </w:r>
            <w:sdt>
              <w:sdtPr>
                <w:rPr>
                  <w:rFonts w:asciiTheme="majorHAnsi" w:hAnsiTheme="majorHAnsi"/>
                </w:rPr>
                <w:id w:val="-36125840"/>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Ja, nämlich: </w:t>
            </w:r>
            <w:sdt>
              <w:sdtPr>
                <w:rPr>
                  <w:rFonts w:asciiTheme="majorHAnsi" w:hAnsiTheme="majorHAnsi"/>
                </w:rPr>
                <w:id w:val="1305430450"/>
                <w:placeholder>
                  <w:docPart w:val="8A0A04B121BA477F9A141081ACA6E83F"/>
                </w:placeholder>
                <w:showingPlcHdr/>
              </w:sdtPr>
              <w:sdtEndPr/>
              <w:sdtContent>
                <w:r w:rsidRPr="002563DB">
                  <w:rPr>
                    <w:rStyle w:val="Platzhaltertext"/>
                    <w:rFonts w:asciiTheme="majorHAnsi" w:hAnsiTheme="majorHAnsi"/>
                  </w:rPr>
                  <w:t>Klicken Sie hier, um Text einzugeben.</w:t>
                </w:r>
              </w:sdtContent>
            </w:sdt>
          </w:p>
          <w:p w14:paraId="60FA7060" w14:textId="77777777" w:rsidR="00175A54" w:rsidRPr="002563DB" w:rsidRDefault="00C868AA" w:rsidP="00175A54">
            <w:pPr>
              <w:rPr>
                <w:rFonts w:asciiTheme="majorHAnsi" w:eastAsiaTheme="minorEastAsia" w:hAnsiTheme="majorHAnsi" w:cstheme="minorBidi"/>
                <w:lang w:eastAsia="de-DE"/>
              </w:rPr>
            </w:pPr>
            <w:sdt>
              <w:sdtPr>
                <w:rPr>
                  <w:rFonts w:asciiTheme="majorHAnsi" w:hAnsiTheme="majorHAnsi"/>
                </w:rPr>
                <w:id w:val="399795106"/>
                <w14:checkbox>
                  <w14:checked w14:val="0"/>
                  <w14:checkedState w14:val="2612" w14:font="MS Gothic"/>
                  <w14:uncheckedState w14:val="2610" w14:font="MS Gothic"/>
                </w14:checkbox>
              </w:sdtPr>
              <w:sdtEndPr/>
              <w:sdtContent>
                <w:r w:rsidR="00175A54" w:rsidRPr="002563DB">
                  <w:rPr>
                    <w:rFonts w:ascii="MS Gothic" w:eastAsia="MS Gothic" w:hAnsi="MS Gothic" w:cs="MS Gothic" w:hint="eastAsia"/>
                  </w:rPr>
                  <w:t>☐</w:t>
                </w:r>
              </w:sdtContent>
            </w:sdt>
            <w:r w:rsidR="00175A54" w:rsidRPr="002563DB">
              <w:rPr>
                <w:rFonts w:asciiTheme="majorHAnsi" w:eastAsiaTheme="minorEastAsia" w:hAnsiTheme="majorHAnsi" w:cstheme="minorBidi"/>
                <w:lang w:eastAsia="de-DE"/>
              </w:rPr>
              <w:t xml:space="preserve"> Nein</w:t>
            </w:r>
          </w:p>
          <w:p w14:paraId="02B60D9D" w14:textId="77777777" w:rsidR="00175A54" w:rsidRPr="002563DB" w:rsidRDefault="00C868AA" w:rsidP="00175A54">
            <w:pPr>
              <w:rPr>
                <w:rFonts w:asciiTheme="majorHAnsi" w:hAnsiTheme="majorHAnsi"/>
              </w:rPr>
            </w:pPr>
            <w:sdt>
              <w:sdtPr>
                <w:rPr>
                  <w:rFonts w:asciiTheme="majorHAnsi" w:hAnsiTheme="majorHAnsi"/>
                </w:rPr>
                <w:id w:val="-2065935671"/>
                <w14:checkbox>
                  <w14:checked w14:val="0"/>
                  <w14:checkedState w14:val="2612" w14:font="MS Gothic"/>
                  <w14:uncheckedState w14:val="2610" w14:font="MS Gothic"/>
                </w14:checkbox>
              </w:sdtPr>
              <w:sdtEndPr/>
              <w:sdtContent>
                <w:r w:rsidR="00175A54" w:rsidRPr="002563DB">
                  <w:rPr>
                    <w:rFonts w:ascii="MS Gothic" w:eastAsia="MS Gothic" w:hAnsi="MS Gothic" w:cs="MS Gothic" w:hint="eastAsia"/>
                  </w:rPr>
                  <w:t>☐</w:t>
                </w:r>
              </w:sdtContent>
            </w:sdt>
            <w:r w:rsidR="00175A54" w:rsidRPr="002563DB">
              <w:rPr>
                <w:rFonts w:asciiTheme="majorHAnsi" w:eastAsiaTheme="minorEastAsia" w:hAnsiTheme="majorHAnsi" w:cstheme="minorBidi"/>
                <w:lang w:eastAsia="de-DE"/>
              </w:rPr>
              <w:t xml:space="preserve"> Weiß nicht</w:t>
            </w:r>
          </w:p>
          <w:p w14:paraId="283DCC73" w14:textId="77777777" w:rsidR="00175A54" w:rsidRPr="002563DB" w:rsidRDefault="00175A54" w:rsidP="00175A54">
            <w:pPr>
              <w:tabs>
                <w:tab w:val="center" w:pos="4536"/>
                <w:tab w:val="right" w:pos="9072"/>
              </w:tabs>
              <w:rPr>
                <w:rFonts w:asciiTheme="majorHAnsi" w:hAnsiTheme="majorHAnsi"/>
              </w:rPr>
            </w:pPr>
          </w:p>
        </w:tc>
      </w:tr>
      <w:tr w:rsidR="00175A54" w:rsidRPr="002563DB" w14:paraId="30BE590A" w14:textId="77777777" w:rsidTr="00CB692F">
        <w:tc>
          <w:tcPr>
            <w:tcW w:w="9210" w:type="dxa"/>
          </w:tcPr>
          <w:p w14:paraId="48820C99" w14:textId="77777777" w:rsidR="00175A54" w:rsidRPr="002563DB" w:rsidRDefault="00175A54" w:rsidP="00175A54">
            <w:pPr>
              <w:rPr>
                <w:rFonts w:asciiTheme="majorHAnsi" w:hAnsiTheme="majorHAnsi"/>
              </w:rPr>
            </w:pPr>
            <w:r w:rsidRPr="002563DB">
              <w:rPr>
                <w:rFonts w:asciiTheme="majorHAnsi" w:hAnsiTheme="majorHAnsi"/>
              </w:rPr>
              <w:t>Wird für diese Cookies eine Einwilligung über Opt-In eingeholt?</w:t>
            </w:r>
          </w:p>
          <w:p w14:paraId="402A3448" w14:textId="2479C51F" w:rsidR="00175A54" w:rsidRPr="002563DB" w:rsidRDefault="00C868AA" w:rsidP="00175A54">
            <w:pPr>
              <w:tabs>
                <w:tab w:val="center" w:pos="4536"/>
                <w:tab w:val="right" w:pos="9072"/>
              </w:tabs>
              <w:rPr>
                <w:rFonts w:asciiTheme="majorHAnsi" w:hAnsiTheme="majorHAnsi"/>
              </w:rPr>
            </w:pPr>
            <w:sdt>
              <w:sdtPr>
                <w:rPr>
                  <w:rFonts w:asciiTheme="majorHAnsi" w:hAnsiTheme="majorHAnsi"/>
                </w:rPr>
                <w:id w:val="418677814"/>
                <w14:checkbox>
                  <w14:checked w14:val="0"/>
                  <w14:checkedState w14:val="2612" w14:font="MS Gothic"/>
                  <w14:uncheckedState w14:val="2610" w14:font="MS Gothic"/>
                </w14:checkbox>
              </w:sdtPr>
              <w:sdtEndPr/>
              <w:sdtContent>
                <w:r w:rsidR="00175A54" w:rsidRPr="002563DB">
                  <w:rPr>
                    <w:rFonts w:ascii="MS Gothic" w:eastAsia="MS Gothic" w:hAnsi="MS Gothic" w:cs="MS Gothic" w:hint="eastAsia"/>
                  </w:rPr>
                  <w:t>☐</w:t>
                </w:r>
              </w:sdtContent>
            </w:sdt>
            <w:r w:rsidR="00175A54" w:rsidRPr="002563DB">
              <w:rPr>
                <w:rFonts w:asciiTheme="majorHAnsi" w:hAnsiTheme="majorHAnsi"/>
              </w:rPr>
              <w:t xml:space="preserve"> Ja, nämlich: </w:t>
            </w:r>
            <w:sdt>
              <w:sdtPr>
                <w:rPr>
                  <w:rFonts w:asciiTheme="majorHAnsi" w:hAnsiTheme="majorHAnsi"/>
                </w:rPr>
                <w:id w:val="-1276557467"/>
                <w:placeholder>
                  <w:docPart w:val="DefaultPlaceholder_1082065158"/>
                </w:placeholder>
                <w:showingPlcHdr/>
              </w:sdtPr>
              <w:sdtEndPr/>
              <w:sdtContent>
                <w:r w:rsidR="00175A54" w:rsidRPr="002563DB">
                  <w:rPr>
                    <w:rStyle w:val="Platzhaltertext"/>
                    <w:rFonts w:asciiTheme="majorHAnsi" w:hAnsiTheme="majorHAnsi"/>
                  </w:rPr>
                  <w:t>Klicken Sie hier, um Text einzugeben.</w:t>
                </w:r>
              </w:sdtContent>
            </w:sdt>
          </w:p>
          <w:p w14:paraId="2E247ACF" w14:textId="77777777" w:rsidR="00175A54" w:rsidRPr="002563DB" w:rsidRDefault="00C868AA" w:rsidP="00175A54">
            <w:pPr>
              <w:rPr>
                <w:rFonts w:asciiTheme="majorHAnsi" w:eastAsiaTheme="minorEastAsia" w:hAnsiTheme="majorHAnsi" w:cstheme="minorBidi"/>
                <w:lang w:eastAsia="de-DE"/>
              </w:rPr>
            </w:pPr>
            <w:sdt>
              <w:sdtPr>
                <w:rPr>
                  <w:rFonts w:asciiTheme="majorHAnsi" w:hAnsiTheme="majorHAnsi"/>
                </w:rPr>
                <w:id w:val="1688178244"/>
                <w14:checkbox>
                  <w14:checked w14:val="0"/>
                  <w14:checkedState w14:val="2612" w14:font="MS Gothic"/>
                  <w14:uncheckedState w14:val="2610" w14:font="MS Gothic"/>
                </w14:checkbox>
              </w:sdtPr>
              <w:sdtEndPr/>
              <w:sdtContent>
                <w:r w:rsidR="00175A54" w:rsidRPr="002563DB">
                  <w:rPr>
                    <w:rFonts w:ascii="MS Gothic" w:eastAsia="MS Gothic" w:hAnsi="MS Gothic" w:cs="MS Gothic" w:hint="eastAsia"/>
                  </w:rPr>
                  <w:t>☐</w:t>
                </w:r>
              </w:sdtContent>
            </w:sdt>
            <w:r w:rsidR="00175A54" w:rsidRPr="002563DB">
              <w:rPr>
                <w:rFonts w:asciiTheme="majorHAnsi" w:eastAsiaTheme="minorEastAsia" w:hAnsiTheme="majorHAnsi" w:cstheme="minorBidi"/>
                <w:lang w:eastAsia="de-DE"/>
              </w:rPr>
              <w:t xml:space="preserve"> Nein</w:t>
            </w:r>
          </w:p>
          <w:p w14:paraId="48882A12" w14:textId="77777777" w:rsidR="00175A54" w:rsidRPr="002563DB" w:rsidRDefault="00C868AA" w:rsidP="00175A54">
            <w:pPr>
              <w:rPr>
                <w:rFonts w:asciiTheme="majorHAnsi" w:hAnsiTheme="majorHAnsi"/>
              </w:rPr>
            </w:pPr>
            <w:sdt>
              <w:sdtPr>
                <w:rPr>
                  <w:rFonts w:asciiTheme="majorHAnsi" w:hAnsiTheme="majorHAnsi"/>
                </w:rPr>
                <w:id w:val="931002151"/>
                <w14:checkbox>
                  <w14:checked w14:val="0"/>
                  <w14:checkedState w14:val="2612" w14:font="MS Gothic"/>
                  <w14:uncheckedState w14:val="2610" w14:font="MS Gothic"/>
                </w14:checkbox>
              </w:sdtPr>
              <w:sdtEndPr/>
              <w:sdtContent>
                <w:r w:rsidR="00175A54" w:rsidRPr="002563DB">
                  <w:rPr>
                    <w:rFonts w:ascii="MS Gothic" w:eastAsia="MS Gothic" w:hAnsi="MS Gothic" w:cs="MS Gothic" w:hint="eastAsia"/>
                  </w:rPr>
                  <w:t>☐</w:t>
                </w:r>
              </w:sdtContent>
            </w:sdt>
            <w:r w:rsidR="00175A54" w:rsidRPr="002563DB">
              <w:rPr>
                <w:rFonts w:asciiTheme="majorHAnsi" w:eastAsiaTheme="minorEastAsia" w:hAnsiTheme="majorHAnsi" w:cstheme="minorBidi"/>
                <w:lang w:eastAsia="de-DE"/>
              </w:rPr>
              <w:t xml:space="preserve"> Weiß nicht</w:t>
            </w:r>
          </w:p>
          <w:p w14:paraId="0C2CE0F2" w14:textId="77777777" w:rsidR="00175A54" w:rsidRPr="002563DB" w:rsidRDefault="00175A54" w:rsidP="00175A54">
            <w:pPr>
              <w:rPr>
                <w:rFonts w:asciiTheme="majorHAnsi" w:hAnsiTheme="majorHAnsi"/>
              </w:rPr>
            </w:pPr>
          </w:p>
        </w:tc>
      </w:tr>
    </w:tbl>
    <w:p w14:paraId="68E4B664" w14:textId="77777777" w:rsidR="00A12B41" w:rsidRPr="002563DB" w:rsidRDefault="00A12B41">
      <w:pPr>
        <w:rPr>
          <w:rFonts w:asciiTheme="majorHAnsi" w:hAnsiTheme="majorHAnsi"/>
          <w:sz w:val="22"/>
          <w:szCs w:val="22"/>
        </w:rPr>
      </w:pPr>
    </w:p>
    <w:p w14:paraId="0E2CD725" w14:textId="77777777" w:rsidR="009B2C0D" w:rsidRPr="002563DB" w:rsidRDefault="009B2C0D">
      <w:pPr>
        <w:rPr>
          <w:rFonts w:asciiTheme="majorHAnsi" w:hAnsiTheme="majorHAnsi"/>
          <w:sz w:val="22"/>
          <w:szCs w:val="22"/>
        </w:rPr>
      </w:pPr>
    </w:p>
    <w:tbl>
      <w:tblPr>
        <w:tblStyle w:val="Tabellenraster"/>
        <w:tblW w:w="0" w:type="auto"/>
        <w:tblLook w:val="04A0" w:firstRow="1" w:lastRow="0" w:firstColumn="1" w:lastColumn="0" w:noHBand="0" w:noVBand="1"/>
      </w:tblPr>
      <w:tblGrid>
        <w:gridCol w:w="9060"/>
      </w:tblGrid>
      <w:tr w:rsidR="009B2C0D" w:rsidRPr="002563DB" w14:paraId="0D83C8FC" w14:textId="77777777" w:rsidTr="00CB692F">
        <w:tc>
          <w:tcPr>
            <w:tcW w:w="9210" w:type="dxa"/>
            <w:shd w:val="clear" w:color="auto" w:fill="BFBFBF" w:themeFill="background1" w:themeFillShade="BF"/>
          </w:tcPr>
          <w:p w14:paraId="55061749" w14:textId="77777777" w:rsidR="009B2C0D" w:rsidRPr="002563DB" w:rsidRDefault="009B2C0D" w:rsidP="009B2C0D">
            <w:pPr>
              <w:tabs>
                <w:tab w:val="center" w:pos="4536"/>
                <w:tab w:val="right" w:pos="9072"/>
              </w:tabs>
              <w:jc w:val="center"/>
              <w:rPr>
                <w:rFonts w:asciiTheme="majorHAnsi" w:hAnsiTheme="majorHAnsi"/>
                <w:b/>
              </w:rPr>
            </w:pPr>
            <w:r w:rsidRPr="002563DB">
              <w:rPr>
                <w:rFonts w:asciiTheme="majorHAnsi" w:hAnsiTheme="majorHAnsi"/>
                <w:b/>
              </w:rPr>
              <w:t>Marketing-, Statistik-, sonstige Analyse-Cookies:</w:t>
            </w:r>
          </w:p>
          <w:p w14:paraId="2217FE4E" w14:textId="77777777" w:rsidR="009B2C0D" w:rsidRPr="002563DB" w:rsidRDefault="009B2C0D" w:rsidP="009B2C0D">
            <w:pPr>
              <w:tabs>
                <w:tab w:val="center" w:pos="4536"/>
                <w:tab w:val="right" w:pos="9072"/>
              </w:tabs>
              <w:jc w:val="center"/>
              <w:rPr>
                <w:rFonts w:asciiTheme="majorHAnsi" w:hAnsiTheme="majorHAnsi"/>
              </w:rPr>
            </w:pPr>
          </w:p>
        </w:tc>
      </w:tr>
      <w:tr w:rsidR="009B2C0D" w:rsidRPr="002563DB" w14:paraId="1B2F83B4" w14:textId="77777777" w:rsidTr="00CB692F">
        <w:tc>
          <w:tcPr>
            <w:tcW w:w="9210" w:type="dxa"/>
          </w:tcPr>
          <w:p w14:paraId="3CD8791D" w14:textId="53D6627C" w:rsidR="009B2C0D" w:rsidRPr="002563DB" w:rsidRDefault="009B2C0D" w:rsidP="009B2C0D">
            <w:pPr>
              <w:tabs>
                <w:tab w:val="center" w:pos="4536"/>
                <w:tab w:val="right" w:pos="9072"/>
              </w:tabs>
              <w:rPr>
                <w:rFonts w:asciiTheme="majorHAnsi" w:hAnsiTheme="majorHAnsi"/>
              </w:rPr>
            </w:pPr>
            <w:r w:rsidRPr="002563DB">
              <w:rPr>
                <w:rFonts w:asciiTheme="majorHAnsi" w:hAnsiTheme="majorHAnsi"/>
              </w:rPr>
              <w:t>Welche Cookies werden verwendet? Bitte angeben.</w:t>
            </w:r>
          </w:p>
          <w:p w14:paraId="4D728155" w14:textId="77777777" w:rsidR="009B2C0D" w:rsidRPr="002563DB" w:rsidRDefault="009B2C0D" w:rsidP="009B2C0D">
            <w:pPr>
              <w:tabs>
                <w:tab w:val="center" w:pos="4536"/>
                <w:tab w:val="right" w:pos="9072"/>
              </w:tabs>
              <w:rPr>
                <w:rFonts w:asciiTheme="majorHAnsi" w:hAnsiTheme="majorHAnsi"/>
              </w:rPr>
            </w:pPr>
          </w:p>
          <w:tbl>
            <w:tblPr>
              <w:tblStyle w:val="Tabellenraster"/>
              <w:tblW w:w="0" w:type="auto"/>
              <w:tblLook w:val="04A0" w:firstRow="1" w:lastRow="0" w:firstColumn="1" w:lastColumn="0" w:noHBand="0" w:noVBand="1"/>
            </w:tblPr>
            <w:tblGrid>
              <w:gridCol w:w="1319"/>
              <w:gridCol w:w="1578"/>
              <w:gridCol w:w="1300"/>
              <w:gridCol w:w="2069"/>
              <w:gridCol w:w="1284"/>
              <w:gridCol w:w="1284"/>
            </w:tblGrid>
            <w:tr w:rsidR="009B2C0D" w:rsidRPr="002563DB" w14:paraId="7378EC19" w14:textId="77777777" w:rsidTr="00CB692F">
              <w:tc>
                <w:tcPr>
                  <w:tcW w:w="1450" w:type="dxa"/>
                  <w:shd w:val="clear" w:color="auto" w:fill="D9D9D9" w:themeFill="background1" w:themeFillShade="D9"/>
                </w:tcPr>
                <w:p w14:paraId="30295250" w14:textId="77777777" w:rsidR="009B2C0D" w:rsidRPr="002563DB" w:rsidRDefault="009B2C0D" w:rsidP="00CB692F">
                  <w:pPr>
                    <w:tabs>
                      <w:tab w:val="center" w:pos="4536"/>
                      <w:tab w:val="right" w:pos="9072"/>
                    </w:tabs>
                    <w:rPr>
                      <w:rFonts w:asciiTheme="majorHAnsi" w:hAnsiTheme="majorHAnsi"/>
                    </w:rPr>
                  </w:pPr>
                  <w:r w:rsidRPr="002563DB">
                    <w:rPr>
                      <w:rFonts w:asciiTheme="majorHAnsi" w:hAnsiTheme="majorHAnsi"/>
                    </w:rPr>
                    <w:t>Name des Cookies</w:t>
                  </w:r>
                </w:p>
              </w:tc>
              <w:tc>
                <w:tcPr>
                  <w:tcW w:w="1450" w:type="dxa"/>
                  <w:shd w:val="clear" w:color="auto" w:fill="D9D9D9" w:themeFill="background1" w:themeFillShade="D9"/>
                </w:tcPr>
                <w:p w14:paraId="3C479CB5" w14:textId="77777777" w:rsidR="009B2C0D" w:rsidRPr="002563DB" w:rsidRDefault="009B2C0D" w:rsidP="00CB692F">
                  <w:pPr>
                    <w:tabs>
                      <w:tab w:val="center" w:pos="4536"/>
                      <w:tab w:val="right" w:pos="9072"/>
                    </w:tabs>
                    <w:rPr>
                      <w:rFonts w:asciiTheme="majorHAnsi" w:hAnsiTheme="majorHAnsi"/>
                    </w:rPr>
                  </w:pPr>
                  <w:r w:rsidRPr="002563DB">
                    <w:rPr>
                      <w:rFonts w:asciiTheme="majorHAnsi" w:hAnsiTheme="majorHAnsi"/>
                    </w:rPr>
                    <w:t>Anbieter des Cookies</w:t>
                  </w:r>
                </w:p>
              </w:tc>
              <w:tc>
                <w:tcPr>
                  <w:tcW w:w="1450" w:type="dxa"/>
                  <w:shd w:val="clear" w:color="auto" w:fill="D9D9D9" w:themeFill="background1" w:themeFillShade="D9"/>
                </w:tcPr>
                <w:p w14:paraId="225396D6" w14:textId="77777777" w:rsidR="009B2C0D" w:rsidRPr="002563DB" w:rsidRDefault="009B2C0D" w:rsidP="00CB692F">
                  <w:pPr>
                    <w:tabs>
                      <w:tab w:val="center" w:pos="4536"/>
                      <w:tab w:val="right" w:pos="9072"/>
                    </w:tabs>
                    <w:rPr>
                      <w:rFonts w:asciiTheme="majorHAnsi" w:hAnsiTheme="majorHAnsi"/>
                    </w:rPr>
                  </w:pPr>
                  <w:r w:rsidRPr="002563DB">
                    <w:rPr>
                      <w:rFonts w:asciiTheme="majorHAnsi" w:hAnsiTheme="majorHAnsi"/>
                    </w:rPr>
                    <w:t>Zweck des Cookies</w:t>
                  </w:r>
                </w:p>
              </w:tc>
              <w:tc>
                <w:tcPr>
                  <w:tcW w:w="1450" w:type="dxa"/>
                  <w:shd w:val="clear" w:color="auto" w:fill="D9D9D9" w:themeFill="background1" w:themeFillShade="D9"/>
                </w:tcPr>
                <w:p w14:paraId="7BCE435D" w14:textId="77777777" w:rsidR="009B2C0D" w:rsidRPr="002563DB" w:rsidRDefault="009B2C0D" w:rsidP="00CB692F">
                  <w:pPr>
                    <w:tabs>
                      <w:tab w:val="center" w:pos="4536"/>
                      <w:tab w:val="right" w:pos="9072"/>
                    </w:tabs>
                    <w:rPr>
                      <w:rFonts w:asciiTheme="majorHAnsi" w:hAnsiTheme="majorHAnsi"/>
                    </w:rPr>
                  </w:pPr>
                  <w:r w:rsidRPr="002563DB">
                    <w:rPr>
                      <w:rFonts w:asciiTheme="majorHAnsi" w:hAnsiTheme="majorHAnsi"/>
                    </w:rPr>
                    <w:t>Welche Daten werden gespeichert?</w:t>
                  </w:r>
                </w:p>
              </w:tc>
              <w:tc>
                <w:tcPr>
                  <w:tcW w:w="1450" w:type="dxa"/>
                  <w:shd w:val="clear" w:color="auto" w:fill="D9D9D9" w:themeFill="background1" w:themeFillShade="D9"/>
                </w:tcPr>
                <w:p w14:paraId="32FB4CC2" w14:textId="77777777" w:rsidR="009B2C0D" w:rsidRPr="002563DB" w:rsidRDefault="009B2C0D" w:rsidP="00CB692F">
                  <w:pPr>
                    <w:tabs>
                      <w:tab w:val="center" w:pos="4536"/>
                      <w:tab w:val="right" w:pos="9072"/>
                    </w:tabs>
                    <w:rPr>
                      <w:rFonts w:asciiTheme="majorHAnsi" w:hAnsiTheme="majorHAnsi"/>
                    </w:rPr>
                  </w:pPr>
                  <w:r w:rsidRPr="002563DB">
                    <w:rPr>
                      <w:rFonts w:asciiTheme="majorHAnsi" w:hAnsiTheme="majorHAnsi"/>
                    </w:rPr>
                    <w:t>Ablauf des Cookies</w:t>
                  </w:r>
                </w:p>
              </w:tc>
              <w:tc>
                <w:tcPr>
                  <w:tcW w:w="1450" w:type="dxa"/>
                  <w:shd w:val="clear" w:color="auto" w:fill="D9D9D9" w:themeFill="background1" w:themeFillShade="D9"/>
                </w:tcPr>
                <w:p w14:paraId="6DBC7F9F" w14:textId="77777777" w:rsidR="009B2C0D" w:rsidRPr="002563DB" w:rsidRDefault="009B2C0D" w:rsidP="00CB692F">
                  <w:pPr>
                    <w:tabs>
                      <w:tab w:val="center" w:pos="4536"/>
                      <w:tab w:val="right" w:pos="9072"/>
                    </w:tabs>
                    <w:rPr>
                      <w:rFonts w:asciiTheme="majorHAnsi" w:hAnsiTheme="majorHAnsi"/>
                    </w:rPr>
                  </w:pPr>
                  <w:r w:rsidRPr="002563DB">
                    <w:rPr>
                      <w:rFonts w:asciiTheme="majorHAnsi" w:hAnsiTheme="majorHAnsi"/>
                    </w:rPr>
                    <w:t>Typ des Cookies</w:t>
                  </w:r>
                </w:p>
              </w:tc>
            </w:tr>
            <w:tr w:rsidR="009B2C0D" w:rsidRPr="002563DB" w14:paraId="40C3AEF0" w14:textId="77777777" w:rsidTr="00CB692F">
              <w:tc>
                <w:tcPr>
                  <w:tcW w:w="1450" w:type="dxa"/>
                </w:tcPr>
                <w:p w14:paraId="01066629" w14:textId="77777777" w:rsidR="009B2C0D" w:rsidRPr="002563DB" w:rsidRDefault="009B2C0D" w:rsidP="00CB692F">
                  <w:pPr>
                    <w:tabs>
                      <w:tab w:val="center" w:pos="4536"/>
                      <w:tab w:val="right" w:pos="9072"/>
                    </w:tabs>
                    <w:rPr>
                      <w:rFonts w:asciiTheme="majorHAnsi" w:hAnsiTheme="majorHAnsi"/>
                      <w:i/>
                      <w:color w:val="C00000"/>
                    </w:rPr>
                  </w:pPr>
                  <w:r w:rsidRPr="002563DB">
                    <w:rPr>
                      <w:rFonts w:asciiTheme="majorHAnsi" w:hAnsiTheme="majorHAnsi"/>
                      <w:i/>
                      <w:color w:val="C00000"/>
                    </w:rPr>
                    <w:t>BEISPIEL:</w:t>
                  </w:r>
                </w:p>
                <w:p w14:paraId="6D89D5BC" w14:textId="77777777" w:rsidR="009B2C0D" w:rsidRPr="002563DB" w:rsidRDefault="009B2C0D" w:rsidP="00CB692F">
                  <w:pPr>
                    <w:tabs>
                      <w:tab w:val="center" w:pos="4536"/>
                      <w:tab w:val="right" w:pos="9072"/>
                    </w:tabs>
                    <w:rPr>
                      <w:rFonts w:asciiTheme="majorHAnsi" w:hAnsiTheme="majorHAnsi"/>
                      <w:i/>
                      <w:color w:val="C00000"/>
                    </w:rPr>
                  </w:pPr>
                  <w:r w:rsidRPr="002563DB">
                    <w:rPr>
                      <w:rFonts w:asciiTheme="majorHAnsi" w:hAnsiTheme="majorHAnsi"/>
                      <w:i/>
                      <w:color w:val="C00000"/>
                    </w:rPr>
                    <w:t>r/collect</w:t>
                  </w:r>
                </w:p>
              </w:tc>
              <w:tc>
                <w:tcPr>
                  <w:tcW w:w="1450" w:type="dxa"/>
                </w:tcPr>
                <w:p w14:paraId="5BD978E5" w14:textId="77777777" w:rsidR="009B2C0D" w:rsidRPr="002563DB" w:rsidRDefault="009B2C0D" w:rsidP="00CB692F">
                  <w:pPr>
                    <w:tabs>
                      <w:tab w:val="center" w:pos="4536"/>
                      <w:tab w:val="right" w:pos="9072"/>
                    </w:tabs>
                    <w:rPr>
                      <w:rFonts w:asciiTheme="majorHAnsi" w:hAnsiTheme="majorHAnsi"/>
                      <w:i/>
                      <w:color w:val="C00000"/>
                    </w:rPr>
                  </w:pPr>
                  <w:r w:rsidRPr="002563DB">
                    <w:rPr>
                      <w:rFonts w:asciiTheme="majorHAnsi" w:hAnsiTheme="majorHAnsi"/>
                      <w:i/>
                      <w:color w:val="C00000"/>
                    </w:rPr>
                    <w:t>Doubleclick.net</w:t>
                  </w:r>
                </w:p>
              </w:tc>
              <w:tc>
                <w:tcPr>
                  <w:tcW w:w="1450" w:type="dxa"/>
                </w:tcPr>
                <w:p w14:paraId="40FFC847" w14:textId="77777777" w:rsidR="009B2C0D" w:rsidRPr="002563DB" w:rsidRDefault="009B2C0D" w:rsidP="00CB692F">
                  <w:pPr>
                    <w:tabs>
                      <w:tab w:val="center" w:pos="4536"/>
                      <w:tab w:val="right" w:pos="9072"/>
                    </w:tabs>
                    <w:rPr>
                      <w:rFonts w:asciiTheme="majorHAnsi" w:hAnsiTheme="majorHAnsi"/>
                      <w:i/>
                      <w:color w:val="C00000"/>
                    </w:rPr>
                  </w:pPr>
                  <w:r w:rsidRPr="002563DB">
                    <w:rPr>
                      <w:rFonts w:asciiTheme="majorHAnsi" w:hAnsiTheme="majorHAnsi"/>
                      <w:i/>
                      <w:color w:val="C00000"/>
                    </w:rPr>
                    <w:t>Analyse der Nutzer…</w:t>
                  </w:r>
                </w:p>
              </w:tc>
              <w:tc>
                <w:tcPr>
                  <w:tcW w:w="1450" w:type="dxa"/>
                </w:tcPr>
                <w:p w14:paraId="2FB31287" w14:textId="77777777" w:rsidR="009B2C0D" w:rsidRPr="002563DB" w:rsidRDefault="009B2C0D" w:rsidP="00CB692F">
                  <w:pPr>
                    <w:tabs>
                      <w:tab w:val="center" w:pos="4536"/>
                      <w:tab w:val="right" w:pos="9072"/>
                    </w:tabs>
                    <w:rPr>
                      <w:rFonts w:asciiTheme="majorHAnsi" w:hAnsiTheme="majorHAnsi"/>
                      <w:i/>
                      <w:color w:val="C00000"/>
                    </w:rPr>
                  </w:pPr>
                  <w:r w:rsidRPr="002563DB">
                    <w:rPr>
                      <w:rFonts w:asciiTheme="majorHAnsi" w:hAnsiTheme="majorHAnsi"/>
                      <w:i/>
                      <w:color w:val="C00000"/>
                    </w:rPr>
                    <w:t>Spracheinstellungen,</w:t>
                  </w:r>
                </w:p>
                <w:p w14:paraId="03DA8A81" w14:textId="77777777" w:rsidR="009B2C0D" w:rsidRPr="002563DB" w:rsidRDefault="009B2C0D" w:rsidP="00CB692F">
                  <w:pPr>
                    <w:tabs>
                      <w:tab w:val="center" w:pos="4536"/>
                      <w:tab w:val="right" w:pos="9072"/>
                    </w:tabs>
                    <w:rPr>
                      <w:rFonts w:asciiTheme="majorHAnsi" w:hAnsiTheme="majorHAnsi"/>
                      <w:i/>
                      <w:color w:val="C00000"/>
                    </w:rPr>
                  </w:pPr>
                  <w:r w:rsidRPr="002563DB">
                    <w:rPr>
                      <w:rFonts w:asciiTheme="majorHAnsi" w:hAnsiTheme="majorHAnsi"/>
                      <w:i/>
                      <w:color w:val="C00000"/>
                    </w:rPr>
                    <w:t>Warenkorb, Log-In-Infos, andere Daten</w:t>
                  </w:r>
                </w:p>
              </w:tc>
              <w:tc>
                <w:tcPr>
                  <w:tcW w:w="1450" w:type="dxa"/>
                </w:tcPr>
                <w:p w14:paraId="720038F3" w14:textId="77777777" w:rsidR="009B2C0D" w:rsidRPr="002563DB" w:rsidRDefault="009B2C0D" w:rsidP="00CB692F">
                  <w:pPr>
                    <w:tabs>
                      <w:tab w:val="center" w:pos="4536"/>
                      <w:tab w:val="right" w:pos="9072"/>
                    </w:tabs>
                    <w:rPr>
                      <w:rFonts w:asciiTheme="majorHAnsi" w:hAnsiTheme="majorHAnsi"/>
                      <w:i/>
                      <w:color w:val="C00000"/>
                    </w:rPr>
                  </w:pPr>
                  <w:r w:rsidRPr="002563DB">
                    <w:rPr>
                      <w:rFonts w:asciiTheme="majorHAnsi" w:hAnsiTheme="majorHAnsi"/>
                      <w:i/>
                      <w:color w:val="C00000"/>
                    </w:rPr>
                    <w:t>Session</w:t>
                  </w:r>
                </w:p>
              </w:tc>
              <w:tc>
                <w:tcPr>
                  <w:tcW w:w="1450" w:type="dxa"/>
                </w:tcPr>
                <w:p w14:paraId="0D95A410" w14:textId="77777777" w:rsidR="009B2C0D" w:rsidRPr="002563DB" w:rsidRDefault="009B2C0D" w:rsidP="00CB692F">
                  <w:pPr>
                    <w:tabs>
                      <w:tab w:val="center" w:pos="4536"/>
                      <w:tab w:val="right" w:pos="9072"/>
                    </w:tabs>
                    <w:rPr>
                      <w:rFonts w:asciiTheme="majorHAnsi" w:hAnsiTheme="majorHAnsi"/>
                      <w:i/>
                      <w:color w:val="C00000"/>
                    </w:rPr>
                  </w:pPr>
                  <w:r w:rsidRPr="002563DB">
                    <w:rPr>
                      <w:rFonts w:asciiTheme="majorHAnsi" w:hAnsiTheme="majorHAnsi"/>
                      <w:i/>
                      <w:color w:val="C00000"/>
                    </w:rPr>
                    <w:t>HTTP</w:t>
                  </w:r>
                </w:p>
              </w:tc>
            </w:tr>
            <w:tr w:rsidR="009B2C0D" w:rsidRPr="002563DB" w14:paraId="7ED016C8" w14:textId="77777777" w:rsidTr="00CB692F">
              <w:tc>
                <w:tcPr>
                  <w:tcW w:w="1450" w:type="dxa"/>
                </w:tcPr>
                <w:p w14:paraId="2E1AFEB6" w14:textId="77777777" w:rsidR="009B2C0D" w:rsidRPr="002563DB" w:rsidRDefault="009B2C0D" w:rsidP="00CB692F">
                  <w:pPr>
                    <w:tabs>
                      <w:tab w:val="center" w:pos="4536"/>
                      <w:tab w:val="right" w:pos="9072"/>
                    </w:tabs>
                    <w:rPr>
                      <w:rFonts w:asciiTheme="majorHAnsi" w:hAnsiTheme="majorHAnsi"/>
                    </w:rPr>
                  </w:pPr>
                </w:p>
              </w:tc>
              <w:tc>
                <w:tcPr>
                  <w:tcW w:w="1450" w:type="dxa"/>
                </w:tcPr>
                <w:p w14:paraId="5CAA5792" w14:textId="77777777" w:rsidR="009B2C0D" w:rsidRPr="002563DB" w:rsidRDefault="009B2C0D" w:rsidP="00CB692F">
                  <w:pPr>
                    <w:tabs>
                      <w:tab w:val="center" w:pos="4536"/>
                      <w:tab w:val="right" w:pos="9072"/>
                    </w:tabs>
                    <w:rPr>
                      <w:rFonts w:asciiTheme="majorHAnsi" w:hAnsiTheme="majorHAnsi"/>
                    </w:rPr>
                  </w:pPr>
                </w:p>
              </w:tc>
              <w:tc>
                <w:tcPr>
                  <w:tcW w:w="1450" w:type="dxa"/>
                </w:tcPr>
                <w:p w14:paraId="0DEE5282" w14:textId="77777777" w:rsidR="009B2C0D" w:rsidRPr="002563DB" w:rsidRDefault="009B2C0D" w:rsidP="00CB692F">
                  <w:pPr>
                    <w:tabs>
                      <w:tab w:val="center" w:pos="4536"/>
                      <w:tab w:val="right" w:pos="9072"/>
                    </w:tabs>
                    <w:rPr>
                      <w:rFonts w:asciiTheme="majorHAnsi" w:hAnsiTheme="majorHAnsi"/>
                    </w:rPr>
                  </w:pPr>
                </w:p>
              </w:tc>
              <w:tc>
                <w:tcPr>
                  <w:tcW w:w="1450" w:type="dxa"/>
                </w:tcPr>
                <w:p w14:paraId="0AE0103C" w14:textId="77777777" w:rsidR="009B2C0D" w:rsidRPr="002563DB" w:rsidRDefault="009B2C0D" w:rsidP="00CB692F">
                  <w:pPr>
                    <w:tabs>
                      <w:tab w:val="center" w:pos="4536"/>
                      <w:tab w:val="right" w:pos="9072"/>
                    </w:tabs>
                    <w:rPr>
                      <w:rFonts w:asciiTheme="majorHAnsi" w:hAnsiTheme="majorHAnsi"/>
                    </w:rPr>
                  </w:pPr>
                </w:p>
              </w:tc>
              <w:tc>
                <w:tcPr>
                  <w:tcW w:w="1450" w:type="dxa"/>
                </w:tcPr>
                <w:p w14:paraId="50DB7A74" w14:textId="77777777" w:rsidR="009B2C0D" w:rsidRPr="002563DB" w:rsidRDefault="009B2C0D" w:rsidP="00CB692F">
                  <w:pPr>
                    <w:tabs>
                      <w:tab w:val="center" w:pos="4536"/>
                      <w:tab w:val="right" w:pos="9072"/>
                    </w:tabs>
                    <w:rPr>
                      <w:rFonts w:asciiTheme="majorHAnsi" w:hAnsiTheme="majorHAnsi"/>
                    </w:rPr>
                  </w:pPr>
                </w:p>
              </w:tc>
              <w:tc>
                <w:tcPr>
                  <w:tcW w:w="1450" w:type="dxa"/>
                </w:tcPr>
                <w:p w14:paraId="0EF597E0" w14:textId="77777777" w:rsidR="009B2C0D" w:rsidRPr="002563DB" w:rsidRDefault="009B2C0D" w:rsidP="00CB692F">
                  <w:pPr>
                    <w:tabs>
                      <w:tab w:val="center" w:pos="4536"/>
                      <w:tab w:val="right" w:pos="9072"/>
                    </w:tabs>
                    <w:rPr>
                      <w:rFonts w:asciiTheme="majorHAnsi" w:hAnsiTheme="majorHAnsi"/>
                    </w:rPr>
                  </w:pPr>
                </w:p>
              </w:tc>
            </w:tr>
            <w:tr w:rsidR="009B2C0D" w:rsidRPr="002563DB" w14:paraId="1FD49780" w14:textId="77777777" w:rsidTr="00CB692F">
              <w:tc>
                <w:tcPr>
                  <w:tcW w:w="1450" w:type="dxa"/>
                </w:tcPr>
                <w:p w14:paraId="1006EF85" w14:textId="77777777" w:rsidR="009B2C0D" w:rsidRPr="002563DB" w:rsidRDefault="009B2C0D" w:rsidP="00CB692F">
                  <w:pPr>
                    <w:tabs>
                      <w:tab w:val="center" w:pos="4536"/>
                      <w:tab w:val="right" w:pos="9072"/>
                    </w:tabs>
                    <w:rPr>
                      <w:rFonts w:asciiTheme="majorHAnsi" w:hAnsiTheme="majorHAnsi"/>
                    </w:rPr>
                  </w:pPr>
                </w:p>
              </w:tc>
              <w:tc>
                <w:tcPr>
                  <w:tcW w:w="1450" w:type="dxa"/>
                </w:tcPr>
                <w:p w14:paraId="751F7457" w14:textId="77777777" w:rsidR="009B2C0D" w:rsidRPr="002563DB" w:rsidRDefault="009B2C0D" w:rsidP="00CB692F">
                  <w:pPr>
                    <w:tabs>
                      <w:tab w:val="center" w:pos="4536"/>
                      <w:tab w:val="right" w:pos="9072"/>
                    </w:tabs>
                    <w:rPr>
                      <w:rFonts w:asciiTheme="majorHAnsi" w:hAnsiTheme="majorHAnsi"/>
                    </w:rPr>
                  </w:pPr>
                </w:p>
              </w:tc>
              <w:tc>
                <w:tcPr>
                  <w:tcW w:w="1450" w:type="dxa"/>
                </w:tcPr>
                <w:p w14:paraId="52BF2231" w14:textId="77777777" w:rsidR="009B2C0D" w:rsidRPr="002563DB" w:rsidRDefault="009B2C0D" w:rsidP="00CB692F">
                  <w:pPr>
                    <w:tabs>
                      <w:tab w:val="center" w:pos="4536"/>
                      <w:tab w:val="right" w:pos="9072"/>
                    </w:tabs>
                    <w:rPr>
                      <w:rFonts w:asciiTheme="majorHAnsi" w:hAnsiTheme="majorHAnsi"/>
                    </w:rPr>
                  </w:pPr>
                </w:p>
              </w:tc>
              <w:tc>
                <w:tcPr>
                  <w:tcW w:w="1450" w:type="dxa"/>
                </w:tcPr>
                <w:p w14:paraId="098FA3EC" w14:textId="77777777" w:rsidR="009B2C0D" w:rsidRPr="002563DB" w:rsidRDefault="009B2C0D" w:rsidP="00CB692F">
                  <w:pPr>
                    <w:tabs>
                      <w:tab w:val="center" w:pos="4536"/>
                      <w:tab w:val="right" w:pos="9072"/>
                    </w:tabs>
                    <w:rPr>
                      <w:rFonts w:asciiTheme="majorHAnsi" w:hAnsiTheme="majorHAnsi"/>
                    </w:rPr>
                  </w:pPr>
                </w:p>
              </w:tc>
              <w:tc>
                <w:tcPr>
                  <w:tcW w:w="1450" w:type="dxa"/>
                </w:tcPr>
                <w:p w14:paraId="66903A59" w14:textId="77777777" w:rsidR="009B2C0D" w:rsidRPr="002563DB" w:rsidRDefault="009B2C0D" w:rsidP="00CB692F">
                  <w:pPr>
                    <w:tabs>
                      <w:tab w:val="center" w:pos="4536"/>
                      <w:tab w:val="right" w:pos="9072"/>
                    </w:tabs>
                    <w:rPr>
                      <w:rFonts w:asciiTheme="majorHAnsi" w:hAnsiTheme="majorHAnsi"/>
                    </w:rPr>
                  </w:pPr>
                </w:p>
              </w:tc>
              <w:tc>
                <w:tcPr>
                  <w:tcW w:w="1450" w:type="dxa"/>
                </w:tcPr>
                <w:p w14:paraId="461B4937" w14:textId="77777777" w:rsidR="009B2C0D" w:rsidRPr="002563DB" w:rsidRDefault="009B2C0D" w:rsidP="00CB692F">
                  <w:pPr>
                    <w:tabs>
                      <w:tab w:val="center" w:pos="4536"/>
                      <w:tab w:val="right" w:pos="9072"/>
                    </w:tabs>
                    <w:rPr>
                      <w:rFonts w:asciiTheme="majorHAnsi" w:hAnsiTheme="majorHAnsi"/>
                    </w:rPr>
                  </w:pPr>
                </w:p>
              </w:tc>
            </w:tr>
            <w:tr w:rsidR="009B2C0D" w:rsidRPr="002563DB" w14:paraId="4C6CE317" w14:textId="77777777" w:rsidTr="00CB692F">
              <w:tc>
                <w:tcPr>
                  <w:tcW w:w="1450" w:type="dxa"/>
                </w:tcPr>
                <w:p w14:paraId="39C4DF25" w14:textId="77777777" w:rsidR="009B2C0D" w:rsidRPr="002563DB" w:rsidRDefault="009B2C0D" w:rsidP="00CB692F">
                  <w:pPr>
                    <w:tabs>
                      <w:tab w:val="center" w:pos="4536"/>
                      <w:tab w:val="right" w:pos="9072"/>
                    </w:tabs>
                    <w:rPr>
                      <w:rFonts w:asciiTheme="majorHAnsi" w:hAnsiTheme="majorHAnsi"/>
                    </w:rPr>
                  </w:pPr>
                </w:p>
              </w:tc>
              <w:tc>
                <w:tcPr>
                  <w:tcW w:w="1450" w:type="dxa"/>
                </w:tcPr>
                <w:p w14:paraId="50B15985" w14:textId="77777777" w:rsidR="009B2C0D" w:rsidRPr="002563DB" w:rsidRDefault="009B2C0D" w:rsidP="00CB692F">
                  <w:pPr>
                    <w:tabs>
                      <w:tab w:val="center" w:pos="4536"/>
                      <w:tab w:val="right" w:pos="9072"/>
                    </w:tabs>
                    <w:rPr>
                      <w:rFonts w:asciiTheme="majorHAnsi" w:hAnsiTheme="majorHAnsi"/>
                    </w:rPr>
                  </w:pPr>
                </w:p>
              </w:tc>
              <w:tc>
                <w:tcPr>
                  <w:tcW w:w="1450" w:type="dxa"/>
                </w:tcPr>
                <w:p w14:paraId="3EC41D4E" w14:textId="77777777" w:rsidR="009B2C0D" w:rsidRPr="002563DB" w:rsidRDefault="009B2C0D" w:rsidP="00CB692F">
                  <w:pPr>
                    <w:tabs>
                      <w:tab w:val="center" w:pos="4536"/>
                      <w:tab w:val="right" w:pos="9072"/>
                    </w:tabs>
                    <w:rPr>
                      <w:rFonts w:asciiTheme="majorHAnsi" w:hAnsiTheme="majorHAnsi"/>
                    </w:rPr>
                  </w:pPr>
                </w:p>
              </w:tc>
              <w:tc>
                <w:tcPr>
                  <w:tcW w:w="1450" w:type="dxa"/>
                </w:tcPr>
                <w:p w14:paraId="04A518F3" w14:textId="77777777" w:rsidR="009B2C0D" w:rsidRPr="002563DB" w:rsidRDefault="009B2C0D" w:rsidP="00CB692F">
                  <w:pPr>
                    <w:tabs>
                      <w:tab w:val="center" w:pos="4536"/>
                      <w:tab w:val="right" w:pos="9072"/>
                    </w:tabs>
                    <w:rPr>
                      <w:rFonts w:asciiTheme="majorHAnsi" w:hAnsiTheme="majorHAnsi"/>
                    </w:rPr>
                  </w:pPr>
                </w:p>
              </w:tc>
              <w:tc>
                <w:tcPr>
                  <w:tcW w:w="1450" w:type="dxa"/>
                </w:tcPr>
                <w:p w14:paraId="4CBACD10" w14:textId="77777777" w:rsidR="009B2C0D" w:rsidRPr="002563DB" w:rsidRDefault="009B2C0D" w:rsidP="00CB692F">
                  <w:pPr>
                    <w:tabs>
                      <w:tab w:val="center" w:pos="4536"/>
                      <w:tab w:val="right" w:pos="9072"/>
                    </w:tabs>
                    <w:rPr>
                      <w:rFonts w:asciiTheme="majorHAnsi" w:hAnsiTheme="majorHAnsi"/>
                    </w:rPr>
                  </w:pPr>
                </w:p>
              </w:tc>
              <w:tc>
                <w:tcPr>
                  <w:tcW w:w="1450" w:type="dxa"/>
                </w:tcPr>
                <w:p w14:paraId="3559ADCA" w14:textId="77777777" w:rsidR="009B2C0D" w:rsidRPr="002563DB" w:rsidRDefault="009B2C0D" w:rsidP="00CB692F">
                  <w:pPr>
                    <w:tabs>
                      <w:tab w:val="center" w:pos="4536"/>
                      <w:tab w:val="right" w:pos="9072"/>
                    </w:tabs>
                    <w:rPr>
                      <w:rFonts w:asciiTheme="majorHAnsi" w:hAnsiTheme="majorHAnsi"/>
                    </w:rPr>
                  </w:pPr>
                </w:p>
              </w:tc>
            </w:tr>
            <w:tr w:rsidR="009B2C0D" w:rsidRPr="002563DB" w14:paraId="4DB5A4C4" w14:textId="77777777" w:rsidTr="00CB692F">
              <w:tc>
                <w:tcPr>
                  <w:tcW w:w="1450" w:type="dxa"/>
                </w:tcPr>
                <w:p w14:paraId="0850D8DA" w14:textId="77777777" w:rsidR="009B2C0D" w:rsidRPr="002563DB" w:rsidRDefault="009B2C0D" w:rsidP="00CB692F">
                  <w:pPr>
                    <w:tabs>
                      <w:tab w:val="center" w:pos="4536"/>
                      <w:tab w:val="right" w:pos="9072"/>
                    </w:tabs>
                    <w:rPr>
                      <w:rFonts w:asciiTheme="majorHAnsi" w:hAnsiTheme="majorHAnsi"/>
                    </w:rPr>
                  </w:pPr>
                </w:p>
              </w:tc>
              <w:tc>
                <w:tcPr>
                  <w:tcW w:w="1450" w:type="dxa"/>
                </w:tcPr>
                <w:p w14:paraId="209BE177" w14:textId="77777777" w:rsidR="009B2C0D" w:rsidRPr="002563DB" w:rsidRDefault="009B2C0D" w:rsidP="00CB692F">
                  <w:pPr>
                    <w:tabs>
                      <w:tab w:val="center" w:pos="4536"/>
                      <w:tab w:val="right" w:pos="9072"/>
                    </w:tabs>
                    <w:rPr>
                      <w:rFonts w:asciiTheme="majorHAnsi" w:hAnsiTheme="majorHAnsi"/>
                    </w:rPr>
                  </w:pPr>
                </w:p>
              </w:tc>
              <w:tc>
                <w:tcPr>
                  <w:tcW w:w="1450" w:type="dxa"/>
                </w:tcPr>
                <w:p w14:paraId="17254389" w14:textId="77777777" w:rsidR="009B2C0D" w:rsidRPr="002563DB" w:rsidRDefault="009B2C0D" w:rsidP="00CB692F">
                  <w:pPr>
                    <w:tabs>
                      <w:tab w:val="center" w:pos="4536"/>
                      <w:tab w:val="right" w:pos="9072"/>
                    </w:tabs>
                    <w:rPr>
                      <w:rFonts w:asciiTheme="majorHAnsi" w:hAnsiTheme="majorHAnsi"/>
                    </w:rPr>
                  </w:pPr>
                </w:p>
              </w:tc>
              <w:tc>
                <w:tcPr>
                  <w:tcW w:w="1450" w:type="dxa"/>
                </w:tcPr>
                <w:p w14:paraId="0B9CA62E" w14:textId="77777777" w:rsidR="009B2C0D" w:rsidRPr="002563DB" w:rsidRDefault="009B2C0D" w:rsidP="00CB692F">
                  <w:pPr>
                    <w:tabs>
                      <w:tab w:val="center" w:pos="4536"/>
                      <w:tab w:val="right" w:pos="9072"/>
                    </w:tabs>
                    <w:rPr>
                      <w:rFonts w:asciiTheme="majorHAnsi" w:hAnsiTheme="majorHAnsi"/>
                    </w:rPr>
                  </w:pPr>
                </w:p>
              </w:tc>
              <w:tc>
                <w:tcPr>
                  <w:tcW w:w="1450" w:type="dxa"/>
                </w:tcPr>
                <w:p w14:paraId="139FEA29" w14:textId="77777777" w:rsidR="009B2C0D" w:rsidRPr="002563DB" w:rsidRDefault="009B2C0D" w:rsidP="00CB692F">
                  <w:pPr>
                    <w:tabs>
                      <w:tab w:val="center" w:pos="4536"/>
                      <w:tab w:val="right" w:pos="9072"/>
                    </w:tabs>
                    <w:rPr>
                      <w:rFonts w:asciiTheme="majorHAnsi" w:hAnsiTheme="majorHAnsi"/>
                    </w:rPr>
                  </w:pPr>
                </w:p>
              </w:tc>
              <w:tc>
                <w:tcPr>
                  <w:tcW w:w="1450" w:type="dxa"/>
                </w:tcPr>
                <w:p w14:paraId="78E6EA40" w14:textId="77777777" w:rsidR="009B2C0D" w:rsidRPr="002563DB" w:rsidRDefault="009B2C0D" w:rsidP="00CB692F">
                  <w:pPr>
                    <w:tabs>
                      <w:tab w:val="center" w:pos="4536"/>
                      <w:tab w:val="right" w:pos="9072"/>
                    </w:tabs>
                    <w:rPr>
                      <w:rFonts w:asciiTheme="majorHAnsi" w:hAnsiTheme="majorHAnsi"/>
                    </w:rPr>
                  </w:pPr>
                </w:p>
              </w:tc>
            </w:tr>
          </w:tbl>
          <w:p w14:paraId="13C22C70" w14:textId="793DCE2E" w:rsidR="009B2C0D" w:rsidRPr="002563DB" w:rsidRDefault="00175A54" w:rsidP="00175A54">
            <w:pPr>
              <w:rPr>
                <w:rFonts w:asciiTheme="majorHAnsi" w:hAnsiTheme="majorHAnsi"/>
              </w:rPr>
            </w:pPr>
            <w:r w:rsidRPr="002563DB">
              <w:rPr>
                <w:rFonts w:asciiTheme="majorHAnsi" w:hAnsiTheme="majorHAnsi"/>
              </w:rPr>
              <w:t xml:space="preserve"> </w:t>
            </w:r>
          </w:p>
        </w:tc>
      </w:tr>
      <w:tr w:rsidR="00175A54" w:rsidRPr="002563DB" w14:paraId="5111208B" w14:textId="77777777" w:rsidTr="00CB692F">
        <w:tc>
          <w:tcPr>
            <w:tcW w:w="9210" w:type="dxa"/>
          </w:tcPr>
          <w:p w14:paraId="03AB941A" w14:textId="77777777" w:rsidR="00175A54" w:rsidRPr="002563DB" w:rsidRDefault="00175A54" w:rsidP="00175A54">
            <w:pPr>
              <w:tabs>
                <w:tab w:val="center" w:pos="4536"/>
                <w:tab w:val="right" w:pos="9072"/>
              </w:tabs>
              <w:rPr>
                <w:rFonts w:asciiTheme="majorHAnsi" w:hAnsiTheme="majorHAnsi"/>
              </w:rPr>
            </w:pPr>
            <w:r w:rsidRPr="002563DB">
              <w:rPr>
                <w:rFonts w:asciiTheme="majorHAnsi" w:hAnsiTheme="majorHAnsi"/>
              </w:rPr>
              <w:t>Werden die in diesen Cookies erhobenen personenbezogenen Daten pseudonymisiert oder anonymisiert? Wenn ja, wie?</w:t>
            </w:r>
            <w:r w:rsidRPr="002563DB">
              <w:rPr>
                <w:rFonts w:asciiTheme="majorHAnsi" w:hAnsiTheme="majorHAnsi"/>
              </w:rPr>
              <w:br/>
            </w:r>
            <w:sdt>
              <w:sdtPr>
                <w:rPr>
                  <w:rFonts w:asciiTheme="majorHAnsi" w:hAnsiTheme="majorHAnsi"/>
                </w:rPr>
                <w:id w:val="1925904152"/>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Pseudonymisiert, nämlich: </w:t>
            </w:r>
            <w:sdt>
              <w:sdtPr>
                <w:rPr>
                  <w:rFonts w:asciiTheme="majorHAnsi" w:hAnsiTheme="majorHAnsi"/>
                </w:rPr>
                <w:id w:val="-1330436414"/>
                <w:placeholder>
                  <w:docPart w:val="546EB771FCB14848A5D2B8A1325AF9C6"/>
                </w:placeholder>
                <w:showingPlcHdr/>
              </w:sdtPr>
              <w:sdtEndPr/>
              <w:sdtContent>
                <w:r w:rsidRPr="002563DB">
                  <w:rPr>
                    <w:rStyle w:val="Platzhaltertext"/>
                    <w:rFonts w:asciiTheme="majorHAnsi" w:hAnsiTheme="majorHAnsi"/>
                  </w:rPr>
                  <w:t>Klicken Sie hier, um Text einzugeben.</w:t>
                </w:r>
              </w:sdtContent>
            </w:sdt>
          </w:p>
          <w:p w14:paraId="685D51D4" w14:textId="77777777" w:rsidR="00175A54" w:rsidRPr="002563DB" w:rsidRDefault="00C868AA" w:rsidP="00175A54">
            <w:pPr>
              <w:rPr>
                <w:rFonts w:asciiTheme="majorHAnsi" w:eastAsiaTheme="minorEastAsia" w:hAnsiTheme="majorHAnsi" w:cstheme="minorBidi"/>
                <w:lang w:eastAsia="de-DE"/>
              </w:rPr>
            </w:pPr>
            <w:sdt>
              <w:sdtPr>
                <w:rPr>
                  <w:rFonts w:asciiTheme="majorHAnsi" w:hAnsiTheme="majorHAnsi"/>
                </w:rPr>
                <w:id w:val="1081183017"/>
                <w14:checkbox>
                  <w14:checked w14:val="0"/>
                  <w14:checkedState w14:val="2612" w14:font="MS Gothic"/>
                  <w14:uncheckedState w14:val="2610" w14:font="MS Gothic"/>
                </w14:checkbox>
              </w:sdtPr>
              <w:sdtEndPr/>
              <w:sdtContent>
                <w:r w:rsidR="00175A54" w:rsidRPr="002563DB">
                  <w:rPr>
                    <w:rFonts w:ascii="MS Gothic" w:eastAsia="MS Gothic" w:hAnsi="MS Gothic" w:cs="MS Gothic" w:hint="eastAsia"/>
                  </w:rPr>
                  <w:t>☐</w:t>
                </w:r>
              </w:sdtContent>
            </w:sdt>
            <w:r w:rsidR="00175A54" w:rsidRPr="002563DB">
              <w:rPr>
                <w:rFonts w:asciiTheme="majorHAnsi" w:eastAsiaTheme="minorEastAsia" w:hAnsiTheme="majorHAnsi" w:cstheme="minorBidi"/>
                <w:lang w:eastAsia="de-DE"/>
              </w:rPr>
              <w:t xml:space="preserve"> Anonymisiert, nämlich: </w:t>
            </w:r>
            <w:sdt>
              <w:sdtPr>
                <w:rPr>
                  <w:rFonts w:asciiTheme="majorHAnsi" w:hAnsiTheme="majorHAnsi"/>
                </w:rPr>
                <w:id w:val="182249155"/>
                <w:placeholder>
                  <w:docPart w:val="546EB771FCB14848A5D2B8A1325AF9C6"/>
                </w:placeholder>
                <w:showingPlcHdr/>
              </w:sdtPr>
              <w:sdtEndPr/>
              <w:sdtContent>
                <w:r w:rsidR="00175A54" w:rsidRPr="002563DB">
                  <w:rPr>
                    <w:rStyle w:val="Platzhaltertext"/>
                    <w:rFonts w:asciiTheme="majorHAnsi" w:hAnsiTheme="majorHAnsi"/>
                  </w:rPr>
                  <w:t>Klicken Sie hier, um Text einzugeben.</w:t>
                </w:r>
              </w:sdtContent>
            </w:sdt>
          </w:p>
          <w:p w14:paraId="5F192E8B" w14:textId="77777777" w:rsidR="00175A54" w:rsidRPr="002563DB" w:rsidRDefault="00C868AA" w:rsidP="00175A54">
            <w:pPr>
              <w:rPr>
                <w:rFonts w:asciiTheme="majorHAnsi" w:hAnsiTheme="majorHAnsi"/>
              </w:rPr>
            </w:pPr>
            <w:sdt>
              <w:sdtPr>
                <w:rPr>
                  <w:rFonts w:asciiTheme="majorHAnsi" w:hAnsiTheme="majorHAnsi"/>
                </w:rPr>
                <w:id w:val="899402402"/>
                <w14:checkbox>
                  <w14:checked w14:val="0"/>
                  <w14:checkedState w14:val="2612" w14:font="MS Gothic"/>
                  <w14:uncheckedState w14:val="2610" w14:font="MS Gothic"/>
                </w14:checkbox>
              </w:sdtPr>
              <w:sdtEndPr/>
              <w:sdtContent>
                <w:r w:rsidR="00175A54" w:rsidRPr="002563DB">
                  <w:rPr>
                    <w:rFonts w:ascii="MS Gothic" w:eastAsia="MS Gothic" w:hAnsi="MS Gothic" w:cs="MS Gothic" w:hint="eastAsia"/>
                  </w:rPr>
                  <w:t>☐</w:t>
                </w:r>
              </w:sdtContent>
            </w:sdt>
            <w:r w:rsidR="00175A54" w:rsidRPr="002563DB">
              <w:rPr>
                <w:rFonts w:asciiTheme="majorHAnsi" w:eastAsiaTheme="minorEastAsia" w:hAnsiTheme="majorHAnsi" w:cstheme="minorBidi"/>
                <w:lang w:eastAsia="de-DE"/>
              </w:rPr>
              <w:t xml:space="preserve"> Weiß nicht</w:t>
            </w:r>
          </w:p>
          <w:p w14:paraId="57AADDF0" w14:textId="77777777" w:rsidR="00175A54" w:rsidRPr="002563DB" w:rsidRDefault="00175A54" w:rsidP="009B2C0D">
            <w:pPr>
              <w:tabs>
                <w:tab w:val="center" w:pos="4536"/>
                <w:tab w:val="right" w:pos="9072"/>
              </w:tabs>
              <w:rPr>
                <w:rFonts w:asciiTheme="majorHAnsi" w:hAnsiTheme="majorHAnsi"/>
              </w:rPr>
            </w:pPr>
          </w:p>
        </w:tc>
      </w:tr>
      <w:tr w:rsidR="00175A54" w:rsidRPr="002563DB" w14:paraId="2E8C7761" w14:textId="77777777" w:rsidTr="00CB692F">
        <w:tc>
          <w:tcPr>
            <w:tcW w:w="9210" w:type="dxa"/>
          </w:tcPr>
          <w:p w14:paraId="1357E073" w14:textId="77777777" w:rsidR="00175A54" w:rsidRPr="002563DB" w:rsidRDefault="00175A54" w:rsidP="00175A54">
            <w:pPr>
              <w:rPr>
                <w:rFonts w:asciiTheme="majorHAnsi" w:hAnsiTheme="majorHAnsi"/>
              </w:rPr>
            </w:pPr>
            <w:r w:rsidRPr="002563DB">
              <w:rPr>
                <w:rFonts w:asciiTheme="majorHAnsi" w:hAnsiTheme="majorHAnsi"/>
              </w:rPr>
              <w:t>Gibt es für diese Cookies eine Opt-Out Möglichkeit? Wenn ja, wie?</w:t>
            </w:r>
            <w:r w:rsidRPr="002563DB">
              <w:rPr>
                <w:rFonts w:asciiTheme="majorHAnsi" w:hAnsiTheme="majorHAnsi"/>
              </w:rPr>
              <w:br/>
            </w:r>
            <w:sdt>
              <w:sdtPr>
                <w:rPr>
                  <w:rFonts w:asciiTheme="majorHAnsi" w:hAnsiTheme="majorHAnsi"/>
                </w:rPr>
                <w:id w:val="35015950"/>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Ja, nämlich: </w:t>
            </w:r>
            <w:sdt>
              <w:sdtPr>
                <w:rPr>
                  <w:rFonts w:asciiTheme="majorHAnsi" w:hAnsiTheme="majorHAnsi"/>
                </w:rPr>
                <w:id w:val="1619253418"/>
                <w:placeholder>
                  <w:docPart w:val="57FE3D3398BF45E0A951AE2E38C8DCF4"/>
                </w:placeholder>
                <w:showingPlcHdr/>
              </w:sdtPr>
              <w:sdtEndPr/>
              <w:sdtContent>
                <w:r w:rsidRPr="002563DB">
                  <w:rPr>
                    <w:rStyle w:val="Platzhaltertext"/>
                    <w:rFonts w:asciiTheme="majorHAnsi" w:hAnsiTheme="majorHAnsi"/>
                  </w:rPr>
                  <w:t>Klicken Sie hier, um Text einzugeben.</w:t>
                </w:r>
              </w:sdtContent>
            </w:sdt>
          </w:p>
          <w:p w14:paraId="2D4A5480" w14:textId="77777777" w:rsidR="00175A54" w:rsidRPr="002563DB" w:rsidRDefault="00C868AA" w:rsidP="00175A54">
            <w:pPr>
              <w:rPr>
                <w:rFonts w:asciiTheme="majorHAnsi" w:eastAsiaTheme="minorEastAsia" w:hAnsiTheme="majorHAnsi" w:cstheme="minorBidi"/>
                <w:lang w:eastAsia="de-DE"/>
              </w:rPr>
            </w:pPr>
            <w:sdt>
              <w:sdtPr>
                <w:rPr>
                  <w:rFonts w:asciiTheme="majorHAnsi" w:hAnsiTheme="majorHAnsi"/>
                </w:rPr>
                <w:id w:val="1511263328"/>
                <w14:checkbox>
                  <w14:checked w14:val="0"/>
                  <w14:checkedState w14:val="2612" w14:font="MS Gothic"/>
                  <w14:uncheckedState w14:val="2610" w14:font="MS Gothic"/>
                </w14:checkbox>
              </w:sdtPr>
              <w:sdtEndPr/>
              <w:sdtContent>
                <w:r w:rsidR="00175A54" w:rsidRPr="002563DB">
                  <w:rPr>
                    <w:rFonts w:ascii="MS Gothic" w:eastAsia="MS Gothic" w:hAnsi="MS Gothic" w:cs="MS Gothic" w:hint="eastAsia"/>
                  </w:rPr>
                  <w:t>☐</w:t>
                </w:r>
              </w:sdtContent>
            </w:sdt>
            <w:r w:rsidR="00175A54" w:rsidRPr="002563DB">
              <w:rPr>
                <w:rFonts w:asciiTheme="majorHAnsi" w:eastAsiaTheme="minorEastAsia" w:hAnsiTheme="majorHAnsi" w:cstheme="minorBidi"/>
                <w:lang w:eastAsia="de-DE"/>
              </w:rPr>
              <w:t xml:space="preserve"> Nein</w:t>
            </w:r>
          </w:p>
          <w:p w14:paraId="1798793C" w14:textId="77777777" w:rsidR="00175A54" w:rsidRPr="002563DB" w:rsidRDefault="00C868AA" w:rsidP="00175A54">
            <w:pPr>
              <w:rPr>
                <w:rFonts w:asciiTheme="majorHAnsi" w:hAnsiTheme="majorHAnsi"/>
              </w:rPr>
            </w:pPr>
            <w:sdt>
              <w:sdtPr>
                <w:rPr>
                  <w:rFonts w:asciiTheme="majorHAnsi" w:hAnsiTheme="majorHAnsi"/>
                </w:rPr>
                <w:id w:val="484447263"/>
                <w14:checkbox>
                  <w14:checked w14:val="0"/>
                  <w14:checkedState w14:val="2612" w14:font="MS Gothic"/>
                  <w14:uncheckedState w14:val="2610" w14:font="MS Gothic"/>
                </w14:checkbox>
              </w:sdtPr>
              <w:sdtEndPr/>
              <w:sdtContent>
                <w:r w:rsidR="00175A54" w:rsidRPr="002563DB">
                  <w:rPr>
                    <w:rFonts w:ascii="MS Gothic" w:eastAsia="MS Gothic" w:hAnsi="MS Gothic" w:cs="MS Gothic" w:hint="eastAsia"/>
                  </w:rPr>
                  <w:t>☐</w:t>
                </w:r>
              </w:sdtContent>
            </w:sdt>
            <w:r w:rsidR="00175A54" w:rsidRPr="002563DB">
              <w:rPr>
                <w:rFonts w:asciiTheme="majorHAnsi" w:eastAsiaTheme="minorEastAsia" w:hAnsiTheme="majorHAnsi" w:cstheme="minorBidi"/>
                <w:lang w:eastAsia="de-DE"/>
              </w:rPr>
              <w:t xml:space="preserve"> Weiß nicht</w:t>
            </w:r>
          </w:p>
          <w:p w14:paraId="24A023DC" w14:textId="77777777" w:rsidR="00175A54" w:rsidRPr="002563DB" w:rsidRDefault="00175A54" w:rsidP="009B2C0D">
            <w:pPr>
              <w:tabs>
                <w:tab w:val="center" w:pos="4536"/>
                <w:tab w:val="right" w:pos="9072"/>
              </w:tabs>
              <w:rPr>
                <w:rFonts w:asciiTheme="majorHAnsi" w:hAnsiTheme="majorHAnsi"/>
              </w:rPr>
            </w:pPr>
          </w:p>
        </w:tc>
      </w:tr>
      <w:tr w:rsidR="00175A54" w:rsidRPr="002563DB" w14:paraId="6954905D" w14:textId="77777777" w:rsidTr="00CB692F">
        <w:tc>
          <w:tcPr>
            <w:tcW w:w="9210" w:type="dxa"/>
          </w:tcPr>
          <w:p w14:paraId="7D79719C" w14:textId="77777777" w:rsidR="00175A54" w:rsidRPr="002563DB" w:rsidRDefault="00175A54" w:rsidP="00175A54">
            <w:pPr>
              <w:rPr>
                <w:rFonts w:asciiTheme="majorHAnsi" w:hAnsiTheme="majorHAnsi"/>
              </w:rPr>
            </w:pPr>
            <w:r w:rsidRPr="002563DB">
              <w:rPr>
                <w:rFonts w:asciiTheme="majorHAnsi" w:hAnsiTheme="majorHAnsi"/>
              </w:rPr>
              <w:lastRenderedPageBreak/>
              <w:t>Wird für diese Cookies eine Einwilligung über Opt-In eingeholt?</w:t>
            </w:r>
          </w:p>
          <w:p w14:paraId="370878AA" w14:textId="77777777" w:rsidR="00175A54" w:rsidRPr="002563DB" w:rsidRDefault="00C868AA" w:rsidP="00175A54">
            <w:pPr>
              <w:tabs>
                <w:tab w:val="center" w:pos="4536"/>
                <w:tab w:val="right" w:pos="9072"/>
              </w:tabs>
              <w:rPr>
                <w:rFonts w:asciiTheme="majorHAnsi" w:hAnsiTheme="majorHAnsi"/>
              </w:rPr>
            </w:pPr>
            <w:sdt>
              <w:sdtPr>
                <w:rPr>
                  <w:rFonts w:asciiTheme="majorHAnsi" w:hAnsiTheme="majorHAnsi"/>
                </w:rPr>
                <w:id w:val="1018973286"/>
                <w14:checkbox>
                  <w14:checked w14:val="0"/>
                  <w14:checkedState w14:val="2612" w14:font="MS Gothic"/>
                  <w14:uncheckedState w14:val="2610" w14:font="MS Gothic"/>
                </w14:checkbox>
              </w:sdtPr>
              <w:sdtEndPr/>
              <w:sdtContent>
                <w:r w:rsidR="00175A54" w:rsidRPr="002563DB">
                  <w:rPr>
                    <w:rFonts w:ascii="MS Gothic" w:eastAsia="MS Gothic" w:hAnsi="MS Gothic" w:cs="MS Gothic" w:hint="eastAsia"/>
                  </w:rPr>
                  <w:t>☐</w:t>
                </w:r>
              </w:sdtContent>
            </w:sdt>
            <w:r w:rsidR="00175A54" w:rsidRPr="002563DB">
              <w:rPr>
                <w:rFonts w:asciiTheme="majorHAnsi" w:hAnsiTheme="majorHAnsi"/>
              </w:rPr>
              <w:t xml:space="preserve"> Ja, nämlich: </w:t>
            </w:r>
            <w:sdt>
              <w:sdtPr>
                <w:rPr>
                  <w:rFonts w:asciiTheme="majorHAnsi" w:hAnsiTheme="majorHAnsi"/>
                </w:rPr>
                <w:id w:val="802350076"/>
                <w:placeholder>
                  <w:docPart w:val="2AF9E75CD79A47F0BFAFC4562E7D2D41"/>
                </w:placeholder>
                <w:showingPlcHdr/>
              </w:sdtPr>
              <w:sdtEndPr/>
              <w:sdtContent>
                <w:r w:rsidR="00175A54" w:rsidRPr="002563DB">
                  <w:rPr>
                    <w:rStyle w:val="Platzhaltertext"/>
                    <w:rFonts w:asciiTheme="majorHAnsi" w:hAnsiTheme="majorHAnsi"/>
                  </w:rPr>
                  <w:t>Klicken Sie hier, um Text einzugeben.</w:t>
                </w:r>
              </w:sdtContent>
            </w:sdt>
          </w:p>
          <w:p w14:paraId="5B09E97F" w14:textId="77777777" w:rsidR="00175A54" w:rsidRPr="002563DB" w:rsidRDefault="00C868AA" w:rsidP="00175A54">
            <w:pPr>
              <w:rPr>
                <w:rFonts w:asciiTheme="majorHAnsi" w:eastAsiaTheme="minorEastAsia" w:hAnsiTheme="majorHAnsi" w:cstheme="minorBidi"/>
                <w:lang w:eastAsia="de-DE"/>
              </w:rPr>
            </w:pPr>
            <w:sdt>
              <w:sdtPr>
                <w:rPr>
                  <w:rFonts w:asciiTheme="majorHAnsi" w:hAnsiTheme="majorHAnsi"/>
                </w:rPr>
                <w:id w:val="-1340548627"/>
                <w14:checkbox>
                  <w14:checked w14:val="0"/>
                  <w14:checkedState w14:val="2612" w14:font="MS Gothic"/>
                  <w14:uncheckedState w14:val="2610" w14:font="MS Gothic"/>
                </w14:checkbox>
              </w:sdtPr>
              <w:sdtEndPr/>
              <w:sdtContent>
                <w:r w:rsidR="00175A54" w:rsidRPr="002563DB">
                  <w:rPr>
                    <w:rFonts w:ascii="MS Gothic" w:eastAsia="MS Gothic" w:hAnsi="MS Gothic" w:cs="MS Gothic" w:hint="eastAsia"/>
                  </w:rPr>
                  <w:t>☐</w:t>
                </w:r>
              </w:sdtContent>
            </w:sdt>
            <w:r w:rsidR="00175A54" w:rsidRPr="002563DB">
              <w:rPr>
                <w:rFonts w:asciiTheme="majorHAnsi" w:eastAsiaTheme="minorEastAsia" w:hAnsiTheme="majorHAnsi" w:cstheme="minorBidi"/>
                <w:lang w:eastAsia="de-DE"/>
              </w:rPr>
              <w:t xml:space="preserve"> Nein</w:t>
            </w:r>
          </w:p>
          <w:p w14:paraId="264FA1E0" w14:textId="77777777" w:rsidR="00175A54" w:rsidRPr="002563DB" w:rsidRDefault="00C868AA" w:rsidP="00175A54">
            <w:pPr>
              <w:rPr>
                <w:rFonts w:asciiTheme="majorHAnsi" w:hAnsiTheme="majorHAnsi"/>
              </w:rPr>
            </w:pPr>
            <w:sdt>
              <w:sdtPr>
                <w:rPr>
                  <w:rFonts w:asciiTheme="majorHAnsi" w:hAnsiTheme="majorHAnsi"/>
                </w:rPr>
                <w:id w:val="-997420840"/>
                <w14:checkbox>
                  <w14:checked w14:val="0"/>
                  <w14:checkedState w14:val="2612" w14:font="MS Gothic"/>
                  <w14:uncheckedState w14:val="2610" w14:font="MS Gothic"/>
                </w14:checkbox>
              </w:sdtPr>
              <w:sdtEndPr/>
              <w:sdtContent>
                <w:r w:rsidR="00175A54" w:rsidRPr="002563DB">
                  <w:rPr>
                    <w:rFonts w:ascii="MS Gothic" w:eastAsia="MS Gothic" w:hAnsi="MS Gothic" w:cs="MS Gothic" w:hint="eastAsia"/>
                  </w:rPr>
                  <w:t>☐</w:t>
                </w:r>
              </w:sdtContent>
            </w:sdt>
            <w:r w:rsidR="00175A54" w:rsidRPr="002563DB">
              <w:rPr>
                <w:rFonts w:asciiTheme="majorHAnsi" w:eastAsiaTheme="minorEastAsia" w:hAnsiTheme="majorHAnsi" w:cstheme="minorBidi"/>
                <w:lang w:eastAsia="de-DE"/>
              </w:rPr>
              <w:t xml:space="preserve"> Weiß nicht</w:t>
            </w:r>
          </w:p>
          <w:p w14:paraId="0BD0EE59" w14:textId="77777777" w:rsidR="00175A54" w:rsidRPr="002563DB" w:rsidRDefault="00175A54" w:rsidP="009B2C0D">
            <w:pPr>
              <w:tabs>
                <w:tab w:val="center" w:pos="4536"/>
                <w:tab w:val="right" w:pos="9072"/>
              </w:tabs>
              <w:rPr>
                <w:rFonts w:asciiTheme="majorHAnsi" w:hAnsiTheme="majorHAnsi"/>
              </w:rPr>
            </w:pPr>
          </w:p>
        </w:tc>
      </w:tr>
    </w:tbl>
    <w:p w14:paraId="46DCDD06" w14:textId="77777777" w:rsidR="009B2C0D" w:rsidRDefault="009B2C0D">
      <w:pPr>
        <w:rPr>
          <w:rFonts w:asciiTheme="majorHAnsi" w:hAnsiTheme="majorHAnsi"/>
          <w:sz w:val="22"/>
          <w:szCs w:val="22"/>
        </w:rPr>
      </w:pPr>
    </w:p>
    <w:p w14:paraId="00825281" w14:textId="77777777" w:rsidR="008E37BA" w:rsidRPr="002563DB" w:rsidRDefault="008E37BA">
      <w:pPr>
        <w:rPr>
          <w:rFonts w:asciiTheme="majorHAnsi" w:hAnsiTheme="majorHAnsi"/>
          <w:sz w:val="22"/>
          <w:szCs w:val="22"/>
        </w:rPr>
      </w:pPr>
    </w:p>
    <w:tbl>
      <w:tblPr>
        <w:tblStyle w:val="Tabellenraster"/>
        <w:tblW w:w="0" w:type="auto"/>
        <w:tblLook w:val="04A0" w:firstRow="1" w:lastRow="0" w:firstColumn="1" w:lastColumn="0" w:noHBand="0" w:noVBand="1"/>
      </w:tblPr>
      <w:tblGrid>
        <w:gridCol w:w="9060"/>
      </w:tblGrid>
      <w:tr w:rsidR="009B2C0D" w:rsidRPr="002563DB" w14:paraId="1DED78F4" w14:textId="77777777" w:rsidTr="00CB692F">
        <w:tc>
          <w:tcPr>
            <w:tcW w:w="9210" w:type="dxa"/>
            <w:shd w:val="clear" w:color="auto" w:fill="BFBFBF" w:themeFill="background1" w:themeFillShade="BF"/>
          </w:tcPr>
          <w:p w14:paraId="664A25BE" w14:textId="77777777" w:rsidR="009B2C0D" w:rsidRPr="002563DB" w:rsidRDefault="009B2C0D" w:rsidP="009B2C0D">
            <w:pPr>
              <w:jc w:val="center"/>
              <w:rPr>
                <w:rFonts w:asciiTheme="majorHAnsi" w:hAnsiTheme="majorHAnsi"/>
                <w:b/>
              </w:rPr>
            </w:pPr>
            <w:r w:rsidRPr="002563DB">
              <w:rPr>
                <w:rFonts w:asciiTheme="majorHAnsi" w:hAnsiTheme="majorHAnsi"/>
                <w:b/>
              </w:rPr>
              <w:t>Third-Party-Cookies</w:t>
            </w:r>
          </w:p>
          <w:p w14:paraId="61C6AD26" w14:textId="6AA56615" w:rsidR="009B2C0D" w:rsidRPr="002563DB" w:rsidRDefault="009B2C0D" w:rsidP="009B2C0D">
            <w:pPr>
              <w:jc w:val="center"/>
              <w:rPr>
                <w:rFonts w:asciiTheme="majorHAnsi" w:hAnsiTheme="majorHAnsi"/>
                <w:b/>
              </w:rPr>
            </w:pPr>
          </w:p>
        </w:tc>
      </w:tr>
      <w:tr w:rsidR="009B2C0D" w:rsidRPr="002563DB" w14:paraId="252B7BCC" w14:textId="77777777" w:rsidTr="00CB692F">
        <w:tc>
          <w:tcPr>
            <w:tcW w:w="9210" w:type="dxa"/>
          </w:tcPr>
          <w:p w14:paraId="4790BCAB" w14:textId="77777777" w:rsidR="009B2C0D" w:rsidRPr="002563DB" w:rsidRDefault="009B2C0D" w:rsidP="009B2C0D">
            <w:pPr>
              <w:tabs>
                <w:tab w:val="center" w:pos="4536"/>
                <w:tab w:val="right" w:pos="9072"/>
              </w:tabs>
              <w:rPr>
                <w:rFonts w:asciiTheme="majorHAnsi" w:hAnsiTheme="majorHAnsi"/>
              </w:rPr>
            </w:pPr>
            <w:r w:rsidRPr="002563DB">
              <w:rPr>
                <w:rFonts w:asciiTheme="majorHAnsi" w:hAnsiTheme="majorHAnsi"/>
              </w:rPr>
              <w:t>Welche Cookies werden verwendet? Bitte angeben.</w:t>
            </w:r>
          </w:p>
          <w:p w14:paraId="4E9F3E54" w14:textId="77777777" w:rsidR="009B2C0D" w:rsidRPr="002563DB" w:rsidRDefault="009B2C0D" w:rsidP="00CB692F">
            <w:pPr>
              <w:rPr>
                <w:rFonts w:asciiTheme="majorHAnsi" w:hAnsiTheme="majorHAnsi"/>
              </w:rPr>
            </w:pPr>
          </w:p>
          <w:tbl>
            <w:tblPr>
              <w:tblStyle w:val="Tabellenraster"/>
              <w:tblW w:w="0" w:type="auto"/>
              <w:tblLook w:val="04A0" w:firstRow="1" w:lastRow="0" w:firstColumn="1" w:lastColumn="0" w:noHBand="0" w:noVBand="1"/>
            </w:tblPr>
            <w:tblGrid>
              <w:gridCol w:w="1319"/>
              <w:gridCol w:w="1578"/>
              <w:gridCol w:w="1300"/>
              <w:gridCol w:w="2069"/>
              <w:gridCol w:w="1284"/>
              <w:gridCol w:w="1284"/>
            </w:tblGrid>
            <w:tr w:rsidR="009B2C0D" w:rsidRPr="002563DB" w14:paraId="1E8789EA" w14:textId="77777777" w:rsidTr="00CB692F">
              <w:tc>
                <w:tcPr>
                  <w:tcW w:w="1450" w:type="dxa"/>
                  <w:shd w:val="clear" w:color="auto" w:fill="D9D9D9" w:themeFill="background1" w:themeFillShade="D9"/>
                </w:tcPr>
                <w:p w14:paraId="4E26F7B4" w14:textId="77777777" w:rsidR="009B2C0D" w:rsidRPr="002563DB" w:rsidRDefault="009B2C0D" w:rsidP="00CB692F">
                  <w:pPr>
                    <w:tabs>
                      <w:tab w:val="center" w:pos="4536"/>
                      <w:tab w:val="right" w:pos="9072"/>
                    </w:tabs>
                    <w:rPr>
                      <w:rFonts w:asciiTheme="majorHAnsi" w:hAnsiTheme="majorHAnsi"/>
                    </w:rPr>
                  </w:pPr>
                  <w:r w:rsidRPr="002563DB">
                    <w:rPr>
                      <w:rFonts w:asciiTheme="majorHAnsi" w:hAnsiTheme="majorHAnsi"/>
                    </w:rPr>
                    <w:t>Name des Cookies</w:t>
                  </w:r>
                </w:p>
              </w:tc>
              <w:tc>
                <w:tcPr>
                  <w:tcW w:w="1450" w:type="dxa"/>
                  <w:shd w:val="clear" w:color="auto" w:fill="D9D9D9" w:themeFill="background1" w:themeFillShade="D9"/>
                </w:tcPr>
                <w:p w14:paraId="47F99067" w14:textId="77777777" w:rsidR="009B2C0D" w:rsidRPr="002563DB" w:rsidRDefault="009B2C0D" w:rsidP="00CB692F">
                  <w:pPr>
                    <w:tabs>
                      <w:tab w:val="center" w:pos="4536"/>
                      <w:tab w:val="right" w:pos="9072"/>
                    </w:tabs>
                    <w:rPr>
                      <w:rFonts w:asciiTheme="majorHAnsi" w:hAnsiTheme="majorHAnsi"/>
                    </w:rPr>
                  </w:pPr>
                  <w:r w:rsidRPr="002563DB">
                    <w:rPr>
                      <w:rFonts w:asciiTheme="majorHAnsi" w:hAnsiTheme="majorHAnsi"/>
                    </w:rPr>
                    <w:t>Anbieter des Cookies</w:t>
                  </w:r>
                </w:p>
              </w:tc>
              <w:tc>
                <w:tcPr>
                  <w:tcW w:w="1450" w:type="dxa"/>
                  <w:shd w:val="clear" w:color="auto" w:fill="D9D9D9" w:themeFill="background1" w:themeFillShade="D9"/>
                </w:tcPr>
                <w:p w14:paraId="4C259B5B" w14:textId="77777777" w:rsidR="009B2C0D" w:rsidRPr="002563DB" w:rsidRDefault="009B2C0D" w:rsidP="00CB692F">
                  <w:pPr>
                    <w:tabs>
                      <w:tab w:val="center" w:pos="4536"/>
                      <w:tab w:val="right" w:pos="9072"/>
                    </w:tabs>
                    <w:rPr>
                      <w:rFonts w:asciiTheme="majorHAnsi" w:hAnsiTheme="majorHAnsi"/>
                    </w:rPr>
                  </w:pPr>
                  <w:r w:rsidRPr="002563DB">
                    <w:rPr>
                      <w:rFonts w:asciiTheme="majorHAnsi" w:hAnsiTheme="majorHAnsi"/>
                    </w:rPr>
                    <w:t>Zweck des Cookies</w:t>
                  </w:r>
                </w:p>
              </w:tc>
              <w:tc>
                <w:tcPr>
                  <w:tcW w:w="1450" w:type="dxa"/>
                  <w:shd w:val="clear" w:color="auto" w:fill="D9D9D9" w:themeFill="background1" w:themeFillShade="D9"/>
                </w:tcPr>
                <w:p w14:paraId="59C5C707" w14:textId="77777777" w:rsidR="009B2C0D" w:rsidRPr="002563DB" w:rsidRDefault="009B2C0D" w:rsidP="00CB692F">
                  <w:pPr>
                    <w:tabs>
                      <w:tab w:val="center" w:pos="4536"/>
                      <w:tab w:val="right" w:pos="9072"/>
                    </w:tabs>
                    <w:rPr>
                      <w:rFonts w:asciiTheme="majorHAnsi" w:hAnsiTheme="majorHAnsi"/>
                    </w:rPr>
                  </w:pPr>
                  <w:r w:rsidRPr="002563DB">
                    <w:rPr>
                      <w:rFonts w:asciiTheme="majorHAnsi" w:hAnsiTheme="majorHAnsi"/>
                    </w:rPr>
                    <w:t>Welche Daten werden gespeichert?</w:t>
                  </w:r>
                </w:p>
              </w:tc>
              <w:tc>
                <w:tcPr>
                  <w:tcW w:w="1450" w:type="dxa"/>
                  <w:shd w:val="clear" w:color="auto" w:fill="D9D9D9" w:themeFill="background1" w:themeFillShade="D9"/>
                </w:tcPr>
                <w:p w14:paraId="137130A3" w14:textId="77777777" w:rsidR="009B2C0D" w:rsidRPr="002563DB" w:rsidRDefault="009B2C0D" w:rsidP="00CB692F">
                  <w:pPr>
                    <w:tabs>
                      <w:tab w:val="center" w:pos="4536"/>
                      <w:tab w:val="right" w:pos="9072"/>
                    </w:tabs>
                    <w:rPr>
                      <w:rFonts w:asciiTheme="majorHAnsi" w:hAnsiTheme="majorHAnsi"/>
                    </w:rPr>
                  </w:pPr>
                  <w:r w:rsidRPr="002563DB">
                    <w:rPr>
                      <w:rFonts w:asciiTheme="majorHAnsi" w:hAnsiTheme="majorHAnsi"/>
                    </w:rPr>
                    <w:t>Ablauf des Cookies</w:t>
                  </w:r>
                </w:p>
              </w:tc>
              <w:tc>
                <w:tcPr>
                  <w:tcW w:w="1450" w:type="dxa"/>
                  <w:shd w:val="clear" w:color="auto" w:fill="D9D9D9" w:themeFill="background1" w:themeFillShade="D9"/>
                </w:tcPr>
                <w:p w14:paraId="78638F90" w14:textId="77777777" w:rsidR="009B2C0D" w:rsidRPr="002563DB" w:rsidRDefault="009B2C0D" w:rsidP="00CB692F">
                  <w:pPr>
                    <w:tabs>
                      <w:tab w:val="center" w:pos="4536"/>
                      <w:tab w:val="right" w:pos="9072"/>
                    </w:tabs>
                    <w:rPr>
                      <w:rFonts w:asciiTheme="majorHAnsi" w:hAnsiTheme="majorHAnsi"/>
                    </w:rPr>
                  </w:pPr>
                  <w:r w:rsidRPr="002563DB">
                    <w:rPr>
                      <w:rFonts w:asciiTheme="majorHAnsi" w:hAnsiTheme="majorHAnsi"/>
                    </w:rPr>
                    <w:t>Typ des Cookies</w:t>
                  </w:r>
                </w:p>
              </w:tc>
            </w:tr>
            <w:tr w:rsidR="009B2C0D" w:rsidRPr="002563DB" w14:paraId="7F90A56A" w14:textId="77777777" w:rsidTr="00CB692F">
              <w:tc>
                <w:tcPr>
                  <w:tcW w:w="1450" w:type="dxa"/>
                </w:tcPr>
                <w:p w14:paraId="50C2A090" w14:textId="77777777" w:rsidR="009B2C0D" w:rsidRPr="002563DB" w:rsidRDefault="009B2C0D" w:rsidP="00CB692F">
                  <w:pPr>
                    <w:tabs>
                      <w:tab w:val="center" w:pos="4536"/>
                      <w:tab w:val="right" w:pos="9072"/>
                    </w:tabs>
                    <w:rPr>
                      <w:rFonts w:asciiTheme="majorHAnsi" w:hAnsiTheme="majorHAnsi"/>
                      <w:i/>
                      <w:color w:val="C00000"/>
                    </w:rPr>
                  </w:pPr>
                  <w:r w:rsidRPr="002563DB">
                    <w:rPr>
                      <w:rFonts w:asciiTheme="majorHAnsi" w:hAnsiTheme="majorHAnsi"/>
                      <w:i/>
                      <w:color w:val="C00000"/>
                    </w:rPr>
                    <w:t>BEISPIEL:</w:t>
                  </w:r>
                </w:p>
                <w:p w14:paraId="559683E3" w14:textId="77777777" w:rsidR="009B2C0D" w:rsidRPr="002563DB" w:rsidRDefault="009B2C0D" w:rsidP="00CB692F">
                  <w:pPr>
                    <w:tabs>
                      <w:tab w:val="center" w:pos="4536"/>
                      <w:tab w:val="right" w:pos="9072"/>
                    </w:tabs>
                    <w:rPr>
                      <w:rFonts w:asciiTheme="majorHAnsi" w:hAnsiTheme="majorHAnsi"/>
                      <w:i/>
                      <w:color w:val="C00000"/>
                    </w:rPr>
                  </w:pPr>
                  <w:r w:rsidRPr="002563DB">
                    <w:rPr>
                      <w:rFonts w:asciiTheme="majorHAnsi" w:hAnsiTheme="majorHAnsi"/>
                      <w:i/>
                      <w:color w:val="C00000"/>
                    </w:rPr>
                    <w:t>r/collect</w:t>
                  </w:r>
                </w:p>
              </w:tc>
              <w:tc>
                <w:tcPr>
                  <w:tcW w:w="1450" w:type="dxa"/>
                </w:tcPr>
                <w:p w14:paraId="0A4E7190" w14:textId="77777777" w:rsidR="009B2C0D" w:rsidRPr="002563DB" w:rsidRDefault="009B2C0D" w:rsidP="00CB692F">
                  <w:pPr>
                    <w:tabs>
                      <w:tab w:val="center" w:pos="4536"/>
                      <w:tab w:val="right" w:pos="9072"/>
                    </w:tabs>
                    <w:rPr>
                      <w:rFonts w:asciiTheme="majorHAnsi" w:hAnsiTheme="majorHAnsi"/>
                      <w:i/>
                      <w:color w:val="C00000"/>
                    </w:rPr>
                  </w:pPr>
                  <w:r w:rsidRPr="002563DB">
                    <w:rPr>
                      <w:rFonts w:asciiTheme="majorHAnsi" w:hAnsiTheme="majorHAnsi"/>
                      <w:i/>
                      <w:color w:val="C00000"/>
                    </w:rPr>
                    <w:t>Doubleclick.net</w:t>
                  </w:r>
                </w:p>
              </w:tc>
              <w:tc>
                <w:tcPr>
                  <w:tcW w:w="1450" w:type="dxa"/>
                </w:tcPr>
                <w:p w14:paraId="7E674978" w14:textId="77777777" w:rsidR="009B2C0D" w:rsidRPr="002563DB" w:rsidRDefault="009B2C0D" w:rsidP="00CB692F">
                  <w:pPr>
                    <w:tabs>
                      <w:tab w:val="center" w:pos="4536"/>
                      <w:tab w:val="right" w:pos="9072"/>
                    </w:tabs>
                    <w:rPr>
                      <w:rFonts w:asciiTheme="majorHAnsi" w:hAnsiTheme="majorHAnsi"/>
                      <w:i/>
                      <w:color w:val="C00000"/>
                    </w:rPr>
                  </w:pPr>
                  <w:r w:rsidRPr="002563DB">
                    <w:rPr>
                      <w:rFonts w:asciiTheme="majorHAnsi" w:hAnsiTheme="majorHAnsi"/>
                      <w:i/>
                      <w:color w:val="C00000"/>
                    </w:rPr>
                    <w:t>Analyse der Nutzer…</w:t>
                  </w:r>
                </w:p>
              </w:tc>
              <w:tc>
                <w:tcPr>
                  <w:tcW w:w="1450" w:type="dxa"/>
                </w:tcPr>
                <w:p w14:paraId="5B7A8E95" w14:textId="77777777" w:rsidR="009B2C0D" w:rsidRPr="002563DB" w:rsidRDefault="009B2C0D" w:rsidP="00CB692F">
                  <w:pPr>
                    <w:tabs>
                      <w:tab w:val="center" w:pos="4536"/>
                      <w:tab w:val="right" w:pos="9072"/>
                    </w:tabs>
                    <w:rPr>
                      <w:rFonts w:asciiTheme="majorHAnsi" w:hAnsiTheme="majorHAnsi"/>
                      <w:i/>
                      <w:color w:val="C00000"/>
                    </w:rPr>
                  </w:pPr>
                  <w:r w:rsidRPr="002563DB">
                    <w:rPr>
                      <w:rFonts w:asciiTheme="majorHAnsi" w:hAnsiTheme="majorHAnsi"/>
                      <w:i/>
                      <w:color w:val="C00000"/>
                    </w:rPr>
                    <w:t>Spracheinstellungen,</w:t>
                  </w:r>
                </w:p>
                <w:p w14:paraId="07BCCC10" w14:textId="77777777" w:rsidR="009B2C0D" w:rsidRPr="002563DB" w:rsidRDefault="009B2C0D" w:rsidP="00CB692F">
                  <w:pPr>
                    <w:tabs>
                      <w:tab w:val="center" w:pos="4536"/>
                      <w:tab w:val="right" w:pos="9072"/>
                    </w:tabs>
                    <w:rPr>
                      <w:rFonts w:asciiTheme="majorHAnsi" w:hAnsiTheme="majorHAnsi"/>
                      <w:i/>
                      <w:color w:val="C00000"/>
                    </w:rPr>
                  </w:pPr>
                  <w:r w:rsidRPr="002563DB">
                    <w:rPr>
                      <w:rFonts w:asciiTheme="majorHAnsi" w:hAnsiTheme="majorHAnsi"/>
                      <w:i/>
                      <w:color w:val="C00000"/>
                    </w:rPr>
                    <w:t>Warenkorb, Log-In-Infos, andere Daten</w:t>
                  </w:r>
                </w:p>
              </w:tc>
              <w:tc>
                <w:tcPr>
                  <w:tcW w:w="1450" w:type="dxa"/>
                </w:tcPr>
                <w:p w14:paraId="70ED44CC" w14:textId="77777777" w:rsidR="009B2C0D" w:rsidRPr="002563DB" w:rsidRDefault="009B2C0D" w:rsidP="00CB692F">
                  <w:pPr>
                    <w:tabs>
                      <w:tab w:val="center" w:pos="4536"/>
                      <w:tab w:val="right" w:pos="9072"/>
                    </w:tabs>
                    <w:rPr>
                      <w:rFonts w:asciiTheme="majorHAnsi" w:hAnsiTheme="majorHAnsi"/>
                      <w:i/>
                      <w:color w:val="C00000"/>
                    </w:rPr>
                  </w:pPr>
                  <w:r w:rsidRPr="002563DB">
                    <w:rPr>
                      <w:rFonts w:asciiTheme="majorHAnsi" w:hAnsiTheme="majorHAnsi"/>
                      <w:i/>
                      <w:color w:val="C00000"/>
                    </w:rPr>
                    <w:t>Session</w:t>
                  </w:r>
                </w:p>
              </w:tc>
              <w:tc>
                <w:tcPr>
                  <w:tcW w:w="1450" w:type="dxa"/>
                </w:tcPr>
                <w:p w14:paraId="59752EC8" w14:textId="77777777" w:rsidR="009B2C0D" w:rsidRPr="002563DB" w:rsidRDefault="009B2C0D" w:rsidP="00CB692F">
                  <w:pPr>
                    <w:tabs>
                      <w:tab w:val="center" w:pos="4536"/>
                      <w:tab w:val="right" w:pos="9072"/>
                    </w:tabs>
                    <w:rPr>
                      <w:rFonts w:asciiTheme="majorHAnsi" w:hAnsiTheme="majorHAnsi"/>
                      <w:i/>
                      <w:color w:val="C00000"/>
                    </w:rPr>
                  </w:pPr>
                  <w:r w:rsidRPr="002563DB">
                    <w:rPr>
                      <w:rFonts w:asciiTheme="majorHAnsi" w:hAnsiTheme="majorHAnsi"/>
                      <w:i/>
                      <w:color w:val="C00000"/>
                    </w:rPr>
                    <w:t>HTTP</w:t>
                  </w:r>
                </w:p>
              </w:tc>
            </w:tr>
            <w:tr w:rsidR="009B2C0D" w:rsidRPr="002563DB" w14:paraId="35AE2483" w14:textId="77777777" w:rsidTr="00CB692F">
              <w:tc>
                <w:tcPr>
                  <w:tcW w:w="1450" w:type="dxa"/>
                </w:tcPr>
                <w:p w14:paraId="6B26CFE3" w14:textId="77777777" w:rsidR="009B2C0D" w:rsidRPr="002563DB" w:rsidRDefault="009B2C0D" w:rsidP="00CB692F">
                  <w:pPr>
                    <w:tabs>
                      <w:tab w:val="center" w:pos="4536"/>
                      <w:tab w:val="right" w:pos="9072"/>
                    </w:tabs>
                    <w:rPr>
                      <w:rFonts w:asciiTheme="majorHAnsi" w:hAnsiTheme="majorHAnsi"/>
                    </w:rPr>
                  </w:pPr>
                </w:p>
              </w:tc>
              <w:tc>
                <w:tcPr>
                  <w:tcW w:w="1450" w:type="dxa"/>
                </w:tcPr>
                <w:p w14:paraId="4B022562" w14:textId="77777777" w:rsidR="009B2C0D" w:rsidRPr="002563DB" w:rsidRDefault="009B2C0D" w:rsidP="00CB692F">
                  <w:pPr>
                    <w:tabs>
                      <w:tab w:val="center" w:pos="4536"/>
                      <w:tab w:val="right" w:pos="9072"/>
                    </w:tabs>
                    <w:rPr>
                      <w:rFonts w:asciiTheme="majorHAnsi" w:hAnsiTheme="majorHAnsi"/>
                    </w:rPr>
                  </w:pPr>
                </w:p>
              </w:tc>
              <w:tc>
                <w:tcPr>
                  <w:tcW w:w="1450" w:type="dxa"/>
                </w:tcPr>
                <w:p w14:paraId="2C610C6D" w14:textId="77777777" w:rsidR="009B2C0D" w:rsidRPr="002563DB" w:rsidRDefault="009B2C0D" w:rsidP="00CB692F">
                  <w:pPr>
                    <w:tabs>
                      <w:tab w:val="center" w:pos="4536"/>
                      <w:tab w:val="right" w:pos="9072"/>
                    </w:tabs>
                    <w:rPr>
                      <w:rFonts w:asciiTheme="majorHAnsi" w:hAnsiTheme="majorHAnsi"/>
                    </w:rPr>
                  </w:pPr>
                </w:p>
              </w:tc>
              <w:tc>
                <w:tcPr>
                  <w:tcW w:w="1450" w:type="dxa"/>
                </w:tcPr>
                <w:p w14:paraId="222673B0" w14:textId="77777777" w:rsidR="009B2C0D" w:rsidRPr="002563DB" w:rsidRDefault="009B2C0D" w:rsidP="00CB692F">
                  <w:pPr>
                    <w:tabs>
                      <w:tab w:val="center" w:pos="4536"/>
                      <w:tab w:val="right" w:pos="9072"/>
                    </w:tabs>
                    <w:rPr>
                      <w:rFonts w:asciiTheme="majorHAnsi" w:hAnsiTheme="majorHAnsi"/>
                    </w:rPr>
                  </w:pPr>
                </w:p>
              </w:tc>
              <w:tc>
                <w:tcPr>
                  <w:tcW w:w="1450" w:type="dxa"/>
                </w:tcPr>
                <w:p w14:paraId="3830E25B" w14:textId="77777777" w:rsidR="009B2C0D" w:rsidRPr="002563DB" w:rsidRDefault="009B2C0D" w:rsidP="00CB692F">
                  <w:pPr>
                    <w:tabs>
                      <w:tab w:val="center" w:pos="4536"/>
                      <w:tab w:val="right" w:pos="9072"/>
                    </w:tabs>
                    <w:rPr>
                      <w:rFonts w:asciiTheme="majorHAnsi" w:hAnsiTheme="majorHAnsi"/>
                    </w:rPr>
                  </w:pPr>
                </w:p>
              </w:tc>
              <w:tc>
                <w:tcPr>
                  <w:tcW w:w="1450" w:type="dxa"/>
                </w:tcPr>
                <w:p w14:paraId="46689879" w14:textId="77777777" w:rsidR="009B2C0D" w:rsidRPr="002563DB" w:rsidRDefault="009B2C0D" w:rsidP="00CB692F">
                  <w:pPr>
                    <w:tabs>
                      <w:tab w:val="center" w:pos="4536"/>
                      <w:tab w:val="right" w:pos="9072"/>
                    </w:tabs>
                    <w:rPr>
                      <w:rFonts w:asciiTheme="majorHAnsi" w:hAnsiTheme="majorHAnsi"/>
                    </w:rPr>
                  </w:pPr>
                </w:p>
              </w:tc>
            </w:tr>
            <w:tr w:rsidR="009B2C0D" w:rsidRPr="002563DB" w14:paraId="4B596C32" w14:textId="77777777" w:rsidTr="00CB692F">
              <w:tc>
                <w:tcPr>
                  <w:tcW w:w="1450" w:type="dxa"/>
                </w:tcPr>
                <w:p w14:paraId="74BB8529" w14:textId="77777777" w:rsidR="009B2C0D" w:rsidRPr="002563DB" w:rsidRDefault="009B2C0D" w:rsidP="00CB692F">
                  <w:pPr>
                    <w:tabs>
                      <w:tab w:val="center" w:pos="4536"/>
                      <w:tab w:val="right" w:pos="9072"/>
                    </w:tabs>
                    <w:rPr>
                      <w:rFonts w:asciiTheme="majorHAnsi" w:hAnsiTheme="majorHAnsi"/>
                    </w:rPr>
                  </w:pPr>
                </w:p>
              </w:tc>
              <w:tc>
                <w:tcPr>
                  <w:tcW w:w="1450" w:type="dxa"/>
                </w:tcPr>
                <w:p w14:paraId="58F07259" w14:textId="77777777" w:rsidR="009B2C0D" w:rsidRPr="002563DB" w:rsidRDefault="009B2C0D" w:rsidP="00CB692F">
                  <w:pPr>
                    <w:tabs>
                      <w:tab w:val="center" w:pos="4536"/>
                      <w:tab w:val="right" w:pos="9072"/>
                    </w:tabs>
                    <w:rPr>
                      <w:rFonts w:asciiTheme="majorHAnsi" w:hAnsiTheme="majorHAnsi"/>
                    </w:rPr>
                  </w:pPr>
                </w:p>
              </w:tc>
              <w:tc>
                <w:tcPr>
                  <w:tcW w:w="1450" w:type="dxa"/>
                </w:tcPr>
                <w:p w14:paraId="1B5FB54C" w14:textId="77777777" w:rsidR="009B2C0D" w:rsidRPr="002563DB" w:rsidRDefault="009B2C0D" w:rsidP="00CB692F">
                  <w:pPr>
                    <w:tabs>
                      <w:tab w:val="center" w:pos="4536"/>
                      <w:tab w:val="right" w:pos="9072"/>
                    </w:tabs>
                    <w:rPr>
                      <w:rFonts w:asciiTheme="majorHAnsi" w:hAnsiTheme="majorHAnsi"/>
                    </w:rPr>
                  </w:pPr>
                </w:p>
              </w:tc>
              <w:tc>
                <w:tcPr>
                  <w:tcW w:w="1450" w:type="dxa"/>
                </w:tcPr>
                <w:p w14:paraId="41BAECD7" w14:textId="77777777" w:rsidR="009B2C0D" w:rsidRPr="002563DB" w:rsidRDefault="009B2C0D" w:rsidP="00CB692F">
                  <w:pPr>
                    <w:tabs>
                      <w:tab w:val="center" w:pos="4536"/>
                      <w:tab w:val="right" w:pos="9072"/>
                    </w:tabs>
                    <w:rPr>
                      <w:rFonts w:asciiTheme="majorHAnsi" w:hAnsiTheme="majorHAnsi"/>
                    </w:rPr>
                  </w:pPr>
                </w:p>
              </w:tc>
              <w:tc>
                <w:tcPr>
                  <w:tcW w:w="1450" w:type="dxa"/>
                </w:tcPr>
                <w:p w14:paraId="3B1CD1D7" w14:textId="77777777" w:rsidR="009B2C0D" w:rsidRPr="002563DB" w:rsidRDefault="009B2C0D" w:rsidP="00CB692F">
                  <w:pPr>
                    <w:tabs>
                      <w:tab w:val="center" w:pos="4536"/>
                      <w:tab w:val="right" w:pos="9072"/>
                    </w:tabs>
                    <w:rPr>
                      <w:rFonts w:asciiTheme="majorHAnsi" w:hAnsiTheme="majorHAnsi"/>
                    </w:rPr>
                  </w:pPr>
                </w:p>
              </w:tc>
              <w:tc>
                <w:tcPr>
                  <w:tcW w:w="1450" w:type="dxa"/>
                </w:tcPr>
                <w:p w14:paraId="5BAB07DC" w14:textId="77777777" w:rsidR="009B2C0D" w:rsidRPr="002563DB" w:rsidRDefault="009B2C0D" w:rsidP="00CB692F">
                  <w:pPr>
                    <w:tabs>
                      <w:tab w:val="center" w:pos="4536"/>
                      <w:tab w:val="right" w:pos="9072"/>
                    </w:tabs>
                    <w:rPr>
                      <w:rFonts w:asciiTheme="majorHAnsi" w:hAnsiTheme="majorHAnsi"/>
                    </w:rPr>
                  </w:pPr>
                </w:p>
              </w:tc>
            </w:tr>
            <w:tr w:rsidR="009B2C0D" w:rsidRPr="002563DB" w14:paraId="1F021C90" w14:textId="77777777" w:rsidTr="00CB692F">
              <w:tc>
                <w:tcPr>
                  <w:tcW w:w="1450" w:type="dxa"/>
                </w:tcPr>
                <w:p w14:paraId="40989BDF" w14:textId="77777777" w:rsidR="009B2C0D" w:rsidRPr="002563DB" w:rsidRDefault="009B2C0D" w:rsidP="00CB692F">
                  <w:pPr>
                    <w:tabs>
                      <w:tab w:val="center" w:pos="4536"/>
                      <w:tab w:val="right" w:pos="9072"/>
                    </w:tabs>
                    <w:rPr>
                      <w:rFonts w:asciiTheme="majorHAnsi" w:hAnsiTheme="majorHAnsi"/>
                    </w:rPr>
                  </w:pPr>
                </w:p>
              </w:tc>
              <w:tc>
                <w:tcPr>
                  <w:tcW w:w="1450" w:type="dxa"/>
                </w:tcPr>
                <w:p w14:paraId="39A08E75" w14:textId="77777777" w:rsidR="009B2C0D" w:rsidRPr="002563DB" w:rsidRDefault="009B2C0D" w:rsidP="00CB692F">
                  <w:pPr>
                    <w:tabs>
                      <w:tab w:val="center" w:pos="4536"/>
                      <w:tab w:val="right" w:pos="9072"/>
                    </w:tabs>
                    <w:rPr>
                      <w:rFonts w:asciiTheme="majorHAnsi" w:hAnsiTheme="majorHAnsi"/>
                    </w:rPr>
                  </w:pPr>
                </w:p>
              </w:tc>
              <w:tc>
                <w:tcPr>
                  <w:tcW w:w="1450" w:type="dxa"/>
                </w:tcPr>
                <w:p w14:paraId="5F85ED2D" w14:textId="77777777" w:rsidR="009B2C0D" w:rsidRPr="002563DB" w:rsidRDefault="009B2C0D" w:rsidP="00CB692F">
                  <w:pPr>
                    <w:tabs>
                      <w:tab w:val="center" w:pos="4536"/>
                      <w:tab w:val="right" w:pos="9072"/>
                    </w:tabs>
                    <w:rPr>
                      <w:rFonts w:asciiTheme="majorHAnsi" w:hAnsiTheme="majorHAnsi"/>
                    </w:rPr>
                  </w:pPr>
                </w:p>
              </w:tc>
              <w:tc>
                <w:tcPr>
                  <w:tcW w:w="1450" w:type="dxa"/>
                </w:tcPr>
                <w:p w14:paraId="2FE8CCE9" w14:textId="77777777" w:rsidR="009B2C0D" w:rsidRPr="002563DB" w:rsidRDefault="009B2C0D" w:rsidP="00CB692F">
                  <w:pPr>
                    <w:tabs>
                      <w:tab w:val="center" w:pos="4536"/>
                      <w:tab w:val="right" w:pos="9072"/>
                    </w:tabs>
                    <w:rPr>
                      <w:rFonts w:asciiTheme="majorHAnsi" w:hAnsiTheme="majorHAnsi"/>
                    </w:rPr>
                  </w:pPr>
                </w:p>
              </w:tc>
              <w:tc>
                <w:tcPr>
                  <w:tcW w:w="1450" w:type="dxa"/>
                </w:tcPr>
                <w:p w14:paraId="1109E043" w14:textId="77777777" w:rsidR="009B2C0D" w:rsidRPr="002563DB" w:rsidRDefault="009B2C0D" w:rsidP="00CB692F">
                  <w:pPr>
                    <w:tabs>
                      <w:tab w:val="center" w:pos="4536"/>
                      <w:tab w:val="right" w:pos="9072"/>
                    </w:tabs>
                    <w:rPr>
                      <w:rFonts w:asciiTheme="majorHAnsi" w:hAnsiTheme="majorHAnsi"/>
                    </w:rPr>
                  </w:pPr>
                </w:p>
              </w:tc>
              <w:tc>
                <w:tcPr>
                  <w:tcW w:w="1450" w:type="dxa"/>
                </w:tcPr>
                <w:p w14:paraId="42ED271B" w14:textId="77777777" w:rsidR="009B2C0D" w:rsidRPr="002563DB" w:rsidRDefault="009B2C0D" w:rsidP="00CB692F">
                  <w:pPr>
                    <w:tabs>
                      <w:tab w:val="center" w:pos="4536"/>
                      <w:tab w:val="right" w:pos="9072"/>
                    </w:tabs>
                    <w:rPr>
                      <w:rFonts w:asciiTheme="majorHAnsi" w:hAnsiTheme="majorHAnsi"/>
                    </w:rPr>
                  </w:pPr>
                </w:p>
              </w:tc>
            </w:tr>
            <w:tr w:rsidR="009B2C0D" w:rsidRPr="002563DB" w14:paraId="0FFB2BCD" w14:textId="77777777" w:rsidTr="00CB692F">
              <w:tc>
                <w:tcPr>
                  <w:tcW w:w="1450" w:type="dxa"/>
                </w:tcPr>
                <w:p w14:paraId="2F0E8D6A" w14:textId="77777777" w:rsidR="009B2C0D" w:rsidRPr="002563DB" w:rsidRDefault="009B2C0D" w:rsidP="00CB692F">
                  <w:pPr>
                    <w:tabs>
                      <w:tab w:val="center" w:pos="4536"/>
                      <w:tab w:val="right" w:pos="9072"/>
                    </w:tabs>
                    <w:rPr>
                      <w:rFonts w:asciiTheme="majorHAnsi" w:hAnsiTheme="majorHAnsi"/>
                    </w:rPr>
                  </w:pPr>
                </w:p>
              </w:tc>
              <w:tc>
                <w:tcPr>
                  <w:tcW w:w="1450" w:type="dxa"/>
                </w:tcPr>
                <w:p w14:paraId="5C53F1D3" w14:textId="77777777" w:rsidR="009B2C0D" w:rsidRPr="002563DB" w:rsidRDefault="009B2C0D" w:rsidP="00CB692F">
                  <w:pPr>
                    <w:tabs>
                      <w:tab w:val="center" w:pos="4536"/>
                      <w:tab w:val="right" w:pos="9072"/>
                    </w:tabs>
                    <w:rPr>
                      <w:rFonts w:asciiTheme="majorHAnsi" w:hAnsiTheme="majorHAnsi"/>
                    </w:rPr>
                  </w:pPr>
                </w:p>
              </w:tc>
              <w:tc>
                <w:tcPr>
                  <w:tcW w:w="1450" w:type="dxa"/>
                </w:tcPr>
                <w:p w14:paraId="1B710F16" w14:textId="77777777" w:rsidR="009B2C0D" w:rsidRPr="002563DB" w:rsidRDefault="009B2C0D" w:rsidP="00CB692F">
                  <w:pPr>
                    <w:tabs>
                      <w:tab w:val="center" w:pos="4536"/>
                      <w:tab w:val="right" w:pos="9072"/>
                    </w:tabs>
                    <w:rPr>
                      <w:rFonts w:asciiTheme="majorHAnsi" w:hAnsiTheme="majorHAnsi"/>
                    </w:rPr>
                  </w:pPr>
                </w:p>
              </w:tc>
              <w:tc>
                <w:tcPr>
                  <w:tcW w:w="1450" w:type="dxa"/>
                </w:tcPr>
                <w:p w14:paraId="5B5C73E4" w14:textId="77777777" w:rsidR="009B2C0D" w:rsidRPr="002563DB" w:rsidRDefault="009B2C0D" w:rsidP="00CB692F">
                  <w:pPr>
                    <w:tabs>
                      <w:tab w:val="center" w:pos="4536"/>
                      <w:tab w:val="right" w:pos="9072"/>
                    </w:tabs>
                    <w:rPr>
                      <w:rFonts w:asciiTheme="majorHAnsi" w:hAnsiTheme="majorHAnsi"/>
                    </w:rPr>
                  </w:pPr>
                </w:p>
              </w:tc>
              <w:tc>
                <w:tcPr>
                  <w:tcW w:w="1450" w:type="dxa"/>
                </w:tcPr>
                <w:p w14:paraId="04D6D4D0" w14:textId="77777777" w:rsidR="009B2C0D" w:rsidRPr="002563DB" w:rsidRDefault="009B2C0D" w:rsidP="00CB692F">
                  <w:pPr>
                    <w:tabs>
                      <w:tab w:val="center" w:pos="4536"/>
                      <w:tab w:val="right" w:pos="9072"/>
                    </w:tabs>
                    <w:rPr>
                      <w:rFonts w:asciiTheme="majorHAnsi" w:hAnsiTheme="majorHAnsi"/>
                    </w:rPr>
                  </w:pPr>
                </w:p>
              </w:tc>
              <w:tc>
                <w:tcPr>
                  <w:tcW w:w="1450" w:type="dxa"/>
                </w:tcPr>
                <w:p w14:paraId="40AEE104" w14:textId="77777777" w:rsidR="009B2C0D" w:rsidRPr="002563DB" w:rsidRDefault="009B2C0D" w:rsidP="00CB692F">
                  <w:pPr>
                    <w:tabs>
                      <w:tab w:val="center" w:pos="4536"/>
                      <w:tab w:val="right" w:pos="9072"/>
                    </w:tabs>
                    <w:rPr>
                      <w:rFonts w:asciiTheme="majorHAnsi" w:hAnsiTheme="majorHAnsi"/>
                    </w:rPr>
                  </w:pPr>
                </w:p>
              </w:tc>
            </w:tr>
          </w:tbl>
          <w:p w14:paraId="3A45DC91" w14:textId="6B40B414" w:rsidR="009B2C0D" w:rsidRPr="002563DB" w:rsidRDefault="009B2C0D" w:rsidP="00175A54">
            <w:pPr>
              <w:rPr>
                <w:rFonts w:asciiTheme="majorHAnsi" w:hAnsiTheme="majorHAnsi"/>
              </w:rPr>
            </w:pPr>
            <w:r w:rsidRPr="002563DB">
              <w:rPr>
                <w:rFonts w:asciiTheme="majorHAnsi" w:hAnsiTheme="majorHAnsi"/>
              </w:rPr>
              <w:t xml:space="preserve"> </w:t>
            </w:r>
          </w:p>
        </w:tc>
      </w:tr>
      <w:tr w:rsidR="00175A54" w:rsidRPr="002563DB" w14:paraId="0796EFE8" w14:textId="77777777" w:rsidTr="00CB692F">
        <w:tc>
          <w:tcPr>
            <w:tcW w:w="9210" w:type="dxa"/>
          </w:tcPr>
          <w:p w14:paraId="09F0B9D7" w14:textId="77777777" w:rsidR="00175A54" w:rsidRPr="002563DB" w:rsidRDefault="00175A54" w:rsidP="00175A54">
            <w:pPr>
              <w:tabs>
                <w:tab w:val="center" w:pos="4536"/>
                <w:tab w:val="right" w:pos="9072"/>
              </w:tabs>
              <w:rPr>
                <w:rFonts w:asciiTheme="majorHAnsi" w:hAnsiTheme="majorHAnsi"/>
              </w:rPr>
            </w:pPr>
            <w:r w:rsidRPr="002563DB">
              <w:rPr>
                <w:rFonts w:asciiTheme="majorHAnsi" w:hAnsiTheme="majorHAnsi"/>
              </w:rPr>
              <w:t>Werden die in diesen Cookies erhobenen personenbezogenen Daten pseudonymisiert oder anonymisiert? Wenn ja, wie?</w:t>
            </w:r>
            <w:r w:rsidRPr="002563DB">
              <w:rPr>
                <w:rFonts w:asciiTheme="majorHAnsi" w:hAnsiTheme="majorHAnsi"/>
              </w:rPr>
              <w:br/>
            </w:r>
            <w:sdt>
              <w:sdtPr>
                <w:rPr>
                  <w:rFonts w:asciiTheme="majorHAnsi" w:hAnsiTheme="majorHAnsi"/>
                </w:rPr>
                <w:id w:val="-1647811922"/>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Pseudonymisiert, nämlich: </w:t>
            </w:r>
            <w:sdt>
              <w:sdtPr>
                <w:rPr>
                  <w:rFonts w:asciiTheme="majorHAnsi" w:hAnsiTheme="majorHAnsi"/>
                </w:rPr>
                <w:id w:val="-225382405"/>
                <w:placeholder>
                  <w:docPart w:val="1D9E320114A248BD8E9B3D03AA92877E"/>
                </w:placeholder>
                <w:showingPlcHdr/>
              </w:sdtPr>
              <w:sdtEndPr/>
              <w:sdtContent>
                <w:r w:rsidRPr="002563DB">
                  <w:rPr>
                    <w:rStyle w:val="Platzhaltertext"/>
                    <w:rFonts w:asciiTheme="majorHAnsi" w:hAnsiTheme="majorHAnsi"/>
                  </w:rPr>
                  <w:t>Klicken Sie hier, um Text einzugeben.</w:t>
                </w:r>
              </w:sdtContent>
            </w:sdt>
          </w:p>
          <w:p w14:paraId="73161650" w14:textId="77777777" w:rsidR="00175A54" w:rsidRPr="002563DB" w:rsidRDefault="00C868AA" w:rsidP="00175A54">
            <w:pPr>
              <w:rPr>
                <w:rFonts w:asciiTheme="majorHAnsi" w:eastAsiaTheme="minorEastAsia" w:hAnsiTheme="majorHAnsi" w:cstheme="minorBidi"/>
                <w:lang w:eastAsia="de-DE"/>
              </w:rPr>
            </w:pPr>
            <w:sdt>
              <w:sdtPr>
                <w:rPr>
                  <w:rFonts w:asciiTheme="majorHAnsi" w:hAnsiTheme="majorHAnsi"/>
                </w:rPr>
                <w:id w:val="-372541888"/>
                <w14:checkbox>
                  <w14:checked w14:val="0"/>
                  <w14:checkedState w14:val="2612" w14:font="MS Gothic"/>
                  <w14:uncheckedState w14:val="2610" w14:font="MS Gothic"/>
                </w14:checkbox>
              </w:sdtPr>
              <w:sdtEndPr/>
              <w:sdtContent>
                <w:r w:rsidR="00175A54" w:rsidRPr="002563DB">
                  <w:rPr>
                    <w:rFonts w:ascii="MS Gothic" w:eastAsia="MS Gothic" w:hAnsi="MS Gothic" w:cs="MS Gothic" w:hint="eastAsia"/>
                  </w:rPr>
                  <w:t>☐</w:t>
                </w:r>
              </w:sdtContent>
            </w:sdt>
            <w:r w:rsidR="00175A54" w:rsidRPr="002563DB">
              <w:rPr>
                <w:rFonts w:asciiTheme="majorHAnsi" w:eastAsiaTheme="minorEastAsia" w:hAnsiTheme="majorHAnsi" w:cstheme="minorBidi"/>
                <w:lang w:eastAsia="de-DE"/>
              </w:rPr>
              <w:t xml:space="preserve"> Anonymisiert, nämlich: </w:t>
            </w:r>
            <w:sdt>
              <w:sdtPr>
                <w:rPr>
                  <w:rFonts w:asciiTheme="majorHAnsi" w:hAnsiTheme="majorHAnsi"/>
                </w:rPr>
                <w:id w:val="-491870276"/>
                <w:placeholder>
                  <w:docPart w:val="1D9E320114A248BD8E9B3D03AA92877E"/>
                </w:placeholder>
                <w:showingPlcHdr/>
              </w:sdtPr>
              <w:sdtEndPr/>
              <w:sdtContent>
                <w:r w:rsidR="00175A54" w:rsidRPr="002563DB">
                  <w:rPr>
                    <w:rStyle w:val="Platzhaltertext"/>
                    <w:rFonts w:asciiTheme="majorHAnsi" w:hAnsiTheme="majorHAnsi"/>
                  </w:rPr>
                  <w:t>Klicken Sie hier, um Text einzugeben.</w:t>
                </w:r>
              </w:sdtContent>
            </w:sdt>
          </w:p>
          <w:p w14:paraId="3162F785" w14:textId="77777777" w:rsidR="00175A54" w:rsidRPr="002563DB" w:rsidRDefault="00C868AA" w:rsidP="00175A54">
            <w:pPr>
              <w:rPr>
                <w:rFonts w:asciiTheme="majorHAnsi" w:hAnsiTheme="majorHAnsi"/>
              </w:rPr>
            </w:pPr>
            <w:sdt>
              <w:sdtPr>
                <w:rPr>
                  <w:rFonts w:asciiTheme="majorHAnsi" w:hAnsiTheme="majorHAnsi"/>
                </w:rPr>
                <w:id w:val="964630522"/>
                <w14:checkbox>
                  <w14:checked w14:val="0"/>
                  <w14:checkedState w14:val="2612" w14:font="MS Gothic"/>
                  <w14:uncheckedState w14:val="2610" w14:font="MS Gothic"/>
                </w14:checkbox>
              </w:sdtPr>
              <w:sdtEndPr/>
              <w:sdtContent>
                <w:r w:rsidR="00175A54" w:rsidRPr="002563DB">
                  <w:rPr>
                    <w:rFonts w:ascii="MS Gothic" w:eastAsia="MS Gothic" w:hAnsi="MS Gothic" w:cs="MS Gothic" w:hint="eastAsia"/>
                  </w:rPr>
                  <w:t>☐</w:t>
                </w:r>
              </w:sdtContent>
            </w:sdt>
            <w:r w:rsidR="00175A54" w:rsidRPr="002563DB">
              <w:rPr>
                <w:rFonts w:asciiTheme="majorHAnsi" w:eastAsiaTheme="minorEastAsia" w:hAnsiTheme="majorHAnsi" w:cstheme="minorBidi"/>
                <w:lang w:eastAsia="de-DE"/>
              </w:rPr>
              <w:t xml:space="preserve"> Weiß nicht</w:t>
            </w:r>
          </w:p>
          <w:p w14:paraId="6B110919" w14:textId="77777777" w:rsidR="00175A54" w:rsidRPr="002563DB" w:rsidRDefault="00175A54" w:rsidP="009B2C0D">
            <w:pPr>
              <w:tabs>
                <w:tab w:val="center" w:pos="4536"/>
                <w:tab w:val="right" w:pos="9072"/>
              </w:tabs>
              <w:rPr>
                <w:rFonts w:asciiTheme="majorHAnsi" w:hAnsiTheme="majorHAnsi"/>
              </w:rPr>
            </w:pPr>
          </w:p>
        </w:tc>
      </w:tr>
      <w:tr w:rsidR="00175A54" w:rsidRPr="002563DB" w14:paraId="58D58BC3" w14:textId="77777777" w:rsidTr="00CB692F">
        <w:tc>
          <w:tcPr>
            <w:tcW w:w="9210" w:type="dxa"/>
          </w:tcPr>
          <w:p w14:paraId="5B362BAF" w14:textId="77777777" w:rsidR="00175A54" w:rsidRPr="002563DB" w:rsidRDefault="00175A54" w:rsidP="00175A54">
            <w:pPr>
              <w:rPr>
                <w:rFonts w:asciiTheme="majorHAnsi" w:hAnsiTheme="majorHAnsi"/>
              </w:rPr>
            </w:pPr>
            <w:r w:rsidRPr="002563DB">
              <w:rPr>
                <w:rFonts w:asciiTheme="majorHAnsi" w:hAnsiTheme="majorHAnsi"/>
              </w:rPr>
              <w:t>Gibt es für diese Cookies eine Opt-Out Möglichkeit? Wenn ja, wie?</w:t>
            </w:r>
            <w:r w:rsidRPr="002563DB">
              <w:rPr>
                <w:rFonts w:asciiTheme="majorHAnsi" w:hAnsiTheme="majorHAnsi"/>
              </w:rPr>
              <w:br/>
            </w:r>
            <w:sdt>
              <w:sdtPr>
                <w:rPr>
                  <w:rFonts w:asciiTheme="majorHAnsi" w:hAnsiTheme="majorHAnsi"/>
                </w:rPr>
                <w:id w:val="-486244740"/>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Ja, nämlich: </w:t>
            </w:r>
            <w:sdt>
              <w:sdtPr>
                <w:rPr>
                  <w:rFonts w:asciiTheme="majorHAnsi" w:hAnsiTheme="majorHAnsi"/>
                </w:rPr>
                <w:id w:val="-1087536693"/>
                <w:placeholder>
                  <w:docPart w:val="C0CB16311EEF46AAA591D3E823FDE91C"/>
                </w:placeholder>
                <w:showingPlcHdr/>
              </w:sdtPr>
              <w:sdtEndPr/>
              <w:sdtContent>
                <w:r w:rsidRPr="002563DB">
                  <w:rPr>
                    <w:rStyle w:val="Platzhaltertext"/>
                    <w:rFonts w:asciiTheme="majorHAnsi" w:hAnsiTheme="majorHAnsi"/>
                  </w:rPr>
                  <w:t>Klicken Sie hier, um Text einzugeben.</w:t>
                </w:r>
              </w:sdtContent>
            </w:sdt>
          </w:p>
          <w:p w14:paraId="4836C778" w14:textId="77777777" w:rsidR="00175A54" w:rsidRPr="002563DB" w:rsidRDefault="00C868AA" w:rsidP="00175A54">
            <w:pPr>
              <w:rPr>
                <w:rFonts w:asciiTheme="majorHAnsi" w:eastAsiaTheme="minorEastAsia" w:hAnsiTheme="majorHAnsi" w:cstheme="minorBidi"/>
                <w:lang w:eastAsia="de-DE"/>
              </w:rPr>
            </w:pPr>
            <w:sdt>
              <w:sdtPr>
                <w:rPr>
                  <w:rFonts w:asciiTheme="majorHAnsi" w:hAnsiTheme="majorHAnsi"/>
                </w:rPr>
                <w:id w:val="-1576194786"/>
                <w14:checkbox>
                  <w14:checked w14:val="0"/>
                  <w14:checkedState w14:val="2612" w14:font="MS Gothic"/>
                  <w14:uncheckedState w14:val="2610" w14:font="MS Gothic"/>
                </w14:checkbox>
              </w:sdtPr>
              <w:sdtEndPr/>
              <w:sdtContent>
                <w:r w:rsidR="00175A54" w:rsidRPr="002563DB">
                  <w:rPr>
                    <w:rFonts w:ascii="MS Gothic" w:eastAsia="MS Gothic" w:hAnsi="MS Gothic" w:cs="MS Gothic" w:hint="eastAsia"/>
                  </w:rPr>
                  <w:t>☐</w:t>
                </w:r>
              </w:sdtContent>
            </w:sdt>
            <w:r w:rsidR="00175A54" w:rsidRPr="002563DB">
              <w:rPr>
                <w:rFonts w:asciiTheme="majorHAnsi" w:eastAsiaTheme="minorEastAsia" w:hAnsiTheme="majorHAnsi" w:cstheme="minorBidi"/>
                <w:lang w:eastAsia="de-DE"/>
              </w:rPr>
              <w:t xml:space="preserve"> Nein</w:t>
            </w:r>
          </w:p>
          <w:p w14:paraId="788F19D6" w14:textId="77777777" w:rsidR="00175A54" w:rsidRPr="002563DB" w:rsidRDefault="00C868AA" w:rsidP="00175A54">
            <w:pPr>
              <w:rPr>
                <w:rFonts w:asciiTheme="majorHAnsi" w:hAnsiTheme="majorHAnsi"/>
              </w:rPr>
            </w:pPr>
            <w:sdt>
              <w:sdtPr>
                <w:rPr>
                  <w:rFonts w:asciiTheme="majorHAnsi" w:hAnsiTheme="majorHAnsi"/>
                </w:rPr>
                <w:id w:val="976959455"/>
                <w14:checkbox>
                  <w14:checked w14:val="0"/>
                  <w14:checkedState w14:val="2612" w14:font="MS Gothic"/>
                  <w14:uncheckedState w14:val="2610" w14:font="MS Gothic"/>
                </w14:checkbox>
              </w:sdtPr>
              <w:sdtEndPr/>
              <w:sdtContent>
                <w:r w:rsidR="00175A54" w:rsidRPr="002563DB">
                  <w:rPr>
                    <w:rFonts w:ascii="MS Gothic" w:eastAsia="MS Gothic" w:hAnsi="MS Gothic" w:cs="MS Gothic" w:hint="eastAsia"/>
                  </w:rPr>
                  <w:t>☐</w:t>
                </w:r>
              </w:sdtContent>
            </w:sdt>
            <w:r w:rsidR="00175A54" w:rsidRPr="002563DB">
              <w:rPr>
                <w:rFonts w:asciiTheme="majorHAnsi" w:eastAsiaTheme="minorEastAsia" w:hAnsiTheme="majorHAnsi" w:cstheme="minorBidi"/>
                <w:lang w:eastAsia="de-DE"/>
              </w:rPr>
              <w:t xml:space="preserve"> Weiß nicht</w:t>
            </w:r>
          </w:p>
          <w:p w14:paraId="3E3A2CCD" w14:textId="77777777" w:rsidR="00175A54" w:rsidRPr="002563DB" w:rsidRDefault="00175A54" w:rsidP="009B2C0D">
            <w:pPr>
              <w:tabs>
                <w:tab w:val="center" w:pos="4536"/>
                <w:tab w:val="right" w:pos="9072"/>
              </w:tabs>
              <w:rPr>
                <w:rFonts w:asciiTheme="majorHAnsi" w:hAnsiTheme="majorHAnsi"/>
              </w:rPr>
            </w:pPr>
          </w:p>
        </w:tc>
      </w:tr>
      <w:tr w:rsidR="00175A54" w:rsidRPr="002563DB" w14:paraId="0554DC46" w14:textId="77777777" w:rsidTr="00CB692F">
        <w:tc>
          <w:tcPr>
            <w:tcW w:w="9210" w:type="dxa"/>
          </w:tcPr>
          <w:p w14:paraId="2DF627FE" w14:textId="77777777" w:rsidR="00175A54" w:rsidRPr="002563DB" w:rsidRDefault="00175A54" w:rsidP="00175A54">
            <w:pPr>
              <w:rPr>
                <w:rFonts w:asciiTheme="majorHAnsi" w:hAnsiTheme="majorHAnsi"/>
              </w:rPr>
            </w:pPr>
            <w:r w:rsidRPr="002563DB">
              <w:rPr>
                <w:rFonts w:asciiTheme="majorHAnsi" w:hAnsiTheme="majorHAnsi"/>
              </w:rPr>
              <w:t>Wird für diese Cookies eine Einwilligung über Opt-In eingeholt?</w:t>
            </w:r>
          </w:p>
          <w:p w14:paraId="576906A6" w14:textId="77777777" w:rsidR="00175A54" w:rsidRPr="002563DB" w:rsidRDefault="00C868AA" w:rsidP="00175A54">
            <w:pPr>
              <w:tabs>
                <w:tab w:val="center" w:pos="4536"/>
                <w:tab w:val="right" w:pos="9072"/>
              </w:tabs>
              <w:rPr>
                <w:rFonts w:asciiTheme="majorHAnsi" w:hAnsiTheme="majorHAnsi"/>
              </w:rPr>
            </w:pPr>
            <w:sdt>
              <w:sdtPr>
                <w:rPr>
                  <w:rFonts w:asciiTheme="majorHAnsi" w:hAnsiTheme="majorHAnsi"/>
                </w:rPr>
                <w:id w:val="-1794738399"/>
                <w14:checkbox>
                  <w14:checked w14:val="0"/>
                  <w14:checkedState w14:val="2612" w14:font="MS Gothic"/>
                  <w14:uncheckedState w14:val="2610" w14:font="MS Gothic"/>
                </w14:checkbox>
              </w:sdtPr>
              <w:sdtEndPr/>
              <w:sdtContent>
                <w:r w:rsidR="00175A54" w:rsidRPr="002563DB">
                  <w:rPr>
                    <w:rFonts w:ascii="MS Gothic" w:eastAsia="MS Gothic" w:hAnsi="MS Gothic" w:cs="MS Gothic" w:hint="eastAsia"/>
                  </w:rPr>
                  <w:t>☐</w:t>
                </w:r>
              </w:sdtContent>
            </w:sdt>
            <w:r w:rsidR="00175A54" w:rsidRPr="002563DB">
              <w:rPr>
                <w:rFonts w:asciiTheme="majorHAnsi" w:hAnsiTheme="majorHAnsi"/>
              </w:rPr>
              <w:t xml:space="preserve"> Ja, nämlich: </w:t>
            </w:r>
            <w:sdt>
              <w:sdtPr>
                <w:rPr>
                  <w:rFonts w:asciiTheme="majorHAnsi" w:hAnsiTheme="majorHAnsi"/>
                </w:rPr>
                <w:id w:val="-1866821099"/>
                <w:placeholder>
                  <w:docPart w:val="E1A4C3C2EDF148D68AB0AF0E0F8296AB"/>
                </w:placeholder>
                <w:showingPlcHdr/>
              </w:sdtPr>
              <w:sdtEndPr/>
              <w:sdtContent>
                <w:r w:rsidR="00175A54" w:rsidRPr="002563DB">
                  <w:rPr>
                    <w:rStyle w:val="Platzhaltertext"/>
                    <w:rFonts w:asciiTheme="majorHAnsi" w:hAnsiTheme="majorHAnsi"/>
                  </w:rPr>
                  <w:t>Klicken Sie hier, um Text einzugeben.</w:t>
                </w:r>
              </w:sdtContent>
            </w:sdt>
          </w:p>
          <w:p w14:paraId="7331042A" w14:textId="77777777" w:rsidR="00175A54" w:rsidRPr="002563DB" w:rsidRDefault="00C868AA" w:rsidP="00175A54">
            <w:pPr>
              <w:rPr>
                <w:rFonts w:asciiTheme="majorHAnsi" w:eastAsiaTheme="minorEastAsia" w:hAnsiTheme="majorHAnsi" w:cstheme="minorBidi"/>
                <w:lang w:eastAsia="de-DE"/>
              </w:rPr>
            </w:pPr>
            <w:sdt>
              <w:sdtPr>
                <w:rPr>
                  <w:rFonts w:asciiTheme="majorHAnsi" w:hAnsiTheme="majorHAnsi"/>
                </w:rPr>
                <w:id w:val="-1993326274"/>
                <w14:checkbox>
                  <w14:checked w14:val="0"/>
                  <w14:checkedState w14:val="2612" w14:font="MS Gothic"/>
                  <w14:uncheckedState w14:val="2610" w14:font="MS Gothic"/>
                </w14:checkbox>
              </w:sdtPr>
              <w:sdtEndPr/>
              <w:sdtContent>
                <w:r w:rsidR="00175A54" w:rsidRPr="002563DB">
                  <w:rPr>
                    <w:rFonts w:ascii="MS Gothic" w:eastAsia="MS Gothic" w:hAnsi="MS Gothic" w:cs="MS Gothic" w:hint="eastAsia"/>
                  </w:rPr>
                  <w:t>☐</w:t>
                </w:r>
              </w:sdtContent>
            </w:sdt>
            <w:r w:rsidR="00175A54" w:rsidRPr="002563DB">
              <w:rPr>
                <w:rFonts w:asciiTheme="majorHAnsi" w:eastAsiaTheme="minorEastAsia" w:hAnsiTheme="majorHAnsi" w:cstheme="minorBidi"/>
                <w:lang w:eastAsia="de-DE"/>
              </w:rPr>
              <w:t xml:space="preserve"> Nein</w:t>
            </w:r>
          </w:p>
          <w:p w14:paraId="3A79B4BF" w14:textId="77777777" w:rsidR="00175A54" w:rsidRPr="002563DB" w:rsidRDefault="00C868AA" w:rsidP="00175A54">
            <w:pPr>
              <w:rPr>
                <w:rFonts w:asciiTheme="majorHAnsi" w:hAnsiTheme="majorHAnsi"/>
              </w:rPr>
            </w:pPr>
            <w:sdt>
              <w:sdtPr>
                <w:rPr>
                  <w:rFonts w:asciiTheme="majorHAnsi" w:hAnsiTheme="majorHAnsi"/>
                </w:rPr>
                <w:id w:val="776837766"/>
                <w14:checkbox>
                  <w14:checked w14:val="0"/>
                  <w14:checkedState w14:val="2612" w14:font="MS Gothic"/>
                  <w14:uncheckedState w14:val="2610" w14:font="MS Gothic"/>
                </w14:checkbox>
              </w:sdtPr>
              <w:sdtEndPr/>
              <w:sdtContent>
                <w:r w:rsidR="00175A54" w:rsidRPr="002563DB">
                  <w:rPr>
                    <w:rFonts w:ascii="MS Gothic" w:eastAsia="MS Gothic" w:hAnsi="MS Gothic" w:cs="MS Gothic" w:hint="eastAsia"/>
                  </w:rPr>
                  <w:t>☐</w:t>
                </w:r>
              </w:sdtContent>
            </w:sdt>
            <w:r w:rsidR="00175A54" w:rsidRPr="002563DB">
              <w:rPr>
                <w:rFonts w:asciiTheme="majorHAnsi" w:eastAsiaTheme="minorEastAsia" w:hAnsiTheme="majorHAnsi" w:cstheme="minorBidi"/>
                <w:lang w:eastAsia="de-DE"/>
              </w:rPr>
              <w:t xml:space="preserve"> Weiß nicht</w:t>
            </w:r>
          </w:p>
          <w:p w14:paraId="57E84967" w14:textId="77777777" w:rsidR="00175A54" w:rsidRPr="002563DB" w:rsidRDefault="00175A54" w:rsidP="009B2C0D">
            <w:pPr>
              <w:tabs>
                <w:tab w:val="center" w:pos="4536"/>
                <w:tab w:val="right" w:pos="9072"/>
              </w:tabs>
              <w:rPr>
                <w:rFonts w:asciiTheme="majorHAnsi" w:hAnsiTheme="majorHAnsi"/>
              </w:rPr>
            </w:pPr>
          </w:p>
        </w:tc>
      </w:tr>
    </w:tbl>
    <w:p w14:paraId="05A25964" w14:textId="77777777" w:rsidR="005B5826" w:rsidRPr="002563DB" w:rsidRDefault="005B5826">
      <w:pPr>
        <w:rPr>
          <w:rFonts w:asciiTheme="majorHAnsi" w:hAnsiTheme="majorHAnsi"/>
          <w:sz w:val="22"/>
          <w:szCs w:val="22"/>
        </w:rPr>
      </w:pPr>
    </w:p>
    <w:p w14:paraId="3C071471" w14:textId="269C08AB" w:rsidR="002563DB" w:rsidRPr="008E37BA" w:rsidRDefault="002563DB" w:rsidP="002563DB">
      <w:pPr>
        <w:jc w:val="center"/>
        <w:rPr>
          <w:rFonts w:asciiTheme="majorHAnsi" w:hAnsiTheme="majorHAnsi"/>
          <w:b/>
          <w:sz w:val="28"/>
          <w:szCs w:val="28"/>
        </w:rPr>
      </w:pPr>
      <w:r w:rsidRPr="008E37BA">
        <w:rPr>
          <w:rFonts w:asciiTheme="majorHAnsi" w:hAnsiTheme="majorHAnsi"/>
          <w:b/>
          <w:sz w:val="28"/>
          <w:szCs w:val="28"/>
        </w:rPr>
        <w:t>Tracking-Tools</w:t>
      </w:r>
    </w:p>
    <w:p w14:paraId="09AF6E48" w14:textId="77777777" w:rsidR="005B5826" w:rsidRPr="002563DB" w:rsidRDefault="005B5826">
      <w:pPr>
        <w:rPr>
          <w:rFonts w:asciiTheme="majorHAnsi" w:hAnsiTheme="majorHAnsi"/>
          <w:sz w:val="22"/>
          <w:szCs w:val="22"/>
        </w:rPr>
      </w:pPr>
    </w:p>
    <w:tbl>
      <w:tblPr>
        <w:tblStyle w:val="Tabellenraster"/>
        <w:tblW w:w="0" w:type="auto"/>
        <w:tblLook w:val="04A0" w:firstRow="1" w:lastRow="0" w:firstColumn="1" w:lastColumn="0" w:noHBand="0" w:noVBand="1"/>
      </w:tblPr>
      <w:tblGrid>
        <w:gridCol w:w="9060"/>
      </w:tblGrid>
      <w:tr w:rsidR="002E3EBC" w:rsidRPr="002563DB" w14:paraId="397255CB" w14:textId="77777777" w:rsidTr="006C1AB9">
        <w:tc>
          <w:tcPr>
            <w:tcW w:w="9210" w:type="dxa"/>
            <w:shd w:val="clear" w:color="auto" w:fill="BFBFBF" w:themeFill="background1" w:themeFillShade="BF"/>
          </w:tcPr>
          <w:p w14:paraId="0E2A4FCD" w14:textId="4081803C" w:rsidR="002E3EBC" w:rsidRPr="002563DB" w:rsidRDefault="002E3EBC" w:rsidP="006C1AB9">
            <w:pPr>
              <w:jc w:val="center"/>
              <w:rPr>
                <w:rFonts w:asciiTheme="majorHAnsi" w:hAnsiTheme="majorHAnsi"/>
                <w:b/>
              </w:rPr>
            </w:pPr>
            <w:r w:rsidRPr="002563DB">
              <w:rPr>
                <w:rFonts w:asciiTheme="majorHAnsi" w:hAnsiTheme="majorHAnsi"/>
                <w:b/>
              </w:rPr>
              <w:t>Matomo</w:t>
            </w:r>
            <w:r w:rsidR="007820BC" w:rsidRPr="002563DB">
              <w:rPr>
                <w:rFonts w:asciiTheme="majorHAnsi" w:hAnsiTheme="majorHAnsi"/>
                <w:b/>
              </w:rPr>
              <w:t xml:space="preserve"> (ehemals PIWIK)</w:t>
            </w:r>
          </w:p>
          <w:p w14:paraId="7671F0F5" w14:textId="77777777" w:rsidR="00175A54" w:rsidRPr="002563DB" w:rsidRDefault="00175A54" w:rsidP="00175A54">
            <w:pPr>
              <w:jc w:val="center"/>
              <w:rPr>
                <w:rFonts w:asciiTheme="majorHAnsi" w:hAnsiTheme="majorHAnsi"/>
                <w:b/>
              </w:rPr>
            </w:pPr>
            <w:r w:rsidRPr="002563DB">
              <w:rPr>
                <w:rFonts w:asciiTheme="majorHAnsi" w:hAnsiTheme="majorHAnsi"/>
                <w:b/>
              </w:rPr>
              <w:t>Zur Statistikmessung</w:t>
            </w:r>
          </w:p>
          <w:p w14:paraId="084425FF" w14:textId="77777777" w:rsidR="002E3EBC" w:rsidRPr="002563DB" w:rsidRDefault="002E3EBC" w:rsidP="006C1AB9">
            <w:pPr>
              <w:jc w:val="center"/>
              <w:rPr>
                <w:rFonts w:asciiTheme="majorHAnsi" w:hAnsiTheme="majorHAnsi"/>
                <w:b/>
              </w:rPr>
            </w:pPr>
          </w:p>
        </w:tc>
      </w:tr>
      <w:tr w:rsidR="007820BC" w:rsidRPr="002563DB" w14:paraId="6FB94D81" w14:textId="77777777" w:rsidTr="006C1AB9">
        <w:tc>
          <w:tcPr>
            <w:tcW w:w="9210" w:type="dxa"/>
          </w:tcPr>
          <w:p w14:paraId="353F82B9" w14:textId="77777777" w:rsidR="007820BC" w:rsidRPr="002563DB" w:rsidRDefault="007820BC" w:rsidP="006C1AB9">
            <w:pPr>
              <w:tabs>
                <w:tab w:val="center" w:pos="4536"/>
                <w:tab w:val="right" w:pos="9072"/>
              </w:tabs>
              <w:rPr>
                <w:rFonts w:asciiTheme="majorHAnsi" w:hAnsiTheme="majorHAnsi"/>
              </w:rPr>
            </w:pPr>
            <w:r w:rsidRPr="002563DB">
              <w:rPr>
                <w:rFonts w:asciiTheme="majorHAnsi" w:hAnsiTheme="majorHAnsi"/>
              </w:rPr>
              <w:lastRenderedPageBreak/>
              <w:t>Wird Matomo (ehemals PIWIK) auf der Website verwendet?</w:t>
            </w:r>
          </w:p>
          <w:p w14:paraId="5E8E8A39" w14:textId="77777777" w:rsidR="007820BC" w:rsidRPr="002563DB" w:rsidRDefault="00C868AA" w:rsidP="007820BC">
            <w:pPr>
              <w:tabs>
                <w:tab w:val="center" w:pos="4536"/>
                <w:tab w:val="right" w:pos="9072"/>
              </w:tabs>
              <w:rPr>
                <w:rFonts w:asciiTheme="majorHAnsi" w:hAnsiTheme="majorHAnsi"/>
              </w:rPr>
            </w:pPr>
            <w:sdt>
              <w:sdtPr>
                <w:rPr>
                  <w:rFonts w:asciiTheme="majorHAnsi" w:hAnsiTheme="majorHAnsi"/>
                </w:rPr>
                <w:id w:val="-1439832405"/>
                <w14:checkbox>
                  <w14:checked w14:val="0"/>
                  <w14:checkedState w14:val="2612" w14:font="MS Gothic"/>
                  <w14:uncheckedState w14:val="2610" w14:font="MS Gothic"/>
                </w14:checkbox>
              </w:sdtPr>
              <w:sdtEndPr/>
              <w:sdtContent>
                <w:r w:rsidR="007820BC" w:rsidRPr="002563DB">
                  <w:rPr>
                    <w:rFonts w:ascii="MS Gothic" w:eastAsia="MS Gothic" w:hAnsi="MS Gothic" w:cs="MS Gothic" w:hint="eastAsia"/>
                  </w:rPr>
                  <w:t>☐</w:t>
                </w:r>
              </w:sdtContent>
            </w:sdt>
            <w:r w:rsidR="007820BC" w:rsidRPr="002563DB">
              <w:rPr>
                <w:rFonts w:asciiTheme="majorHAnsi" w:hAnsiTheme="majorHAnsi"/>
              </w:rPr>
              <w:t xml:space="preserve">  Ja</w:t>
            </w:r>
          </w:p>
          <w:p w14:paraId="1D59A20C" w14:textId="77777777" w:rsidR="007820BC" w:rsidRPr="002563DB" w:rsidRDefault="00C868AA" w:rsidP="007820BC">
            <w:pPr>
              <w:tabs>
                <w:tab w:val="center" w:pos="4536"/>
                <w:tab w:val="right" w:pos="9072"/>
              </w:tabs>
              <w:rPr>
                <w:rFonts w:asciiTheme="majorHAnsi" w:hAnsiTheme="majorHAnsi"/>
              </w:rPr>
            </w:pPr>
            <w:sdt>
              <w:sdtPr>
                <w:rPr>
                  <w:rFonts w:asciiTheme="majorHAnsi" w:hAnsiTheme="majorHAnsi"/>
                </w:rPr>
                <w:id w:val="-1485389705"/>
                <w14:checkbox>
                  <w14:checked w14:val="0"/>
                  <w14:checkedState w14:val="2612" w14:font="MS Gothic"/>
                  <w14:uncheckedState w14:val="2610" w14:font="MS Gothic"/>
                </w14:checkbox>
              </w:sdtPr>
              <w:sdtEndPr/>
              <w:sdtContent>
                <w:r w:rsidR="007820BC" w:rsidRPr="002563DB">
                  <w:rPr>
                    <w:rFonts w:ascii="MS Gothic" w:eastAsia="MS Gothic" w:hAnsi="MS Gothic" w:cs="MS Gothic" w:hint="eastAsia"/>
                  </w:rPr>
                  <w:t>☐</w:t>
                </w:r>
              </w:sdtContent>
            </w:sdt>
            <w:r w:rsidR="007820BC" w:rsidRPr="002563DB">
              <w:rPr>
                <w:rFonts w:asciiTheme="majorHAnsi" w:hAnsiTheme="majorHAnsi"/>
              </w:rPr>
              <w:t xml:space="preserve">  Nein</w:t>
            </w:r>
          </w:p>
          <w:p w14:paraId="64175F8B" w14:textId="430C7218" w:rsidR="007820BC" w:rsidRPr="002563DB" w:rsidRDefault="007820BC" w:rsidP="006C1AB9">
            <w:pPr>
              <w:rPr>
                <w:rFonts w:asciiTheme="majorHAnsi" w:hAnsiTheme="majorHAnsi"/>
              </w:rPr>
            </w:pPr>
          </w:p>
        </w:tc>
      </w:tr>
      <w:tr w:rsidR="007820BC" w:rsidRPr="002563DB" w14:paraId="6AEDEF3E" w14:textId="77777777" w:rsidTr="006C1AB9">
        <w:tc>
          <w:tcPr>
            <w:tcW w:w="9210" w:type="dxa"/>
          </w:tcPr>
          <w:p w14:paraId="450005E6" w14:textId="77777777" w:rsidR="007820BC" w:rsidRPr="002563DB" w:rsidRDefault="007820BC" w:rsidP="007820BC">
            <w:pPr>
              <w:tabs>
                <w:tab w:val="center" w:pos="4536"/>
                <w:tab w:val="right" w:pos="9072"/>
              </w:tabs>
              <w:rPr>
                <w:rFonts w:asciiTheme="majorHAnsi" w:hAnsiTheme="majorHAnsi"/>
              </w:rPr>
            </w:pPr>
            <w:r w:rsidRPr="002563DB">
              <w:rPr>
                <w:rFonts w:asciiTheme="majorHAnsi" w:hAnsiTheme="majorHAnsi"/>
              </w:rPr>
              <w:t xml:space="preserve">   Falls ja, welche Daten werden gespeichert?  </w:t>
            </w:r>
          </w:p>
          <w:p w14:paraId="20A50AB5" w14:textId="77777777" w:rsidR="007820BC" w:rsidRPr="002563DB" w:rsidRDefault="007820BC" w:rsidP="007820BC">
            <w:pPr>
              <w:tabs>
                <w:tab w:val="center" w:pos="4536"/>
                <w:tab w:val="right" w:pos="9072"/>
              </w:tabs>
              <w:rPr>
                <w:rFonts w:asciiTheme="majorHAnsi" w:hAnsiTheme="majorHAnsi"/>
              </w:rPr>
            </w:pPr>
          </w:p>
          <w:p w14:paraId="2CEF2372" w14:textId="399BA126" w:rsidR="007820BC" w:rsidRPr="002563DB" w:rsidRDefault="007820BC" w:rsidP="007820BC">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311458138"/>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w:t>
            </w:r>
            <w:r w:rsidR="00175A54" w:rsidRPr="002563DB">
              <w:rPr>
                <w:rFonts w:asciiTheme="majorHAnsi" w:hAnsiTheme="majorHAnsi"/>
              </w:rPr>
              <w:t>Browsertyp und -version</w:t>
            </w:r>
          </w:p>
          <w:p w14:paraId="6D2F8C8D" w14:textId="4AE61389" w:rsidR="007820BC" w:rsidRPr="002563DB" w:rsidRDefault="007820BC" w:rsidP="007820BC">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115666894"/>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w:t>
            </w:r>
            <w:r w:rsidR="00175A54" w:rsidRPr="002563DB">
              <w:rPr>
                <w:rFonts w:asciiTheme="majorHAnsi" w:hAnsiTheme="majorHAnsi"/>
              </w:rPr>
              <w:t>Betriebssystem des Nutzers</w:t>
            </w:r>
            <w:r w:rsidRPr="002563DB">
              <w:rPr>
                <w:rFonts w:asciiTheme="majorHAnsi" w:hAnsiTheme="majorHAnsi"/>
              </w:rPr>
              <w:t xml:space="preserve">  </w:t>
            </w:r>
          </w:p>
          <w:p w14:paraId="542FE9A5" w14:textId="5733DDA0" w:rsidR="007820BC" w:rsidRPr="002563DB" w:rsidRDefault="007820BC" w:rsidP="007820BC">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919988450"/>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w:t>
            </w:r>
            <w:r w:rsidR="00175A54" w:rsidRPr="002563DB">
              <w:rPr>
                <w:rStyle w:val="ts-muster-content"/>
                <w:rFonts w:asciiTheme="majorHAnsi" w:hAnsiTheme="majorHAnsi"/>
              </w:rPr>
              <w:t>Herkunftsland, Datum und Uhrzeit der Serveranfrage</w:t>
            </w:r>
          </w:p>
          <w:p w14:paraId="4D23327C" w14:textId="1DEDB40B" w:rsidR="007820BC" w:rsidRPr="002563DB" w:rsidRDefault="007820BC" w:rsidP="007820BC">
            <w:pPr>
              <w:tabs>
                <w:tab w:val="center" w:pos="4536"/>
                <w:tab w:val="right" w:pos="9072"/>
              </w:tabs>
              <w:rPr>
                <w:rStyle w:val="ts-muster-content"/>
                <w:rFonts w:asciiTheme="majorHAnsi" w:hAnsiTheme="majorHAnsi"/>
              </w:rPr>
            </w:pPr>
            <w:r w:rsidRPr="002563DB">
              <w:rPr>
                <w:rFonts w:asciiTheme="majorHAnsi" w:hAnsiTheme="majorHAnsi"/>
              </w:rPr>
              <w:t xml:space="preserve">   </w:t>
            </w:r>
            <w:sdt>
              <w:sdtPr>
                <w:rPr>
                  <w:rFonts w:asciiTheme="majorHAnsi" w:hAnsiTheme="majorHAnsi"/>
                </w:rPr>
                <w:id w:val="-117683106"/>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w:t>
            </w:r>
            <w:r w:rsidR="00175A54" w:rsidRPr="002563DB">
              <w:rPr>
                <w:rStyle w:val="ts-muster-content"/>
                <w:rFonts w:asciiTheme="majorHAnsi" w:hAnsiTheme="majorHAnsi"/>
              </w:rPr>
              <w:t>Anzahl der Besuche</w:t>
            </w:r>
          </w:p>
          <w:p w14:paraId="4AF3E240" w14:textId="541E82F6" w:rsidR="00175A54" w:rsidRPr="002563DB" w:rsidRDefault="00175A54" w:rsidP="00175A5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07713172"/>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w:t>
            </w:r>
            <w:r w:rsidRPr="002563DB">
              <w:rPr>
                <w:rStyle w:val="ts-muster-content"/>
                <w:rFonts w:asciiTheme="majorHAnsi" w:hAnsiTheme="majorHAnsi"/>
              </w:rPr>
              <w:t>Verweildauer auf der Website</w:t>
            </w:r>
          </w:p>
          <w:p w14:paraId="1EF48F8C" w14:textId="14196D63" w:rsidR="00175A54" w:rsidRPr="002563DB" w:rsidRDefault="00175A54" w:rsidP="00175A5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309827929"/>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die vom Nutzer </w:t>
            </w:r>
            <w:r w:rsidRPr="002563DB">
              <w:rPr>
                <w:rStyle w:val="ts-muster-content"/>
                <w:rFonts w:asciiTheme="majorHAnsi" w:hAnsiTheme="majorHAnsi"/>
              </w:rPr>
              <w:t>betätigten externen Links</w:t>
            </w:r>
          </w:p>
          <w:p w14:paraId="48A4B766" w14:textId="47F797AA" w:rsidR="00175A54" w:rsidRPr="002563DB" w:rsidRDefault="00175A54" w:rsidP="00175A5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315308930"/>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w:t>
            </w:r>
            <w:r w:rsidRPr="002563DB">
              <w:rPr>
                <w:rStyle w:val="ts-muster-content"/>
                <w:rFonts w:asciiTheme="majorHAnsi" w:hAnsiTheme="majorHAnsi"/>
              </w:rPr>
              <w:t>IP-Adresse des Nutzers</w:t>
            </w:r>
          </w:p>
          <w:p w14:paraId="5A54AD31" w14:textId="0B041797" w:rsidR="007820BC" w:rsidRPr="002563DB" w:rsidRDefault="007820BC" w:rsidP="007820BC">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872272280"/>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Website, von der der Nutzer auf die aufgerufene Website gelangt ist (Referrer)</w:t>
            </w:r>
          </w:p>
          <w:p w14:paraId="7D850B16" w14:textId="1AF3449B" w:rsidR="007820BC" w:rsidRPr="002563DB" w:rsidRDefault="007820BC" w:rsidP="007820BC">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854720463"/>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Unterseiten, die von der aufgerufenen Website aus aufgerufen werden</w:t>
            </w:r>
          </w:p>
          <w:p w14:paraId="71E4A07E" w14:textId="054F3171" w:rsidR="00175A54" w:rsidRPr="002563DB" w:rsidRDefault="007820BC" w:rsidP="007820BC">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423038912"/>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weitere Daten: </w:t>
            </w:r>
            <w:sdt>
              <w:sdtPr>
                <w:rPr>
                  <w:rFonts w:asciiTheme="majorHAnsi" w:hAnsiTheme="majorHAnsi"/>
                </w:rPr>
                <w:id w:val="917989489"/>
                <w:placeholder>
                  <w:docPart w:val="DefaultPlaceholder_1082065158"/>
                </w:placeholder>
                <w:showingPlcHdr/>
              </w:sdtPr>
              <w:sdtEndPr/>
              <w:sdtContent>
                <w:r w:rsidRPr="002563DB">
                  <w:rPr>
                    <w:rStyle w:val="Platzhaltertext"/>
                    <w:rFonts w:asciiTheme="majorHAnsi" w:hAnsiTheme="majorHAnsi"/>
                  </w:rPr>
                  <w:t>Klicken Sie hier, um Text einzugeben.</w:t>
                </w:r>
              </w:sdtContent>
            </w:sdt>
            <w:r w:rsidRPr="002563DB">
              <w:rPr>
                <w:rFonts w:asciiTheme="majorHAnsi" w:hAnsiTheme="majorHAnsi"/>
              </w:rPr>
              <w:br/>
            </w:r>
          </w:p>
        </w:tc>
      </w:tr>
      <w:tr w:rsidR="00175A54" w:rsidRPr="002563DB" w14:paraId="51D39952" w14:textId="77777777" w:rsidTr="006C1AB9">
        <w:tc>
          <w:tcPr>
            <w:tcW w:w="9210" w:type="dxa"/>
          </w:tcPr>
          <w:p w14:paraId="34D46202" w14:textId="77777777" w:rsidR="00175A54" w:rsidRPr="002563DB" w:rsidRDefault="00175A54" w:rsidP="007820BC">
            <w:pPr>
              <w:tabs>
                <w:tab w:val="center" w:pos="4536"/>
                <w:tab w:val="right" w:pos="9072"/>
              </w:tabs>
              <w:rPr>
                <w:rFonts w:asciiTheme="majorHAnsi" w:hAnsiTheme="majorHAnsi"/>
              </w:rPr>
            </w:pPr>
            <w:r w:rsidRPr="002563DB">
              <w:rPr>
                <w:rFonts w:asciiTheme="majorHAnsi" w:hAnsiTheme="majorHAnsi"/>
              </w:rPr>
              <w:t>Werden aus den Daten pseudonyme Nutzerprofile erstellt?</w:t>
            </w:r>
          </w:p>
          <w:p w14:paraId="644CA0FB" w14:textId="437FE16B" w:rsidR="00175A54" w:rsidRPr="002563DB" w:rsidRDefault="00C868AA" w:rsidP="00175A54">
            <w:pPr>
              <w:tabs>
                <w:tab w:val="center" w:pos="4536"/>
                <w:tab w:val="right" w:pos="9072"/>
              </w:tabs>
              <w:rPr>
                <w:rFonts w:asciiTheme="majorHAnsi" w:hAnsiTheme="majorHAnsi"/>
              </w:rPr>
            </w:pPr>
            <w:sdt>
              <w:sdtPr>
                <w:rPr>
                  <w:rFonts w:asciiTheme="majorHAnsi" w:hAnsiTheme="majorHAnsi"/>
                </w:rPr>
                <w:id w:val="-138267896"/>
                <w14:checkbox>
                  <w14:checked w14:val="0"/>
                  <w14:checkedState w14:val="2612" w14:font="MS Gothic"/>
                  <w14:uncheckedState w14:val="2610" w14:font="MS Gothic"/>
                </w14:checkbox>
              </w:sdtPr>
              <w:sdtEndPr/>
              <w:sdtContent>
                <w:r w:rsidR="00175A54" w:rsidRPr="002563DB">
                  <w:rPr>
                    <w:rFonts w:ascii="MS Gothic" w:eastAsia="MS Gothic" w:hAnsi="MS Gothic" w:cs="MS Gothic" w:hint="eastAsia"/>
                  </w:rPr>
                  <w:t>☐</w:t>
                </w:r>
              </w:sdtContent>
            </w:sdt>
            <w:r w:rsidR="00175A54" w:rsidRPr="002563DB">
              <w:rPr>
                <w:rFonts w:asciiTheme="majorHAnsi" w:hAnsiTheme="majorHAnsi"/>
              </w:rPr>
              <w:t xml:space="preserve"> Ja, pseudonymisiert, nämlich: </w:t>
            </w:r>
            <w:sdt>
              <w:sdtPr>
                <w:rPr>
                  <w:rFonts w:asciiTheme="majorHAnsi" w:hAnsiTheme="majorHAnsi"/>
                </w:rPr>
                <w:id w:val="-129639091"/>
                <w:placeholder>
                  <w:docPart w:val="27D6CD2609054302B9C0A9F02A84620F"/>
                </w:placeholder>
                <w:showingPlcHdr/>
              </w:sdtPr>
              <w:sdtEndPr/>
              <w:sdtContent>
                <w:r w:rsidR="00175A54" w:rsidRPr="002563DB">
                  <w:rPr>
                    <w:rStyle w:val="Platzhaltertext"/>
                    <w:rFonts w:asciiTheme="majorHAnsi" w:hAnsiTheme="majorHAnsi"/>
                  </w:rPr>
                  <w:t>Klicken Sie hier, um Text einzugeben.</w:t>
                </w:r>
              </w:sdtContent>
            </w:sdt>
          </w:p>
          <w:p w14:paraId="6AC8B5AB" w14:textId="77777777" w:rsidR="00175A54" w:rsidRPr="002563DB" w:rsidRDefault="00C868AA" w:rsidP="00175A54">
            <w:pPr>
              <w:rPr>
                <w:rFonts w:asciiTheme="majorHAnsi" w:eastAsiaTheme="minorEastAsia" w:hAnsiTheme="majorHAnsi" w:cstheme="minorBidi"/>
                <w:lang w:eastAsia="de-DE"/>
              </w:rPr>
            </w:pPr>
            <w:sdt>
              <w:sdtPr>
                <w:rPr>
                  <w:rFonts w:asciiTheme="majorHAnsi" w:hAnsiTheme="majorHAnsi"/>
                </w:rPr>
                <w:id w:val="937484756"/>
                <w14:checkbox>
                  <w14:checked w14:val="0"/>
                  <w14:checkedState w14:val="2612" w14:font="MS Gothic"/>
                  <w14:uncheckedState w14:val="2610" w14:font="MS Gothic"/>
                </w14:checkbox>
              </w:sdtPr>
              <w:sdtEndPr/>
              <w:sdtContent>
                <w:r w:rsidR="00175A54" w:rsidRPr="002563DB">
                  <w:rPr>
                    <w:rFonts w:ascii="MS Gothic" w:eastAsia="MS Gothic" w:hAnsi="MS Gothic" w:cs="MS Gothic" w:hint="eastAsia"/>
                  </w:rPr>
                  <w:t>☐</w:t>
                </w:r>
              </w:sdtContent>
            </w:sdt>
            <w:r w:rsidR="00175A54" w:rsidRPr="002563DB">
              <w:rPr>
                <w:rFonts w:asciiTheme="majorHAnsi" w:eastAsiaTheme="minorEastAsia" w:hAnsiTheme="majorHAnsi" w:cstheme="minorBidi"/>
                <w:lang w:eastAsia="de-DE"/>
              </w:rPr>
              <w:t xml:space="preserve"> Anonymisiert, nämlich: </w:t>
            </w:r>
            <w:sdt>
              <w:sdtPr>
                <w:rPr>
                  <w:rFonts w:asciiTheme="majorHAnsi" w:hAnsiTheme="majorHAnsi"/>
                </w:rPr>
                <w:id w:val="-455787156"/>
                <w:placeholder>
                  <w:docPart w:val="27D6CD2609054302B9C0A9F02A84620F"/>
                </w:placeholder>
                <w:showingPlcHdr/>
              </w:sdtPr>
              <w:sdtEndPr/>
              <w:sdtContent>
                <w:r w:rsidR="00175A54" w:rsidRPr="002563DB">
                  <w:rPr>
                    <w:rStyle w:val="Platzhaltertext"/>
                    <w:rFonts w:asciiTheme="majorHAnsi" w:hAnsiTheme="majorHAnsi"/>
                  </w:rPr>
                  <w:t>Klicken Sie hier, um Text einzugeben.</w:t>
                </w:r>
              </w:sdtContent>
            </w:sdt>
          </w:p>
          <w:p w14:paraId="30EE54F6" w14:textId="77777777" w:rsidR="00175A54" w:rsidRPr="002563DB" w:rsidRDefault="00C868AA" w:rsidP="00175A54">
            <w:pPr>
              <w:rPr>
                <w:rFonts w:asciiTheme="majorHAnsi" w:hAnsiTheme="majorHAnsi"/>
              </w:rPr>
            </w:pPr>
            <w:sdt>
              <w:sdtPr>
                <w:rPr>
                  <w:rFonts w:asciiTheme="majorHAnsi" w:hAnsiTheme="majorHAnsi"/>
                </w:rPr>
                <w:id w:val="-1732836118"/>
                <w14:checkbox>
                  <w14:checked w14:val="0"/>
                  <w14:checkedState w14:val="2612" w14:font="MS Gothic"/>
                  <w14:uncheckedState w14:val="2610" w14:font="MS Gothic"/>
                </w14:checkbox>
              </w:sdtPr>
              <w:sdtEndPr/>
              <w:sdtContent>
                <w:r w:rsidR="00175A54" w:rsidRPr="002563DB">
                  <w:rPr>
                    <w:rFonts w:ascii="MS Gothic" w:eastAsia="MS Gothic" w:hAnsi="MS Gothic" w:cs="MS Gothic" w:hint="eastAsia"/>
                  </w:rPr>
                  <w:t>☐</w:t>
                </w:r>
              </w:sdtContent>
            </w:sdt>
            <w:r w:rsidR="00175A54" w:rsidRPr="002563DB">
              <w:rPr>
                <w:rFonts w:asciiTheme="majorHAnsi" w:eastAsiaTheme="minorEastAsia" w:hAnsiTheme="majorHAnsi" w:cstheme="minorBidi"/>
                <w:lang w:eastAsia="de-DE"/>
              </w:rPr>
              <w:t xml:space="preserve"> Weiß nicht</w:t>
            </w:r>
          </w:p>
          <w:p w14:paraId="52C0BD31" w14:textId="77777777" w:rsidR="00175A54" w:rsidRPr="002563DB" w:rsidRDefault="00175A54" w:rsidP="007820BC">
            <w:pPr>
              <w:tabs>
                <w:tab w:val="center" w:pos="4536"/>
                <w:tab w:val="right" w:pos="9072"/>
              </w:tabs>
              <w:rPr>
                <w:rFonts w:asciiTheme="majorHAnsi" w:hAnsiTheme="majorHAnsi"/>
              </w:rPr>
            </w:pPr>
          </w:p>
          <w:p w14:paraId="31096E27" w14:textId="55C9ABE5" w:rsidR="00175A54" w:rsidRPr="002563DB" w:rsidRDefault="00175A54" w:rsidP="007820BC">
            <w:pPr>
              <w:tabs>
                <w:tab w:val="center" w:pos="4536"/>
                <w:tab w:val="right" w:pos="9072"/>
              </w:tabs>
              <w:rPr>
                <w:rFonts w:asciiTheme="majorHAnsi" w:hAnsiTheme="majorHAnsi"/>
              </w:rPr>
            </w:pPr>
          </w:p>
        </w:tc>
      </w:tr>
      <w:tr w:rsidR="00175A54" w:rsidRPr="002563DB" w14:paraId="6305C37B" w14:textId="77777777" w:rsidTr="006C1AB9">
        <w:tc>
          <w:tcPr>
            <w:tcW w:w="9210" w:type="dxa"/>
          </w:tcPr>
          <w:p w14:paraId="524E0B6F" w14:textId="171979F8" w:rsidR="00175A54" w:rsidRPr="002563DB" w:rsidRDefault="00175A54" w:rsidP="007820BC">
            <w:pPr>
              <w:tabs>
                <w:tab w:val="center" w:pos="4536"/>
                <w:tab w:val="right" w:pos="9072"/>
              </w:tabs>
              <w:rPr>
                <w:rFonts w:asciiTheme="majorHAnsi" w:hAnsiTheme="majorHAnsi"/>
              </w:rPr>
            </w:pPr>
            <w:r w:rsidRPr="002563DB">
              <w:rPr>
                <w:rFonts w:asciiTheme="majorHAnsi" w:hAnsiTheme="majorHAnsi"/>
              </w:rPr>
              <w:t>Wie werden die o. g. Daten erhoben?</w:t>
            </w:r>
          </w:p>
          <w:p w14:paraId="2679F0E0" w14:textId="591C2C35" w:rsidR="00175A54" w:rsidRPr="002563DB" w:rsidRDefault="00175A54" w:rsidP="00175A5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748949739"/>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Cookies</w:t>
            </w:r>
          </w:p>
          <w:p w14:paraId="4768CE00" w14:textId="434CE7F9" w:rsidR="00175A54" w:rsidRPr="002563DB" w:rsidRDefault="00175A54" w:rsidP="00175A5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731378149"/>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Sonstiges: </w:t>
            </w:r>
            <w:sdt>
              <w:sdtPr>
                <w:rPr>
                  <w:rFonts w:asciiTheme="majorHAnsi" w:hAnsiTheme="majorHAnsi"/>
                </w:rPr>
                <w:id w:val="1697198684"/>
                <w:placeholder>
                  <w:docPart w:val="46754A7E13314D189D0EE35F79EC3F3F"/>
                </w:placeholder>
                <w:showingPlcHdr/>
              </w:sdtPr>
              <w:sdtEndPr/>
              <w:sdtContent>
                <w:r w:rsidRPr="002563DB">
                  <w:rPr>
                    <w:rStyle w:val="Platzhaltertext"/>
                    <w:rFonts w:asciiTheme="majorHAnsi" w:hAnsiTheme="majorHAnsi"/>
                  </w:rPr>
                  <w:t>Klicken Sie hier, um Text einzugeben.</w:t>
                </w:r>
              </w:sdtContent>
            </w:sdt>
          </w:p>
          <w:p w14:paraId="48759C9B" w14:textId="4E093549" w:rsidR="00175A54" w:rsidRPr="002563DB" w:rsidRDefault="00175A54" w:rsidP="007820BC">
            <w:pPr>
              <w:tabs>
                <w:tab w:val="center" w:pos="4536"/>
                <w:tab w:val="right" w:pos="9072"/>
              </w:tabs>
              <w:rPr>
                <w:rFonts w:asciiTheme="majorHAnsi" w:hAnsiTheme="majorHAnsi"/>
              </w:rPr>
            </w:pPr>
          </w:p>
        </w:tc>
      </w:tr>
      <w:tr w:rsidR="00175A54" w:rsidRPr="002563DB" w14:paraId="32918FD6" w14:textId="77777777" w:rsidTr="006C1AB9">
        <w:tc>
          <w:tcPr>
            <w:tcW w:w="9210" w:type="dxa"/>
          </w:tcPr>
          <w:p w14:paraId="32669610" w14:textId="62F2BFBE" w:rsidR="00175A54" w:rsidRPr="002563DB" w:rsidRDefault="00175A54" w:rsidP="00175A54">
            <w:pPr>
              <w:rPr>
                <w:rFonts w:asciiTheme="majorHAnsi" w:hAnsiTheme="majorHAnsi"/>
              </w:rPr>
            </w:pPr>
            <w:r w:rsidRPr="002563DB">
              <w:rPr>
                <w:rFonts w:asciiTheme="majorHAnsi" w:hAnsiTheme="majorHAnsi"/>
              </w:rPr>
              <w:t>Was ist der Zweck der Nutzung dieses Tools?</w:t>
            </w:r>
          </w:p>
          <w:p w14:paraId="2497C320" w14:textId="77777777" w:rsidR="00175A54" w:rsidRPr="002563DB" w:rsidRDefault="00175A54" w:rsidP="00175A54">
            <w:pPr>
              <w:tabs>
                <w:tab w:val="center" w:pos="4536"/>
                <w:tab w:val="right" w:pos="9072"/>
              </w:tabs>
              <w:rPr>
                <w:rFonts w:asciiTheme="majorHAnsi" w:hAnsiTheme="majorHAnsi"/>
              </w:rPr>
            </w:pPr>
          </w:p>
          <w:p w14:paraId="24BC32BA" w14:textId="77777777" w:rsidR="00175A54" w:rsidRPr="002563DB" w:rsidRDefault="00175A54" w:rsidP="00175A5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714015287"/>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Reichweitenmessung</w:t>
            </w:r>
          </w:p>
          <w:p w14:paraId="48AEC2C7" w14:textId="738D68D6" w:rsidR="00175A54" w:rsidRPr="002563DB" w:rsidRDefault="00175A54" w:rsidP="00175A5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96051062"/>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Analyse der Webseite</w:t>
            </w:r>
          </w:p>
          <w:p w14:paraId="4CA9F203" w14:textId="77777777" w:rsidR="00175A54" w:rsidRPr="002563DB" w:rsidRDefault="00175A54" w:rsidP="00175A5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159428554"/>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Optimierung der Webseite  </w:t>
            </w:r>
          </w:p>
          <w:p w14:paraId="2EB646AA" w14:textId="77777777" w:rsidR="00175A54" w:rsidRPr="002563DB" w:rsidRDefault="00175A54" w:rsidP="00175A5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789957554"/>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wirtschaftlicher Betrieb der Webseite</w:t>
            </w:r>
          </w:p>
          <w:p w14:paraId="21C1BEFA" w14:textId="77777777" w:rsidR="00175A54" w:rsidRPr="002563DB" w:rsidRDefault="00175A54" w:rsidP="00175A54">
            <w:pPr>
              <w:rPr>
                <w:rFonts w:asciiTheme="majorHAnsi" w:hAnsiTheme="majorHAnsi"/>
              </w:rPr>
            </w:pPr>
            <w:r w:rsidRPr="002563DB">
              <w:rPr>
                <w:rFonts w:asciiTheme="majorHAnsi" w:hAnsiTheme="majorHAnsi"/>
              </w:rPr>
              <w:t xml:space="preserve">   </w:t>
            </w:r>
            <w:sdt>
              <w:sdtPr>
                <w:rPr>
                  <w:rFonts w:asciiTheme="majorHAnsi" w:hAnsiTheme="majorHAnsi"/>
                </w:rPr>
                <w:id w:val="-1789260326"/>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Sonstiges: </w:t>
            </w:r>
            <w:sdt>
              <w:sdtPr>
                <w:rPr>
                  <w:rFonts w:asciiTheme="majorHAnsi" w:hAnsiTheme="majorHAnsi"/>
                </w:rPr>
                <w:id w:val="-1307544944"/>
                <w:placeholder>
                  <w:docPart w:val="C7DE113F032B4AA9BABD08C90CD19BEA"/>
                </w:placeholder>
                <w:showingPlcHdr/>
              </w:sdtPr>
              <w:sdtEndPr/>
              <w:sdtContent>
                <w:r w:rsidRPr="002563DB">
                  <w:rPr>
                    <w:rStyle w:val="Platzhaltertext"/>
                    <w:rFonts w:asciiTheme="majorHAnsi" w:hAnsiTheme="majorHAnsi"/>
                  </w:rPr>
                  <w:t>Klicken Sie hier, um Text einzugeben.</w:t>
                </w:r>
              </w:sdtContent>
            </w:sdt>
            <w:r w:rsidRPr="002563DB">
              <w:rPr>
                <w:rFonts w:asciiTheme="majorHAnsi" w:hAnsiTheme="majorHAnsi"/>
              </w:rPr>
              <w:br/>
            </w:r>
          </w:p>
          <w:p w14:paraId="71A06D64" w14:textId="77777777" w:rsidR="00175A54" w:rsidRPr="002563DB" w:rsidRDefault="00175A54" w:rsidP="007820BC">
            <w:pPr>
              <w:tabs>
                <w:tab w:val="center" w:pos="4536"/>
                <w:tab w:val="right" w:pos="9072"/>
              </w:tabs>
              <w:rPr>
                <w:rFonts w:asciiTheme="majorHAnsi" w:hAnsiTheme="majorHAnsi"/>
              </w:rPr>
            </w:pPr>
          </w:p>
        </w:tc>
      </w:tr>
      <w:tr w:rsidR="007820BC" w:rsidRPr="002563DB" w14:paraId="7B5B82A6" w14:textId="77777777" w:rsidTr="006C1AB9">
        <w:tc>
          <w:tcPr>
            <w:tcW w:w="9210" w:type="dxa"/>
          </w:tcPr>
          <w:p w14:paraId="32DF514A" w14:textId="23F31C20" w:rsidR="007820BC" w:rsidRPr="002563DB" w:rsidRDefault="007820BC" w:rsidP="006C1AB9">
            <w:pPr>
              <w:rPr>
                <w:rFonts w:asciiTheme="majorHAnsi" w:hAnsiTheme="majorHAnsi"/>
              </w:rPr>
            </w:pPr>
            <w:r w:rsidRPr="002563DB">
              <w:rPr>
                <w:rFonts w:asciiTheme="majorHAnsi" w:hAnsiTheme="majorHAnsi"/>
              </w:rPr>
              <w:t>Wie lan</w:t>
            </w:r>
            <w:r w:rsidR="00894DD8" w:rsidRPr="002563DB">
              <w:rPr>
                <w:rFonts w:asciiTheme="majorHAnsi" w:hAnsiTheme="majorHAnsi"/>
              </w:rPr>
              <w:t xml:space="preserve">ge werden die Daten </w:t>
            </w:r>
            <w:r w:rsidR="00175A54" w:rsidRPr="002563DB">
              <w:rPr>
                <w:rFonts w:asciiTheme="majorHAnsi" w:hAnsiTheme="majorHAnsi"/>
              </w:rPr>
              <w:t xml:space="preserve">bzw. Cookies </w:t>
            </w:r>
            <w:r w:rsidR="00894DD8" w:rsidRPr="002563DB">
              <w:rPr>
                <w:rFonts w:asciiTheme="majorHAnsi" w:hAnsiTheme="majorHAnsi"/>
              </w:rPr>
              <w:t xml:space="preserve">gespeichert bzw. wann werden die erhobenen Daten konkret gelöscht? </w:t>
            </w:r>
            <w:r w:rsidR="00894DD8" w:rsidRPr="002563DB">
              <w:rPr>
                <w:rFonts w:asciiTheme="majorHAnsi" w:hAnsiTheme="majorHAnsi"/>
              </w:rPr>
              <w:br/>
            </w:r>
            <w:r w:rsidR="00175A54" w:rsidRPr="002563DB">
              <w:rPr>
                <w:rFonts w:asciiTheme="majorHAnsi" w:hAnsiTheme="majorHAnsi"/>
                <w:i/>
                <w:iCs/>
                <w:color w:val="C00000"/>
              </w:rPr>
              <w:t xml:space="preserve">Hinweis: Dies sollte max. eine Woche sein. Es ist eine Einstellung </w:t>
            </w:r>
            <w:r w:rsidR="00894DD8" w:rsidRPr="002563DB">
              <w:rPr>
                <w:rFonts w:asciiTheme="majorHAnsi" w:hAnsiTheme="majorHAnsi"/>
                <w:i/>
                <w:iCs/>
                <w:color w:val="C00000"/>
              </w:rPr>
              <w:t xml:space="preserve">in der Software </w:t>
            </w:r>
            <w:r w:rsidR="00175A54" w:rsidRPr="002563DB">
              <w:rPr>
                <w:rFonts w:asciiTheme="majorHAnsi" w:hAnsiTheme="majorHAnsi"/>
                <w:i/>
                <w:iCs/>
                <w:color w:val="C00000"/>
              </w:rPr>
              <w:t xml:space="preserve">möglich </w:t>
            </w:r>
            <w:r w:rsidR="00894DD8" w:rsidRPr="002563DB">
              <w:rPr>
                <w:rFonts w:asciiTheme="majorHAnsi" w:hAnsiTheme="majorHAnsi"/>
                <w:i/>
                <w:iCs/>
                <w:color w:val="C00000"/>
              </w:rPr>
              <w:t>unter ht</w:t>
            </w:r>
            <w:r w:rsidR="00175A54" w:rsidRPr="002563DB">
              <w:rPr>
                <w:rFonts w:asciiTheme="majorHAnsi" w:hAnsiTheme="majorHAnsi"/>
                <w:i/>
                <w:iCs/>
                <w:color w:val="C00000"/>
              </w:rPr>
              <w:t>tps://matomo.org/docs/privacy/</w:t>
            </w:r>
          </w:p>
          <w:p w14:paraId="3C3E4E4A" w14:textId="77777777" w:rsidR="007820BC" w:rsidRPr="002563DB" w:rsidRDefault="007820BC" w:rsidP="006C1AB9">
            <w:pPr>
              <w:rPr>
                <w:rFonts w:asciiTheme="majorHAnsi" w:hAnsiTheme="majorHAnsi"/>
              </w:rPr>
            </w:pPr>
          </w:p>
          <w:p w14:paraId="0764FAD4" w14:textId="238065DA" w:rsidR="00175A54" w:rsidRPr="002563DB" w:rsidRDefault="00175A54" w:rsidP="00175A5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877817041"/>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eine Woche</w:t>
            </w:r>
          </w:p>
          <w:p w14:paraId="2B559B7C" w14:textId="77777777" w:rsidR="007820BC" w:rsidRPr="002563DB" w:rsidRDefault="00175A54" w:rsidP="00175A54">
            <w:pPr>
              <w:rPr>
                <w:rFonts w:asciiTheme="majorHAnsi" w:hAnsiTheme="majorHAnsi"/>
                <w:i/>
                <w:color w:val="C00000"/>
              </w:rPr>
            </w:pPr>
            <w:r w:rsidRPr="002563DB">
              <w:rPr>
                <w:rFonts w:asciiTheme="majorHAnsi" w:hAnsiTheme="majorHAnsi"/>
              </w:rPr>
              <w:t xml:space="preserve">   </w:t>
            </w:r>
            <w:sdt>
              <w:sdtPr>
                <w:rPr>
                  <w:rFonts w:asciiTheme="majorHAnsi" w:hAnsiTheme="majorHAnsi"/>
                </w:rPr>
                <w:id w:val="1037236034"/>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Sonstiges: </w:t>
            </w:r>
            <w:sdt>
              <w:sdtPr>
                <w:rPr>
                  <w:rFonts w:asciiTheme="majorHAnsi" w:hAnsiTheme="majorHAnsi"/>
                  <w:i/>
                  <w:color w:val="C00000"/>
                </w:rPr>
                <w:id w:val="-476295800"/>
                <w:placeholder>
                  <w:docPart w:val="A99A8AFDEA024D10BBBF9C4FD9A2C9A4"/>
                </w:placeholder>
                <w:showingPlcHdr/>
              </w:sdtPr>
              <w:sdtEndPr/>
              <w:sdtContent>
                <w:r w:rsidR="007820BC" w:rsidRPr="002563DB">
                  <w:rPr>
                    <w:rStyle w:val="Platzhaltertext"/>
                    <w:rFonts w:asciiTheme="majorHAnsi" w:hAnsiTheme="majorHAnsi"/>
                  </w:rPr>
                  <w:t>Klicken Sie hier, um Text einzugeben.</w:t>
                </w:r>
              </w:sdtContent>
            </w:sdt>
          </w:p>
          <w:p w14:paraId="3D4E2E85" w14:textId="40377A24" w:rsidR="00175A54" w:rsidRPr="002563DB" w:rsidRDefault="00175A54" w:rsidP="00175A54">
            <w:pPr>
              <w:rPr>
                <w:rFonts w:asciiTheme="majorHAnsi" w:hAnsiTheme="majorHAnsi"/>
                <w:color w:val="C00000"/>
              </w:rPr>
            </w:pPr>
          </w:p>
        </w:tc>
      </w:tr>
      <w:tr w:rsidR="00894DD8" w:rsidRPr="002563DB" w14:paraId="439654CF" w14:textId="77777777" w:rsidTr="006C1AB9">
        <w:tc>
          <w:tcPr>
            <w:tcW w:w="9210" w:type="dxa"/>
          </w:tcPr>
          <w:p w14:paraId="36AE47EA" w14:textId="77777777" w:rsidR="00894DD8" w:rsidRPr="002563DB" w:rsidRDefault="00894DD8" w:rsidP="006C1AB9">
            <w:pPr>
              <w:rPr>
                <w:rFonts w:asciiTheme="majorHAnsi" w:hAnsiTheme="majorHAnsi"/>
              </w:rPr>
            </w:pPr>
            <w:r w:rsidRPr="002563DB">
              <w:rPr>
                <w:rFonts w:asciiTheme="majorHAnsi" w:hAnsiTheme="majorHAnsi"/>
              </w:rPr>
              <w:lastRenderedPageBreak/>
              <w:t>Wird Matomo auf eigenem Websiteserver oder auf Drittservern eingesetzt? Wo steht der Server?</w:t>
            </w:r>
          </w:p>
          <w:p w14:paraId="57099CF8" w14:textId="77777777" w:rsidR="00894DD8" w:rsidRPr="002563DB" w:rsidRDefault="00894DD8" w:rsidP="006C1AB9">
            <w:pPr>
              <w:rPr>
                <w:rFonts w:asciiTheme="majorHAnsi" w:hAnsiTheme="majorHAnsi"/>
              </w:rPr>
            </w:pPr>
          </w:p>
          <w:sdt>
            <w:sdtPr>
              <w:rPr>
                <w:rFonts w:asciiTheme="majorHAnsi" w:hAnsiTheme="majorHAnsi"/>
              </w:rPr>
              <w:id w:val="-861668120"/>
              <w:placeholder>
                <w:docPart w:val="DefaultPlaceholder_1082065158"/>
              </w:placeholder>
              <w:showingPlcHdr/>
            </w:sdtPr>
            <w:sdtEndPr/>
            <w:sdtContent>
              <w:p w14:paraId="34B5F575" w14:textId="60C3E5F6" w:rsidR="00894DD8" w:rsidRPr="002563DB" w:rsidRDefault="00894DD8" w:rsidP="006C1AB9">
                <w:pPr>
                  <w:rPr>
                    <w:rFonts w:asciiTheme="majorHAnsi" w:hAnsiTheme="majorHAnsi"/>
                  </w:rPr>
                </w:pPr>
                <w:r w:rsidRPr="002563DB">
                  <w:rPr>
                    <w:rStyle w:val="Platzhaltertext"/>
                    <w:rFonts w:asciiTheme="majorHAnsi" w:hAnsiTheme="majorHAnsi"/>
                  </w:rPr>
                  <w:t>Klicken Sie hier, um Text einzugeben.</w:t>
                </w:r>
              </w:p>
            </w:sdtContent>
          </w:sdt>
        </w:tc>
      </w:tr>
      <w:tr w:rsidR="007820BC" w:rsidRPr="002563DB" w14:paraId="22977A82" w14:textId="77777777" w:rsidTr="006C1AB9">
        <w:tc>
          <w:tcPr>
            <w:tcW w:w="9210" w:type="dxa"/>
          </w:tcPr>
          <w:p w14:paraId="7D26F3B7" w14:textId="4223965F" w:rsidR="007820BC" w:rsidRPr="002563DB" w:rsidRDefault="007820BC" w:rsidP="006C1AB9">
            <w:pPr>
              <w:rPr>
                <w:rFonts w:asciiTheme="majorHAnsi" w:hAnsiTheme="majorHAnsi"/>
              </w:rPr>
            </w:pPr>
            <w:r w:rsidRPr="002563DB">
              <w:rPr>
                <w:rFonts w:asciiTheme="majorHAnsi" w:hAnsiTheme="majorHAnsi"/>
              </w:rPr>
              <w:t>Werden die erhobenen Daten an weitere Dritte weitergeleitet? Wenn ja, an wen? Wo steht der Server?</w:t>
            </w:r>
          </w:p>
          <w:sdt>
            <w:sdtPr>
              <w:rPr>
                <w:rFonts w:asciiTheme="majorHAnsi" w:hAnsiTheme="majorHAnsi"/>
              </w:rPr>
              <w:id w:val="-1132017501"/>
              <w:placeholder>
                <w:docPart w:val="0010FE9AB9E64BD08F7CE32302771271"/>
              </w:placeholder>
              <w:showingPlcHdr/>
            </w:sdtPr>
            <w:sdtEndPr/>
            <w:sdtContent>
              <w:p w14:paraId="5A60BE8C" w14:textId="77777777" w:rsidR="007820BC" w:rsidRPr="002563DB" w:rsidRDefault="007820BC" w:rsidP="006C1AB9">
                <w:pPr>
                  <w:rPr>
                    <w:rFonts w:asciiTheme="majorHAnsi" w:hAnsiTheme="majorHAnsi"/>
                  </w:rPr>
                </w:pPr>
                <w:r w:rsidRPr="002563DB">
                  <w:rPr>
                    <w:rStyle w:val="Platzhaltertext"/>
                    <w:rFonts w:asciiTheme="majorHAnsi" w:hAnsiTheme="majorHAnsi"/>
                  </w:rPr>
                  <w:t>Klicken Sie hier, um Text einzugeben.</w:t>
                </w:r>
              </w:p>
            </w:sdtContent>
          </w:sdt>
          <w:p w14:paraId="4C7AEB08" w14:textId="77777777" w:rsidR="007820BC" w:rsidRPr="002563DB" w:rsidRDefault="007820BC" w:rsidP="006C1AB9">
            <w:pPr>
              <w:rPr>
                <w:rFonts w:asciiTheme="majorHAnsi" w:hAnsiTheme="majorHAnsi"/>
                <w:color w:val="C00000"/>
              </w:rPr>
            </w:pPr>
          </w:p>
        </w:tc>
      </w:tr>
      <w:tr w:rsidR="007820BC" w:rsidRPr="002563DB" w14:paraId="242C06ED" w14:textId="77777777" w:rsidTr="006C1AB9">
        <w:tc>
          <w:tcPr>
            <w:tcW w:w="9210" w:type="dxa"/>
          </w:tcPr>
          <w:p w14:paraId="15FF7E6B" w14:textId="77777777" w:rsidR="00894DD8" w:rsidRPr="002563DB" w:rsidRDefault="00894DD8" w:rsidP="006C1AB9">
            <w:pPr>
              <w:tabs>
                <w:tab w:val="center" w:pos="4536"/>
                <w:tab w:val="right" w:pos="9072"/>
              </w:tabs>
              <w:rPr>
                <w:rFonts w:asciiTheme="majorHAnsi" w:hAnsiTheme="majorHAnsi"/>
              </w:rPr>
            </w:pPr>
            <w:r w:rsidRPr="002563DB">
              <w:rPr>
                <w:rFonts w:asciiTheme="majorHAnsi" w:hAnsiTheme="majorHAnsi"/>
              </w:rPr>
              <w:t>Ist die Funktion "Automatically Anonymize Visitor IPs" aktiviert?</w:t>
            </w:r>
            <w:r w:rsidRPr="002563DB">
              <w:rPr>
                <w:rFonts w:asciiTheme="majorHAnsi" w:hAnsiTheme="majorHAnsi"/>
              </w:rPr>
              <w:br/>
              <w:t>(Kürzung der IP-Adresse auf 2 Bytes)</w:t>
            </w:r>
          </w:p>
          <w:p w14:paraId="0C35F047" w14:textId="39AD1140" w:rsidR="00175A54" w:rsidRPr="002563DB" w:rsidRDefault="00175A54" w:rsidP="006C1AB9">
            <w:pPr>
              <w:tabs>
                <w:tab w:val="center" w:pos="4536"/>
                <w:tab w:val="right" w:pos="9072"/>
              </w:tabs>
              <w:rPr>
                <w:rFonts w:asciiTheme="majorHAnsi" w:hAnsiTheme="majorHAnsi"/>
                <w:i/>
                <w:iCs/>
                <w:color w:val="C00000"/>
              </w:rPr>
            </w:pPr>
            <w:r w:rsidRPr="002563DB">
              <w:rPr>
                <w:rFonts w:asciiTheme="majorHAnsi" w:hAnsiTheme="majorHAnsi"/>
                <w:i/>
                <w:iCs/>
                <w:color w:val="C00000"/>
              </w:rPr>
              <w:t>Hinweis: Dies muss aktiv bei Einbindung von Matomo eingestellt werden.</w:t>
            </w:r>
          </w:p>
          <w:p w14:paraId="7368A2EF" w14:textId="77777777" w:rsidR="00894DD8" w:rsidRPr="002563DB" w:rsidRDefault="00894DD8" w:rsidP="00894DD8">
            <w:pPr>
              <w:tabs>
                <w:tab w:val="center" w:pos="4536"/>
                <w:tab w:val="right" w:pos="9072"/>
              </w:tabs>
              <w:rPr>
                <w:rFonts w:asciiTheme="majorHAnsi" w:hAnsiTheme="majorHAnsi"/>
              </w:rPr>
            </w:pPr>
          </w:p>
          <w:p w14:paraId="103F9C32" w14:textId="77777777" w:rsidR="00894DD8" w:rsidRPr="002563DB" w:rsidRDefault="00C868AA" w:rsidP="00894DD8">
            <w:pPr>
              <w:tabs>
                <w:tab w:val="center" w:pos="4536"/>
                <w:tab w:val="right" w:pos="9072"/>
              </w:tabs>
              <w:rPr>
                <w:rFonts w:asciiTheme="majorHAnsi" w:hAnsiTheme="majorHAnsi"/>
              </w:rPr>
            </w:pPr>
            <w:sdt>
              <w:sdtPr>
                <w:rPr>
                  <w:rFonts w:asciiTheme="majorHAnsi" w:hAnsiTheme="majorHAnsi"/>
                </w:rPr>
                <w:id w:val="-2115501941"/>
                <w14:checkbox>
                  <w14:checked w14:val="0"/>
                  <w14:checkedState w14:val="2612" w14:font="MS Gothic"/>
                  <w14:uncheckedState w14:val="2610" w14:font="MS Gothic"/>
                </w14:checkbox>
              </w:sdtPr>
              <w:sdtEndPr/>
              <w:sdtContent>
                <w:r w:rsidR="00894DD8" w:rsidRPr="002563DB">
                  <w:rPr>
                    <w:rFonts w:ascii="MS Gothic" w:eastAsia="MS Gothic" w:hAnsi="MS Gothic" w:cs="MS Gothic" w:hint="eastAsia"/>
                  </w:rPr>
                  <w:t>☐</w:t>
                </w:r>
              </w:sdtContent>
            </w:sdt>
            <w:r w:rsidR="00894DD8" w:rsidRPr="002563DB">
              <w:rPr>
                <w:rFonts w:asciiTheme="majorHAnsi" w:hAnsiTheme="majorHAnsi"/>
              </w:rPr>
              <w:t xml:space="preserve">  Ja</w:t>
            </w:r>
          </w:p>
          <w:p w14:paraId="7357D6E5" w14:textId="77777777" w:rsidR="00894DD8" w:rsidRPr="002563DB" w:rsidRDefault="00C868AA" w:rsidP="00894DD8">
            <w:pPr>
              <w:tabs>
                <w:tab w:val="center" w:pos="4536"/>
                <w:tab w:val="right" w:pos="9072"/>
              </w:tabs>
              <w:rPr>
                <w:rFonts w:asciiTheme="majorHAnsi" w:hAnsiTheme="majorHAnsi"/>
              </w:rPr>
            </w:pPr>
            <w:sdt>
              <w:sdtPr>
                <w:rPr>
                  <w:rFonts w:asciiTheme="majorHAnsi" w:hAnsiTheme="majorHAnsi"/>
                </w:rPr>
                <w:id w:val="688571074"/>
                <w14:checkbox>
                  <w14:checked w14:val="0"/>
                  <w14:checkedState w14:val="2612" w14:font="MS Gothic"/>
                  <w14:uncheckedState w14:val="2610" w14:font="MS Gothic"/>
                </w14:checkbox>
              </w:sdtPr>
              <w:sdtEndPr/>
              <w:sdtContent>
                <w:r w:rsidR="00894DD8" w:rsidRPr="002563DB">
                  <w:rPr>
                    <w:rFonts w:ascii="MS Gothic" w:eastAsia="MS Gothic" w:hAnsi="MS Gothic" w:cs="MS Gothic" w:hint="eastAsia"/>
                  </w:rPr>
                  <w:t>☐</w:t>
                </w:r>
              </w:sdtContent>
            </w:sdt>
            <w:r w:rsidR="00894DD8" w:rsidRPr="002563DB">
              <w:rPr>
                <w:rFonts w:asciiTheme="majorHAnsi" w:hAnsiTheme="majorHAnsi"/>
              </w:rPr>
              <w:t xml:space="preserve">  Nein</w:t>
            </w:r>
          </w:p>
          <w:p w14:paraId="6F5A0A8B" w14:textId="77777777" w:rsidR="00175A54" w:rsidRPr="002563DB" w:rsidRDefault="00C868AA" w:rsidP="00175A54">
            <w:pPr>
              <w:rPr>
                <w:rFonts w:asciiTheme="majorHAnsi" w:hAnsiTheme="majorHAnsi"/>
              </w:rPr>
            </w:pPr>
            <w:sdt>
              <w:sdtPr>
                <w:rPr>
                  <w:rFonts w:asciiTheme="majorHAnsi" w:hAnsiTheme="majorHAnsi"/>
                </w:rPr>
                <w:id w:val="-647663964"/>
                <w14:checkbox>
                  <w14:checked w14:val="0"/>
                  <w14:checkedState w14:val="2612" w14:font="MS Gothic"/>
                  <w14:uncheckedState w14:val="2610" w14:font="MS Gothic"/>
                </w14:checkbox>
              </w:sdtPr>
              <w:sdtEndPr/>
              <w:sdtContent>
                <w:r w:rsidR="00175A54" w:rsidRPr="002563DB">
                  <w:rPr>
                    <w:rFonts w:ascii="MS Gothic" w:eastAsia="MS Gothic" w:hAnsi="MS Gothic" w:cs="MS Gothic" w:hint="eastAsia"/>
                  </w:rPr>
                  <w:t>☐</w:t>
                </w:r>
              </w:sdtContent>
            </w:sdt>
            <w:r w:rsidR="00175A54" w:rsidRPr="002563DB">
              <w:rPr>
                <w:rFonts w:asciiTheme="majorHAnsi" w:eastAsiaTheme="minorEastAsia" w:hAnsiTheme="majorHAnsi" w:cstheme="minorBidi"/>
                <w:lang w:eastAsia="de-DE"/>
              </w:rPr>
              <w:t xml:space="preserve"> Weiß nicht</w:t>
            </w:r>
          </w:p>
          <w:p w14:paraId="082E7567" w14:textId="3235BE35" w:rsidR="007820BC" w:rsidRPr="002563DB" w:rsidRDefault="00C868AA" w:rsidP="006C1AB9">
            <w:pPr>
              <w:tabs>
                <w:tab w:val="center" w:pos="4536"/>
                <w:tab w:val="right" w:pos="9072"/>
              </w:tabs>
              <w:rPr>
                <w:rFonts w:asciiTheme="majorHAnsi" w:hAnsiTheme="majorHAnsi"/>
              </w:rPr>
            </w:pPr>
            <w:sdt>
              <w:sdtPr>
                <w:rPr>
                  <w:rFonts w:asciiTheme="majorHAnsi" w:hAnsiTheme="majorHAnsi"/>
                </w:rPr>
                <w:id w:val="-391121893"/>
                <w14:checkbox>
                  <w14:checked w14:val="0"/>
                  <w14:checkedState w14:val="2612" w14:font="MS Gothic"/>
                  <w14:uncheckedState w14:val="2610" w14:font="MS Gothic"/>
                </w14:checkbox>
              </w:sdtPr>
              <w:sdtEndPr/>
              <w:sdtContent>
                <w:r w:rsidR="00894DD8" w:rsidRPr="002563DB">
                  <w:rPr>
                    <w:rFonts w:ascii="MS Gothic" w:eastAsia="MS Gothic" w:hAnsi="MS Gothic" w:cs="MS Gothic" w:hint="eastAsia"/>
                  </w:rPr>
                  <w:t>☐</w:t>
                </w:r>
              </w:sdtContent>
            </w:sdt>
            <w:r w:rsidR="00894DD8" w:rsidRPr="002563DB">
              <w:rPr>
                <w:rFonts w:asciiTheme="majorHAnsi" w:hAnsiTheme="majorHAnsi"/>
              </w:rPr>
              <w:t xml:space="preserve"> Sonstiges Verfahren:  </w:t>
            </w:r>
            <w:sdt>
              <w:sdtPr>
                <w:rPr>
                  <w:rFonts w:asciiTheme="majorHAnsi" w:hAnsiTheme="majorHAnsi"/>
                </w:rPr>
                <w:id w:val="679008683"/>
                <w:placeholder>
                  <w:docPart w:val="20800BCFEC54464D9012C2E3D7E5C8BD"/>
                </w:placeholder>
                <w:showingPlcHdr/>
              </w:sdtPr>
              <w:sdtEndPr/>
              <w:sdtContent>
                <w:r w:rsidR="00894DD8" w:rsidRPr="002563DB">
                  <w:rPr>
                    <w:rStyle w:val="Platzhaltertext"/>
                    <w:rFonts w:asciiTheme="majorHAnsi" w:hAnsiTheme="majorHAnsi"/>
                  </w:rPr>
                  <w:t>Klicken Sie hier, um Text einzugeben.</w:t>
                </w:r>
              </w:sdtContent>
            </w:sdt>
          </w:p>
          <w:p w14:paraId="795A9C53" w14:textId="77777777" w:rsidR="007820BC" w:rsidRPr="002563DB" w:rsidRDefault="007820BC" w:rsidP="006C1AB9">
            <w:pPr>
              <w:rPr>
                <w:rFonts w:asciiTheme="majorHAnsi" w:hAnsiTheme="majorHAnsi"/>
              </w:rPr>
            </w:pPr>
          </w:p>
        </w:tc>
      </w:tr>
      <w:tr w:rsidR="007820BC" w:rsidRPr="002563DB" w14:paraId="443BC6A9" w14:textId="77777777" w:rsidTr="006C1AB9">
        <w:tc>
          <w:tcPr>
            <w:tcW w:w="9210" w:type="dxa"/>
          </w:tcPr>
          <w:p w14:paraId="604A99F9" w14:textId="230E79E2" w:rsidR="00175A54" w:rsidRPr="002563DB" w:rsidRDefault="00175A54" w:rsidP="00175A54">
            <w:pPr>
              <w:rPr>
                <w:rFonts w:asciiTheme="majorHAnsi" w:hAnsiTheme="majorHAnsi"/>
              </w:rPr>
            </w:pPr>
            <w:r w:rsidRPr="002563DB">
              <w:rPr>
                <w:rFonts w:asciiTheme="majorHAnsi" w:hAnsiTheme="majorHAnsi"/>
              </w:rPr>
              <w:t>Wird eine Einwilligung über Opt-In eingeholt?</w:t>
            </w:r>
          </w:p>
          <w:p w14:paraId="2901C5D1" w14:textId="77777777" w:rsidR="00175A54" w:rsidRPr="002563DB" w:rsidRDefault="00C868AA" w:rsidP="00175A54">
            <w:pPr>
              <w:tabs>
                <w:tab w:val="center" w:pos="4536"/>
                <w:tab w:val="right" w:pos="9072"/>
              </w:tabs>
              <w:rPr>
                <w:rFonts w:asciiTheme="majorHAnsi" w:hAnsiTheme="majorHAnsi"/>
              </w:rPr>
            </w:pPr>
            <w:sdt>
              <w:sdtPr>
                <w:rPr>
                  <w:rFonts w:asciiTheme="majorHAnsi" w:hAnsiTheme="majorHAnsi"/>
                </w:rPr>
                <w:id w:val="351083800"/>
                <w14:checkbox>
                  <w14:checked w14:val="0"/>
                  <w14:checkedState w14:val="2612" w14:font="MS Gothic"/>
                  <w14:uncheckedState w14:val="2610" w14:font="MS Gothic"/>
                </w14:checkbox>
              </w:sdtPr>
              <w:sdtEndPr/>
              <w:sdtContent>
                <w:r w:rsidR="00175A54" w:rsidRPr="002563DB">
                  <w:rPr>
                    <w:rFonts w:ascii="MS Gothic" w:eastAsia="MS Gothic" w:hAnsi="MS Gothic" w:cs="MS Gothic" w:hint="eastAsia"/>
                  </w:rPr>
                  <w:t>☐</w:t>
                </w:r>
              </w:sdtContent>
            </w:sdt>
            <w:r w:rsidR="00175A54" w:rsidRPr="002563DB">
              <w:rPr>
                <w:rFonts w:asciiTheme="majorHAnsi" w:hAnsiTheme="majorHAnsi"/>
              </w:rPr>
              <w:t xml:space="preserve"> Ja, nämlich: </w:t>
            </w:r>
            <w:sdt>
              <w:sdtPr>
                <w:rPr>
                  <w:rFonts w:asciiTheme="majorHAnsi" w:hAnsiTheme="majorHAnsi"/>
                </w:rPr>
                <w:id w:val="1842043667"/>
                <w:placeholder>
                  <w:docPart w:val="FDE362CB36814001A7EF417EB7B03BA7"/>
                </w:placeholder>
                <w:showingPlcHdr/>
              </w:sdtPr>
              <w:sdtEndPr/>
              <w:sdtContent>
                <w:r w:rsidR="00175A54" w:rsidRPr="002563DB">
                  <w:rPr>
                    <w:rStyle w:val="Platzhaltertext"/>
                    <w:rFonts w:asciiTheme="majorHAnsi" w:hAnsiTheme="majorHAnsi"/>
                  </w:rPr>
                  <w:t>Klicken Sie hier, um Text einzugeben.</w:t>
                </w:r>
              </w:sdtContent>
            </w:sdt>
          </w:p>
          <w:p w14:paraId="440EAD08" w14:textId="77777777" w:rsidR="00175A54" w:rsidRPr="002563DB" w:rsidRDefault="00C868AA" w:rsidP="00175A54">
            <w:pPr>
              <w:rPr>
                <w:rFonts w:asciiTheme="majorHAnsi" w:eastAsiaTheme="minorEastAsia" w:hAnsiTheme="majorHAnsi" w:cstheme="minorBidi"/>
                <w:lang w:eastAsia="de-DE"/>
              </w:rPr>
            </w:pPr>
            <w:sdt>
              <w:sdtPr>
                <w:rPr>
                  <w:rFonts w:asciiTheme="majorHAnsi" w:hAnsiTheme="majorHAnsi"/>
                </w:rPr>
                <w:id w:val="1019657371"/>
                <w14:checkbox>
                  <w14:checked w14:val="0"/>
                  <w14:checkedState w14:val="2612" w14:font="MS Gothic"/>
                  <w14:uncheckedState w14:val="2610" w14:font="MS Gothic"/>
                </w14:checkbox>
              </w:sdtPr>
              <w:sdtEndPr/>
              <w:sdtContent>
                <w:r w:rsidR="00175A54" w:rsidRPr="002563DB">
                  <w:rPr>
                    <w:rFonts w:ascii="MS Gothic" w:eastAsia="MS Gothic" w:hAnsi="MS Gothic" w:cs="MS Gothic" w:hint="eastAsia"/>
                  </w:rPr>
                  <w:t>☐</w:t>
                </w:r>
              </w:sdtContent>
            </w:sdt>
            <w:r w:rsidR="00175A54" w:rsidRPr="002563DB">
              <w:rPr>
                <w:rFonts w:asciiTheme="majorHAnsi" w:eastAsiaTheme="minorEastAsia" w:hAnsiTheme="majorHAnsi" w:cstheme="minorBidi"/>
                <w:lang w:eastAsia="de-DE"/>
              </w:rPr>
              <w:t xml:space="preserve"> Nein</w:t>
            </w:r>
          </w:p>
          <w:p w14:paraId="0210D80A" w14:textId="77777777" w:rsidR="00175A54" w:rsidRPr="002563DB" w:rsidRDefault="00C868AA" w:rsidP="00175A54">
            <w:pPr>
              <w:rPr>
                <w:rFonts w:asciiTheme="majorHAnsi" w:hAnsiTheme="majorHAnsi"/>
              </w:rPr>
            </w:pPr>
            <w:sdt>
              <w:sdtPr>
                <w:rPr>
                  <w:rFonts w:asciiTheme="majorHAnsi" w:hAnsiTheme="majorHAnsi"/>
                </w:rPr>
                <w:id w:val="-390740504"/>
                <w14:checkbox>
                  <w14:checked w14:val="0"/>
                  <w14:checkedState w14:val="2612" w14:font="MS Gothic"/>
                  <w14:uncheckedState w14:val="2610" w14:font="MS Gothic"/>
                </w14:checkbox>
              </w:sdtPr>
              <w:sdtEndPr/>
              <w:sdtContent>
                <w:r w:rsidR="00175A54" w:rsidRPr="002563DB">
                  <w:rPr>
                    <w:rFonts w:ascii="MS Gothic" w:eastAsia="MS Gothic" w:hAnsi="MS Gothic" w:cs="MS Gothic" w:hint="eastAsia"/>
                  </w:rPr>
                  <w:t>☐</w:t>
                </w:r>
              </w:sdtContent>
            </w:sdt>
            <w:r w:rsidR="00175A54" w:rsidRPr="002563DB">
              <w:rPr>
                <w:rFonts w:asciiTheme="majorHAnsi" w:eastAsiaTheme="minorEastAsia" w:hAnsiTheme="majorHAnsi" w:cstheme="minorBidi"/>
                <w:lang w:eastAsia="de-DE"/>
              </w:rPr>
              <w:t xml:space="preserve"> Weiß nicht</w:t>
            </w:r>
          </w:p>
          <w:p w14:paraId="6336B146" w14:textId="49B045E9" w:rsidR="007820BC" w:rsidRPr="002563DB" w:rsidRDefault="007820BC" w:rsidP="006C1AB9">
            <w:pPr>
              <w:tabs>
                <w:tab w:val="center" w:pos="4536"/>
                <w:tab w:val="right" w:pos="9072"/>
              </w:tabs>
              <w:rPr>
                <w:rFonts w:asciiTheme="majorHAnsi" w:hAnsiTheme="majorHAnsi"/>
              </w:rPr>
            </w:pPr>
          </w:p>
        </w:tc>
      </w:tr>
      <w:tr w:rsidR="007820BC" w:rsidRPr="002563DB" w14:paraId="1F20FDC6" w14:textId="77777777" w:rsidTr="006C1AB9">
        <w:tc>
          <w:tcPr>
            <w:tcW w:w="9210" w:type="dxa"/>
          </w:tcPr>
          <w:p w14:paraId="04AFC01C" w14:textId="77777777" w:rsidR="00175A54" w:rsidRPr="002563DB" w:rsidRDefault="00175A54" w:rsidP="00175A54">
            <w:pPr>
              <w:rPr>
                <w:rFonts w:asciiTheme="majorHAnsi" w:hAnsiTheme="majorHAnsi"/>
              </w:rPr>
            </w:pPr>
            <w:r w:rsidRPr="002563DB">
              <w:rPr>
                <w:rFonts w:asciiTheme="majorHAnsi" w:hAnsiTheme="majorHAnsi"/>
              </w:rPr>
              <w:t>Gibt es eine Opt-Out Möglichkeit? Wenn ja, wie?</w:t>
            </w:r>
          </w:p>
          <w:p w14:paraId="0952CD28" w14:textId="3EB29022" w:rsidR="00175A54" w:rsidRPr="002563DB" w:rsidRDefault="00175A54" w:rsidP="00175A54">
            <w:pPr>
              <w:tabs>
                <w:tab w:val="center" w:pos="4536"/>
                <w:tab w:val="right" w:pos="9072"/>
              </w:tabs>
              <w:rPr>
                <w:rFonts w:asciiTheme="majorHAnsi" w:hAnsiTheme="majorHAnsi"/>
                <w:i/>
                <w:color w:val="C00000"/>
              </w:rPr>
            </w:pPr>
            <w:r w:rsidRPr="002563DB">
              <w:rPr>
                <w:rFonts w:asciiTheme="majorHAnsi" w:hAnsiTheme="majorHAnsi"/>
                <w:i/>
                <w:color w:val="C00000"/>
              </w:rPr>
              <w:t>Hinweis: Matomo bietet eine spezielle Möglichkeit zum Opt-out an. Dieser Link muss in die Datenschutzerklärung eingefügt werden, daher bitte Link angeben. Siehe auch:</w:t>
            </w:r>
            <w:r w:rsidRPr="002563DB">
              <w:rPr>
                <w:rFonts w:asciiTheme="majorHAnsi" w:hAnsiTheme="majorHAnsi"/>
              </w:rPr>
              <w:t xml:space="preserve"> </w:t>
            </w:r>
            <w:r w:rsidRPr="002563DB">
              <w:rPr>
                <w:rFonts w:asciiTheme="majorHAnsi" w:hAnsiTheme="majorHAnsi"/>
                <w:i/>
                <w:color w:val="C00000"/>
              </w:rPr>
              <w:t xml:space="preserve">https://matomo.org/docs/privacy/ </w:t>
            </w:r>
          </w:p>
          <w:p w14:paraId="34EBAFB2" w14:textId="1C244E79" w:rsidR="00175A54" w:rsidRPr="002563DB" w:rsidRDefault="00175A54" w:rsidP="00175A54">
            <w:pPr>
              <w:rPr>
                <w:rFonts w:asciiTheme="majorHAnsi" w:hAnsiTheme="majorHAnsi"/>
              </w:rPr>
            </w:pPr>
            <w:r w:rsidRPr="002563DB">
              <w:rPr>
                <w:rFonts w:asciiTheme="majorHAnsi" w:hAnsiTheme="majorHAnsi"/>
              </w:rPr>
              <w:br/>
            </w:r>
            <w:sdt>
              <w:sdtPr>
                <w:rPr>
                  <w:rFonts w:asciiTheme="majorHAnsi" w:hAnsiTheme="majorHAnsi"/>
                </w:rPr>
                <w:id w:val="1180782002"/>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Ja, nämlich über Link: </w:t>
            </w:r>
            <w:sdt>
              <w:sdtPr>
                <w:rPr>
                  <w:rFonts w:asciiTheme="majorHAnsi" w:hAnsiTheme="majorHAnsi"/>
                </w:rPr>
                <w:id w:val="-33660939"/>
                <w:placeholder>
                  <w:docPart w:val="7367611E63A34D058F8C39A77B55B261"/>
                </w:placeholder>
                <w:showingPlcHdr/>
              </w:sdtPr>
              <w:sdtEndPr/>
              <w:sdtContent>
                <w:r w:rsidRPr="002563DB">
                  <w:rPr>
                    <w:rStyle w:val="Platzhaltertext"/>
                    <w:rFonts w:asciiTheme="majorHAnsi" w:hAnsiTheme="majorHAnsi"/>
                  </w:rPr>
                  <w:t>Klicken Sie hier, um Text einzugeben.</w:t>
                </w:r>
              </w:sdtContent>
            </w:sdt>
          </w:p>
          <w:p w14:paraId="50C00665" w14:textId="77777777" w:rsidR="00175A54" w:rsidRPr="002563DB" w:rsidRDefault="00C868AA" w:rsidP="00175A54">
            <w:pPr>
              <w:rPr>
                <w:rFonts w:asciiTheme="majorHAnsi" w:eastAsiaTheme="minorEastAsia" w:hAnsiTheme="majorHAnsi" w:cstheme="minorBidi"/>
                <w:lang w:eastAsia="de-DE"/>
              </w:rPr>
            </w:pPr>
            <w:sdt>
              <w:sdtPr>
                <w:rPr>
                  <w:rFonts w:asciiTheme="majorHAnsi" w:hAnsiTheme="majorHAnsi"/>
                </w:rPr>
                <w:id w:val="-1694062508"/>
                <w14:checkbox>
                  <w14:checked w14:val="0"/>
                  <w14:checkedState w14:val="2612" w14:font="MS Gothic"/>
                  <w14:uncheckedState w14:val="2610" w14:font="MS Gothic"/>
                </w14:checkbox>
              </w:sdtPr>
              <w:sdtEndPr/>
              <w:sdtContent>
                <w:r w:rsidR="00175A54" w:rsidRPr="002563DB">
                  <w:rPr>
                    <w:rFonts w:ascii="MS Gothic" w:eastAsia="MS Gothic" w:hAnsi="MS Gothic" w:cs="MS Gothic" w:hint="eastAsia"/>
                  </w:rPr>
                  <w:t>☐</w:t>
                </w:r>
              </w:sdtContent>
            </w:sdt>
            <w:r w:rsidR="00175A54" w:rsidRPr="002563DB">
              <w:rPr>
                <w:rFonts w:asciiTheme="majorHAnsi" w:eastAsiaTheme="minorEastAsia" w:hAnsiTheme="majorHAnsi" w:cstheme="minorBidi"/>
                <w:lang w:eastAsia="de-DE"/>
              </w:rPr>
              <w:t xml:space="preserve"> Nein</w:t>
            </w:r>
          </w:p>
          <w:p w14:paraId="5075AAF0" w14:textId="755D28B8" w:rsidR="007820BC" w:rsidRPr="002563DB" w:rsidRDefault="00C868AA" w:rsidP="00175A54">
            <w:pPr>
              <w:rPr>
                <w:rFonts w:asciiTheme="majorHAnsi" w:hAnsiTheme="majorHAnsi"/>
              </w:rPr>
            </w:pPr>
            <w:sdt>
              <w:sdtPr>
                <w:rPr>
                  <w:rFonts w:asciiTheme="majorHAnsi" w:hAnsiTheme="majorHAnsi"/>
                </w:rPr>
                <w:id w:val="217256672"/>
                <w14:checkbox>
                  <w14:checked w14:val="0"/>
                  <w14:checkedState w14:val="2612" w14:font="MS Gothic"/>
                  <w14:uncheckedState w14:val="2610" w14:font="MS Gothic"/>
                </w14:checkbox>
              </w:sdtPr>
              <w:sdtEndPr/>
              <w:sdtContent>
                <w:r w:rsidR="00175A54" w:rsidRPr="002563DB">
                  <w:rPr>
                    <w:rFonts w:ascii="MS Gothic" w:eastAsia="MS Gothic" w:hAnsi="MS Gothic" w:cs="MS Gothic" w:hint="eastAsia"/>
                  </w:rPr>
                  <w:t>☐</w:t>
                </w:r>
              </w:sdtContent>
            </w:sdt>
            <w:r w:rsidR="00175A54" w:rsidRPr="002563DB">
              <w:rPr>
                <w:rFonts w:asciiTheme="majorHAnsi" w:eastAsiaTheme="minorEastAsia" w:hAnsiTheme="majorHAnsi" w:cstheme="minorBidi"/>
                <w:lang w:eastAsia="de-DE"/>
              </w:rPr>
              <w:t xml:space="preserve"> Weiß nicht</w:t>
            </w:r>
          </w:p>
          <w:p w14:paraId="4D2BA9E1" w14:textId="77777777" w:rsidR="007820BC" w:rsidRPr="002563DB" w:rsidRDefault="007820BC" w:rsidP="006C1AB9">
            <w:pPr>
              <w:tabs>
                <w:tab w:val="center" w:pos="4536"/>
                <w:tab w:val="right" w:pos="9072"/>
              </w:tabs>
              <w:rPr>
                <w:rFonts w:asciiTheme="majorHAnsi" w:hAnsiTheme="majorHAnsi"/>
              </w:rPr>
            </w:pPr>
          </w:p>
        </w:tc>
      </w:tr>
      <w:tr w:rsidR="007820BC" w:rsidRPr="002563DB" w14:paraId="7D65CCDB" w14:textId="77777777" w:rsidTr="006C1AB9">
        <w:tc>
          <w:tcPr>
            <w:tcW w:w="9210" w:type="dxa"/>
          </w:tcPr>
          <w:p w14:paraId="255BFD63" w14:textId="77777777" w:rsidR="007820BC" w:rsidRPr="002563DB" w:rsidRDefault="007820BC" w:rsidP="006C1AB9">
            <w:pPr>
              <w:tabs>
                <w:tab w:val="center" w:pos="4536"/>
                <w:tab w:val="right" w:pos="9072"/>
              </w:tabs>
              <w:rPr>
                <w:rFonts w:asciiTheme="majorHAnsi" w:hAnsiTheme="majorHAnsi"/>
              </w:rPr>
            </w:pPr>
            <w:r w:rsidRPr="002563DB">
              <w:rPr>
                <w:rFonts w:asciiTheme="majorHAnsi" w:hAnsiTheme="majorHAnsi"/>
              </w:rPr>
              <w:t>Sonstiges:</w:t>
            </w:r>
          </w:p>
          <w:p w14:paraId="10BB7995" w14:textId="77777777" w:rsidR="007820BC" w:rsidRPr="002563DB" w:rsidRDefault="00C868AA" w:rsidP="006C1AB9">
            <w:pPr>
              <w:tabs>
                <w:tab w:val="center" w:pos="4536"/>
                <w:tab w:val="right" w:pos="9072"/>
              </w:tabs>
              <w:rPr>
                <w:rFonts w:asciiTheme="majorHAnsi" w:hAnsiTheme="majorHAnsi"/>
              </w:rPr>
            </w:pPr>
            <w:sdt>
              <w:sdtPr>
                <w:rPr>
                  <w:rFonts w:asciiTheme="majorHAnsi" w:hAnsiTheme="majorHAnsi"/>
                </w:rPr>
                <w:id w:val="-621614874"/>
                <w:placeholder>
                  <w:docPart w:val="92495035308E48689DE13650495F383D"/>
                </w:placeholder>
                <w:showingPlcHdr/>
              </w:sdtPr>
              <w:sdtEndPr/>
              <w:sdtContent>
                <w:r w:rsidR="007820BC" w:rsidRPr="002563DB">
                  <w:rPr>
                    <w:rStyle w:val="Platzhaltertext"/>
                    <w:rFonts w:asciiTheme="majorHAnsi" w:hAnsiTheme="majorHAnsi"/>
                  </w:rPr>
                  <w:t>Klicken Sie hier, um Text einzugeben.</w:t>
                </w:r>
              </w:sdtContent>
            </w:sdt>
          </w:p>
          <w:p w14:paraId="0334030D" w14:textId="77777777" w:rsidR="007820BC" w:rsidRPr="002563DB" w:rsidRDefault="007820BC" w:rsidP="006C1AB9">
            <w:pPr>
              <w:tabs>
                <w:tab w:val="center" w:pos="4536"/>
                <w:tab w:val="right" w:pos="9072"/>
              </w:tabs>
              <w:rPr>
                <w:rFonts w:asciiTheme="majorHAnsi" w:hAnsiTheme="majorHAnsi"/>
              </w:rPr>
            </w:pPr>
          </w:p>
        </w:tc>
      </w:tr>
    </w:tbl>
    <w:p w14:paraId="38F58E66" w14:textId="77777777" w:rsidR="00894DD8" w:rsidRDefault="00894DD8">
      <w:pPr>
        <w:rPr>
          <w:rFonts w:asciiTheme="majorHAnsi" w:hAnsiTheme="majorHAnsi"/>
          <w:sz w:val="22"/>
          <w:szCs w:val="22"/>
        </w:rPr>
      </w:pPr>
    </w:p>
    <w:p w14:paraId="6F65AE51" w14:textId="77777777" w:rsidR="008E37BA" w:rsidRPr="002563DB" w:rsidRDefault="008E37BA">
      <w:pPr>
        <w:rPr>
          <w:rFonts w:asciiTheme="majorHAnsi" w:hAnsiTheme="majorHAnsi"/>
          <w:sz w:val="22"/>
          <w:szCs w:val="22"/>
        </w:rPr>
      </w:pPr>
    </w:p>
    <w:tbl>
      <w:tblPr>
        <w:tblStyle w:val="Tabellenraster"/>
        <w:tblW w:w="0" w:type="auto"/>
        <w:tblLook w:val="04A0" w:firstRow="1" w:lastRow="0" w:firstColumn="1" w:lastColumn="0" w:noHBand="0" w:noVBand="1"/>
      </w:tblPr>
      <w:tblGrid>
        <w:gridCol w:w="9060"/>
      </w:tblGrid>
      <w:tr w:rsidR="00894DD8" w:rsidRPr="002563DB" w14:paraId="446C5DD6" w14:textId="77777777" w:rsidTr="006C1AB9">
        <w:tc>
          <w:tcPr>
            <w:tcW w:w="9210" w:type="dxa"/>
            <w:shd w:val="clear" w:color="auto" w:fill="BFBFBF" w:themeFill="background1" w:themeFillShade="BF"/>
          </w:tcPr>
          <w:p w14:paraId="2298E87C" w14:textId="43214BCC" w:rsidR="00894DD8" w:rsidRPr="002563DB" w:rsidRDefault="00894DD8" w:rsidP="006C1AB9">
            <w:pPr>
              <w:jc w:val="center"/>
              <w:rPr>
                <w:rFonts w:asciiTheme="majorHAnsi" w:hAnsiTheme="majorHAnsi"/>
                <w:b/>
              </w:rPr>
            </w:pPr>
            <w:r w:rsidRPr="002563DB">
              <w:rPr>
                <w:rFonts w:asciiTheme="majorHAnsi" w:hAnsiTheme="majorHAnsi"/>
                <w:b/>
              </w:rPr>
              <w:t>Google Analytics</w:t>
            </w:r>
          </w:p>
          <w:p w14:paraId="5F1BB144" w14:textId="77777777" w:rsidR="00894DD8" w:rsidRPr="002563DB" w:rsidRDefault="00894DD8" w:rsidP="006C1AB9">
            <w:pPr>
              <w:jc w:val="center"/>
              <w:rPr>
                <w:rFonts w:asciiTheme="majorHAnsi" w:hAnsiTheme="majorHAnsi"/>
                <w:b/>
              </w:rPr>
            </w:pPr>
          </w:p>
        </w:tc>
      </w:tr>
      <w:tr w:rsidR="00894DD8" w:rsidRPr="002563DB" w14:paraId="0F7BFE5A" w14:textId="77777777" w:rsidTr="006C1AB9">
        <w:tc>
          <w:tcPr>
            <w:tcW w:w="9210" w:type="dxa"/>
          </w:tcPr>
          <w:p w14:paraId="0C58B64F" w14:textId="33B033D5" w:rsidR="00894DD8" w:rsidRPr="002563DB" w:rsidRDefault="00894DD8" w:rsidP="006C1AB9">
            <w:pPr>
              <w:tabs>
                <w:tab w:val="center" w:pos="4536"/>
                <w:tab w:val="right" w:pos="9072"/>
              </w:tabs>
              <w:rPr>
                <w:rFonts w:asciiTheme="majorHAnsi" w:hAnsiTheme="majorHAnsi"/>
              </w:rPr>
            </w:pPr>
            <w:r w:rsidRPr="002563DB">
              <w:rPr>
                <w:rFonts w:asciiTheme="majorHAnsi" w:hAnsiTheme="majorHAnsi"/>
              </w:rPr>
              <w:t>Wird Google Analytics auf der Website verwendet?</w:t>
            </w:r>
          </w:p>
          <w:p w14:paraId="7FA75F2C" w14:textId="77777777" w:rsidR="00894DD8" w:rsidRPr="002563DB" w:rsidRDefault="00C868AA" w:rsidP="006C1AB9">
            <w:pPr>
              <w:tabs>
                <w:tab w:val="center" w:pos="4536"/>
                <w:tab w:val="right" w:pos="9072"/>
              </w:tabs>
              <w:rPr>
                <w:rFonts w:asciiTheme="majorHAnsi" w:hAnsiTheme="majorHAnsi"/>
              </w:rPr>
            </w:pPr>
            <w:sdt>
              <w:sdtPr>
                <w:rPr>
                  <w:rFonts w:asciiTheme="majorHAnsi" w:hAnsiTheme="majorHAnsi"/>
                </w:rPr>
                <w:id w:val="-1023244837"/>
                <w14:checkbox>
                  <w14:checked w14:val="0"/>
                  <w14:checkedState w14:val="2612" w14:font="MS Gothic"/>
                  <w14:uncheckedState w14:val="2610" w14:font="MS Gothic"/>
                </w14:checkbox>
              </w:sdtPr>
              <w:sdtEndPr/>
              <w:sdtContent>
                <w:r w:rsidR="00894DD8" w:rsidRPr="002563DB">
                  <w:rPr>
                    <w:rFonts w:ascii="MS Gothic" w:eastAsia="MS Gothic" w:hAnsi="MS Gothic" w:cs="MS Gothic" w:hint="eastAsia"/>
                  </w:rPr>
                  <w:t>☐</w:t>
                </w:r>
              </w:sdtContent>
            </w:sdt>
            <w:r w:rsidR="00894DD8" w:rsidRPr="002563DB">
              <w:rPr>
                <w:rFonts w:asciiTheme="majorHAnsi" w:hAnsiTheme="majorHAnsi"/>
              </w:rPr>
              <w:t xml:space="preserve">  Ja</w:t>
            </w:r>
          </w:p>
          <w:p w14:paraId="52FB08D4" w14:textId="77777777" w:rsidR="00894DD8" w:rsidRPr="002563DB" w:rsidRDefault="00C868AA" w:rsidP="006C1AB9">
            <w:pPr>
              <w:tabs>
                <w:tab w:val="center" w:pos="4536"/>
                <w:tab w:val="right" w:pos="9072"/>
              </w:tabs>
              <w:rPr>
                <w:rFonts w:asciiTheme="majorHAnsi" w:hAnsiTheme="majorHAnsi"/>
              </w:rPr>
            </w:pPr>
            <w:sdt>
              <w:sdtPr>
                <w:rPr>
                  <w:rFonts w:asciiTheme="majorHAnsi" w:hAnsiTheme="majorHAnsi"/>
                </w:rPr>
                <w:id w:val="2082868791"/>
                <w14:checkbox>
                  <w14:checked w14:val="0"/>
                  <w14:checkedState w14:val="2612" w14:font="MS Gothic"/>
                  <w14:uncheckedState w14:val="2610" w14:font="MS Gothic"/>
                </w14:checkbox>
              </w:sdtPr>
              <w:sdtEndPr/>
              <w:sdtContent>
                <w:r w:rsidR="00894DD8" w:rsidRPr="002563DB">
                  <w:rPr>
                    <w:rFonts w:ascii="MS Gothic" w:eastAsia="MS Gothic" w:hAnsi="MS Gothic" w:cs="MS Gothic" w:hint="eastAsia"/>
                  </w:rPr>
                  <w:t>☐</w:t>
                </w:r>
              </w:sdtContent>
            </w:sdt>
            <w:r w:rsidR="00894DD8" w:rsidRPr="002563DB">
              <w:rPr>
                <w:rFonts w:asciiTheme="majorHAnsi" w:hAnsiTheme="majorHAnsi"/>
              </w:rPr>
              <w:t xml:space="preserve">  Nein</w:t>
            </w:r>
          </w:p>
          <w:p w14:paraId="6C99F4EC" w14:textId="77777777" w:rsidR="0024565E" w:rsidRPr="002563DB" w:rsidRDefault="00C868AA" w:rsidP="0024565E">
            <w:pPr>
              <w:rPr>
                <w:rFonts w:asciiTheme="majorHAnsi" w:hAnsiTheme="majorHAnsi"/>
              </w:rPr>
            </w:pPr>
            <w:sdt>
              <w:sdtPr>
                <w:rPr>
                  <w:rFonts w:asciiTheme="majorHAnsi" w:hAnsiTheme="majorHAnsi"/>
                </w:rPr>
                <w:id w:val="2005403412"/>
                <w14:checkbox>
                  <w14:checked w14:val="0"/>
                  <w14:checkedState w14:val="2612" w14:font="MS Gothic"/>
                  <w14:uncheckedState w14:val="2610" w14:font="MS Gothic"/>
                </w14:checkbox>
              </w:sdtPr>
              <w:sdtEndPr/>
              <w:sdtContent>
                <w:r w:rsidR="0024565E" w:rsidRPr="002563DB">
                  <w:rPr>
                    <w:rFonts w:ascii="MS Gothic" w:eastAsia="MS Gothic" w:hAnsi="MS Gothic" w:cs="MS Gothic" w:hint="eastAsia"/>
                  </w:rPr>
                  <w:t>☐</w:t>
                </w:r>
              </w:sdtContent>
            </w:sdt>
            <w:r w:rsidR="0024565E" w:rsidRPr="002563DB">
              <w:rPr>
                <w:rFonts w:asciiTheme="majorHAnsi" w:eastAsiaTheme="minorEastAsia" w:hAnsiTheme="majorHAnsi" w:cstheme="minorBidi"/>
                <w:lang w:eastAsia="de-DE"/>
              </w:rPr>
              <w:t xml:space="preserve"> Weiß nicht</w:t>
            </w:r>
          </w:p>
          <w:p w14:paraId="038E91CC" w14:textId="77777777" w:rsidR="00894DD8" w:rsidRPr="002563DB" w:rsidRDefault="00894DD8" w:rsidP="006C1AB9">
            <w:pPr>
              <w:rPr>
                <w:rFonts w:asciiTheme="majorHAnsi" w:hAnsiTheme="majorHAnsi"/>
              </w:rPr>
            </w:pPr>
          </w:p>
        </w:tc>
      </w:tr>
      <w:tr w:rsidR="00894DD8" w:rsidRPr="002563DB" w14:paraId="19922C38" w14:textId="77777777" w:rsidTr="006C1AB9">
        <w:tc>
          <w:tcPr>
            <w:tcW w:w="9210" w:type="dxa"/>
          </w:tcPr>
          <w:p w14:paraId="22D981DD" w14:textId="77777777" w:rsidR="00894DD8" w:rsidRPr="002563DB" w:rsidRDefault="00894DD8" w:rsidP="006C1AB9">
            <w:pPr>
              <w:tabs>
                <w:tab w:val="center" w:pos="4536"/>
                <w:tab w:val="right" w:pos="9072"/>
              </w:tabs>
              <w:rPr>
                <w:rFonts w:asciiTheme="majorHAnsi" w:hAnsiTheme="majorHAnsi"/>
              </w:rPr>
            </w:pPr>
            <w:r w:rsidRPr="002563DB">
              <w:rPr>
                <w:rFonts w:asciiTheme="majorHAnsi" w:hAnsiTheme="majorHAnsi"/>
              </w:rPr>
              <w:t xml:space="preserve">   Falls ja, welche Daten werden gespeichert?  </w:t>
            </w:r>
          </w:p>
          <w:p w14:paraId="38AFF7AE" w14:textId="77777777" w:rsidR="0024565E" w:rsidRPr="002563DB" w:rsidRDefault="0024565E" w:rsidP="0024565E">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2104409756"/>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Browsertyp und -version</w:t>
            </w:r>
          </w:p>
          <w:p w14:paraId="51BDA6B3" w14:textId="77777777" w:rsidR="0024565E" w:rsidRPr="002563DB" w:rsidRDefault="0024565E" w:rsidP="0024565E">
            <w:pPr>
              <w:tabs>
                <w:tab w:val="center" w:pos="4536"/>
                <w:tab w:val="right" w:pos="9072"/>
              </w:tabs>
              <w:rPr>
                <w:rFonts w:asciiTheme="majorHAnsi" w:hAnsiTheme="majorHAnsi"/>
              </w:rPr>
            </w:pPr>
            <w:r w:rsidRPr="002563DB">
              <w:rPr>
                <w:rFonts w:asciiTheme="majorHAnsi" w:hAnsiTheme="majorHAnsi"/>
              </w:rPr>
              <w:lastRenderedPageBreak/>
              <w:t xml:space="preserve">   </w:t>
            </w:r>
            <w:sdt>
              <w:sdtPr>
                <w:rPr>
                  <w:rFonts w:asciiTheme="majorHAnsi" w:hAnsiTheme="majorHAnsi"/>
                </w:rPr>
                <w:id w:val="-122849364"/>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Betriebssystem des Nutzers  </w:t>
            </w:r>
          </w:p>
          <w:p w14:paraId="73B10EB8" w14:textId="77777777" w:rsidR="0024565E" w:rsidRPr="002563DB" w:rsidRDefault="0024565E" w:rsidP="0024565E">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549876611"/>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w:t>
            </w:r>
            <w:r w:rsidRPr="002563DB">
              <w:rPr>
                <w:rStyle w:val="ts-muster-content"/>
                <w:rFonts w:asciiTheme="majorHAnsi" w:hAnsiTheme="majorHAnsi"/>
              </w:rPr>
              <w:t>Herkunftsland, Datum und Uhrzeit der Serveranfrage</w:t>
            </w:r>
          </w:p>
          <w:p w14:paraId="6A8EA60C" w14:textId="77777777" w:rsidR="0024565E" w:rsidRPr="002563DB" w:rsidRDefault="0024565E" w:rsidP="0024565E">
            <w:pPr>
              <w:tabs>
                <w:tab w:val="center" w:pos="4536"/>
                <w:tab w:val="right" w:pos="9072"/>
              </w:tabs>
              <w:rPr>
                <w:rStyle w:val="ts-muster-content"/>
                <w:rFonts w:asciiTheme="majorHAnsi" w:hAnsiTheme="majorHAnsi"/>
              </w:rPr>
            </w:pPr>
            <w:r w:rsidRPr="002563DB">
              <w:rPr>
                <w:rFonts w:asciiTheme="majorHAnsi" w:hAnsiTheme="majorHAnsi"/>
              </w:rPr>
              <w:t xml:space="preserve">   </w:t>
            </w:r>
            <w:sdt>
              <w:sdtPr>
                <w:rPr>
                  <w:rFonts w:asciiTheme="majorHAnsi" w:hAnsiTheme="majorHAnsi"/>
                </w:rPr>
                <w:id w:val="499621457"/>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w:t>
            </w:r>
            <w:r w:rsidRPr="002563DB">
              <w:rPr>
                <w:rStyle w:val="ts-muster-content"/>
                <w:rFonts w:asciiTheme="majorHAnsi" w:hAnsiTheme="majorHAnsi"/>
              </w:rPr>
              <w:t>Anzahl der Besuche</w:t>
            </w:r>
          </w:p>
          <w:p w14:paraId="7D850847" w14:textId="77777777" w:rsidR="0024565E" w:rsidRPr="002563DB" w:rsidRDefault="0024565E" w:rsidP="0024565E">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513304922"/>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w:t>
            </w:r>
            <w:r w:rsidRPr="002563DB">
              <w:rPr>
                <w:rStyle w:val="ts-muster-content"/>
                <w:rFonts w:asciiTheme="majorHAnsi" w:hAnsiTheme="majorHAnsi"/>
              </w:rPr>
              <w:t>Verweildauer auf der Website</w:t>
            </w:r>
          </w:p>
          <w:p w14:paraId="739B7789" w14:textId="77777777" w:rsidR="0024565E" w:rsidRPr="002563DB" w:rsidRDefault="0024565E" w:rsidP="0024565E">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808320070"/>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die vom Nutzer </w:t>
            </w:r>
            <w:r w:rsidRPr="002563DB">
              <w:rPr>
                <w:rStyle w:val="ts-muster-content"/>
                <w:rFonts w:asciiTheme="majorHAnsi" w:hAnsiTheme="majorHAnsi"/>
              </w:rPr>
              <w:t>betätigten externen Links</w:t>
            </w:r>
          </w:p>
          <w:p w14:paraId="2E45CA9E" w14:textId="77777777" w:rsidR="0024565E" w:rsidRPr="002563DB" w:rsidRDefault="0024565E" w:rsidP="0024565E">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937556728"/>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w:t>
            </w:r>
            <w:r w:rsidRPr="002563DB">
              <w:rPr>
                <w:rStyle w:val="ts-muster-content"/>
                <w:rFonts w:asciiTheme="majorHAnsi" w:hAnsiTheme="majorHAnsi"/>
              </w:rPr>
              <w:t>IP-Adresse des Nutzers</w:t>
            </w:r>
          </w:p>
          <w:p w14:paraId="5BC5F109" w14:textId="77777777" w:rsidR="0024565E" w:rsidRPr="002563DB" w:rsidRDefault="0024565E" w:rsidP="0024565E">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921679172"/>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Website, von der der Nutzer auf die aufgerufene Website gelangt ist (Referrer)</w:t>
            </w:r>
          </w:p>
          <w:p w14:paraId="53BCCAE6" w14:textId="77777777" w:rsidR="0024565E" w:rsidRPr="002563DB" w:rsidRDefault="0024565E" w:rsidP="0024565E">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566721464"/>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Unterseiten, die von der aufgerufenen Website aus aufgerufen werden</w:t>
            </w:r>
          </w:p>
          <w:p w14:paraId="166E1E6E" w14:textId="0CC0B139" w:rsidR="00894DD8" w:rsidRPr="002563DB" w:rsidRDefault="0024565E" w:rsidP="0024565E">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812705845"/>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weitere Daten: </w:t>
            </w:r>
            <w:sdt>
              <w:sdtPr>
                <w:rPr>
                  <w:rFonts w:asciiTheme="majorHAnsi" w:hAnsiTheme="majorHAnsi"/>
                </w:rPr>
                <w:id w:val="280770939"/>
                <w:placeholder>
                  <w:docPart w:val="2C46E7B38031420585B468625D9D6D57"/>
                </w:placeholder>
                <w:showingPlcHdr/>
              </w:sdtPr>
              <w:sdtEndPr/>
              <w:sdtContent>
                <w:r w:rsidRPr="002563DB">
                  <w:rPr>
                    <w:rStyle w:val="Platzhaltertext"/>
                    <w:rFonts w:asciiTheme="majorHAnsi" w:hAnsiTheme="majorHAnsi"/>
                  </w:rPr>
                  <w:t>Klicken Sie hier, um Text einzugeben.</w:t>
                </w:r>
              </w:sdtContent>
            </w:sdt>
            <w:r w:rsidRPr="002563DB">
              <w:rPr>
                <w:rFonts w:asciiTheme="majorHAnsi" w:hAnsiTheme="majorHAnsi"/>
              </w:rPr>
              <w:br/>
            </w:r>
          </w:p>
        </w:tc>
      </w:tr>
      <w:tr w:rsidR="0024565E" w:rsidRPr="002563DB" w14:paraId="67D09E2C" w14:textId="77777777" w:rsidTr="006C1AB9">
        <w:tc>
          <w:tcPr>
            <w:tcW w:w="9210" w:type="dxa"/>
          </w:tcPr>
          <w:p w14:paraId="6B20BE43" w14:textId="77777777" w:rsidR="0024565E" w:rsidRPr="002563DB" w:rsidRDefault="0024565E" w:rsidP="0024565E">
            <w:pPr>
              <w:tabs>
                <w:tab w:val="center" w:pos="4536"/>
                <w:tab w:val="right" w:pos="9072"/>
              </w:tabs>
              <w:rPr>
                <w:rFonts w:asciiTheme="majorHAnsi" w:hAnsiTheme="majorHAnsi"/>
              </w:rPr>
            </w:pPr>
            <w:r w:rsidRPr="002563DB">
              <w:rPr>
                <w:rFonts w:asciiTheme="majorHAnsi" w:hAnsiTheme="majorHAnsi"/>
              </w:rPr>
              <w:lastRenderedPageBreak/>
              <w:t>Wie werden die o. g. Daten erhoben?</w:t>
            </w:r>
          </w:p>
          <w:p w14:paraId="6230054D" w14:textId="77777777" w:rsidR="0024565E" w:rsidRPr="002563DB" w:rsidRDefault="0024565E" w:rsidP="0024565E">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502397228"/>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Cookies</w:t>
            </w:r>
          </w:p>
          <w:p w14:paraId="674849A4" w14:textId="77777777" w:rsidR="0024565E" w:rsidRPr="002563DB" w:rsidRDefault="0024565E" w:rsidP="0024565E">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801804568"/>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Sonstiges: </w:t>
            </w:r>
            <w:sdt>
              <w:sdtPr>
                <w:rPr>
                  <w:rFonts w:asciiTheme="majorHAnsi" w:hAnsiTheme="majorHAnsi"/>
                </w:rPr>
                <w:id w:val="290099361"/>
                <w:placeholder>
                  <w:docPart w:val="F691BD1EB3C54C64914D7B56F2D37E4E"/>
                </w:placeholder>
                <w:showingPlcHdr/>
              </w:sdtPr>
              <w:sdtEndPr/>
              <w:sdtContent>
                <w:r w:rsidRPr="002563DB">
                  <w:rPr>
                    <w:rStyle w:val="Platzhaltertext"/>
                    <w:rFonts w:asciiTheme="majorHAnsi" w:hAnsiTheme="majorHAnsi"/>
                  </w:rPr>
                  <w:t>Klicken Sie hier, um Text einzugeben.</w:t>
                </w:r>
              </w:sdtContent>
            </w:sdt>
          </w:p>
          <w:p w14:paraId="3F20C920" w14:textId="77777777" w:rsidR="0024565E" w:rsidRPr="002563DB" w:rsidRDefault="0024565E" w:rsidP="006C1AB9">
            <w:pPr>
              <w:tabs>
                <w:tab w:val="center" w:pos="4536"/>
                <w:tab w:val="right" w:pos="9072"/>
              </w:tabs>
              <w:rPr>
                <w:rFonts w:asciiTheme="majorHAnsi" w:hAnsiTheme="majorHAnsi"/>
              </w:rPr>
            </w:pPr>
          </w:p>
        </w:tc>
      </w:tr>
      <w:tr w:rsidR="0024565E" w:rsidRPr="002563DB" w14:paraId="50350708" w14:textId="77777777" w:rsidTr="006C1AB9">
        <w:tc>
          <w:tcPr>
            <w:tcW w:w="9210" w:type="dxa"/>
          </w:tcPr>
          <w:p w14:paraId="4EFC34B4" w14:textId="77777777" w:rsidR="0024565E" w:rsidRPr="002563DB" w:rsidRDefault="0024565E" w:rsidP="0024565E">
            <w:pPr>
              <w:rPr>
                <w:rFonts w:asciiTheme="majorHAnsi" w:hAnsiTheme="majorHAnsi"/>
              </w:rPr>
            </w:pPr>
            <w:r w:rsidRPr="002563DB">
              <w:rPr>
                <w:rFonts w:asciiTheme="majorHAnsi" w:hAnsiTheme="majorHAnsi"/>
              </w:rPr>
              <w:t>Was ist der Zweck der Nutzung dieses Tools?</w:t>
            </w:r>
          </w:p>
          <w:p w14:paraId="3C7EBD60" w14:textId="77777777" w:rsidR="0024565E" w:rsidRPr="002563DB" w:rsidRDefault="0024565E" w:rsidP="0024565E">
            <w:pPr>
              <w:tabs>
                <w:tab w:val="center" w:pos="4536"/>
                <w:tab w:val="right" w:pos="9072"/>
              </w:tabs>
              <w:rPr>
                <w:rFonts w:asciiTheme="majorHAnsi" w:hAnsiTheme="majorHAnsi"/>
              </w:rPr>
            </w:pPr>
          </w:p>
          <w:p w14:paraId="6533D980" w14:textId="77777777" w:rsidR="0024565E" w:rsidRPr="002563DB" w:rsidRDefault="0024565E" w:rsidP="0024565E">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548761201"/>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Reichweitenmessung</w:t>
            </w:r>
          </w:p>
          <w:p w14:paraId="112BE43C" w14:textId="77777777" w:rsidR="0024565E" w:rsidRPr="002563DB" w:rsidRDefault="0024565E" w:rsidP="0024565E">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809675570"/>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Analyse der Webseite</w:t>
            </w:r>
          </w:p>
          <w:p w14:paraId="5BDF9861" w14:textId="77777777" w:rsidR="0024565E" w:rsidRPr="002563DB" w:rsidRDefault="0024565E" w:rsidP="0024565E">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41814183"/>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Optimierung der Webseite  </w:t>
            </w:r>
          </w:p>
          <w:p w14:paraId="2BE59F20" w14:textId="77777777" w:rsidR="0024565E" w:rsidRPr="002563DB" w:rsidRDefault="0024565E" w:rsidP="0024565E">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313394645"/>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wirtschaftlicher Betrieb der Webseite</w:t>
            </w:r>
          </w:p>
          <w:p w14:paraId="562E7B17" w14:textId="61EF8BE4" w:rsidR="0024565E" w:rsidRPr="002563DB" w:rsidRDefault="0024565E" w:rsidP="0024565E">
            <w:pPr>
              <w:rPr>
                <w:rFonts w:asciiTheme="majorHAnsi" w:hAnsiTheme="majorHAnsi"/>
              </w:rPr>
            </w:pPr>
            <w:r w:rsidRPr="002563DB">
              <w:rPr>
                <w:rFonts w:asciiTheme="majorHAnsi" w:hAnsiTheme="majorHAnsi"/>
              </w:rPr>
              <w:t xml:space="preserve">   </w:t>
            </w:r>
            <w:sdt>
              <w:sdtPr>
                <w:rPr>
                  <w:rFonts w:asciiTheme="majorHAnsi" w:hAnsiTheme="majorHAnsi"/>
                </w:rPr>
                <w:id w:val="855617374"/>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Sonstiges: </w:t>
            </w:r>
            <w:sdt>
              <w:sdtPr>
                <w:rPr>
                  <w:rFonts w:asciiTheme="majorHAnsi" w:hAnsiTheme="majorHAnsi"/>
                </w:rPr>
                <w:id w:val="2085497364"/>
                <w:placeholder>
                  <w:docPart w:val="80301CC6E3E7410EA1B909C7819127AA"/>
                </w:placeholder>
                <w:showingPlcHdr/>
              </w:sdtPr>
              <w:sdtEndPr/>
              <w:sdtContent>
                <w:r w:rsidRPr="002563DB">
                  <w:rPr>
                    <w:rStyle w:val="Platzhaltertext"/>
                    <w:rFonts w:asciiTheme="majorHAnsi" w:hAnsiTheme="majorHAnsi"/>
                  </w:rPr>
                  <w:t>Klicken Sie hier, um Text einzugeben.</w:t>
                </w:r>
              </w:sdtContent>
            </w:sdt>
            <w:r w:rsidRPr="002563DB">
              <w:rPr>
                <w:rFonts w:asciiTheme="majorHAnsi" w:hAnsiTheme="majorHAnsi"/>
              </w:rPr>
              <w:br/>
            </w:r>
          </w:p>
        </w:tc>
      </w:tr>
      <w:tr w:rsidR="00894DD8" w:rsidRPr="002563DB" w14:paraId="0C379F50" w14:textId="77777777" w:rsidTr="006C1AB9">
        <w:tc>
          <w:tcPr>
            <w:tcW w:w="9210" w:type="dxa"/>
          </w:tcPr>
          <w:p w14:paraId="17B7140C" w14:textId="4C57684E" w:rsidR="00894DD8" w:rsidRPr="002563DB" w:rsidRDefault="00894DD8" w:rsidP="006C1AB9">
            <w:pPr>
              <w:rPr>
                <w:rFonts w:asciiTheme="majorHAnsi" w:hAnsiTheme="majorHAnsi"/>
              </w:rPr>
            </w:pPr>
            <w:r w:rsidRPr="002563DB">
              <w:rPr>
                <w:rFonts w:asciiTheme="majorHAnsi" w:hAnsiTheme="majorHAnsi"/>
              </w:rPr>
              <w:t xml:space="preserve">Wie lange werden die Daten gespeichert bzw. wann werden die erhobenen Daten konkret gelöscht? </w:t>
            </w:r>
            <w:r w:rsidRPr="002563DB">
              <w:rPr>
                <w:rFonts w:asciiTheme="majorHAnsi" w:hAnsiTheme="majorHAnsi"/>
              </w:rPr>
              <w:br/>
              <w:t>Wurde der voreingestellte Speicherzeitraum verändert?</w:t>
            </w:r>
          </w:p>
          <w:p w14:paraId="6588D092" w14:textId="6EF712B8" w:rsidR="00894DD8" w:rsidRPr="002563DB" w:rsidRDefault="0024565E" w:rsidP="006C1AB9">
            <w:pPr>
              <w:rPr>
                <w:rFonts w:asciiTheme="majorHAnsi" w:hAnsiTheme="majorHAnsi"/>
                <w:i/>
                <w:color w:val="C00000"/>
              </w:rPr>
            </w:pPr>
            <w:r w:rsidRPr="002563DB">
              <w:rPr>
                <w:rFonts w:asciiTheme="majorHAnsi" w:hAnsiTheme="majorHAnsi"/>
                <w:i/>
                <w:color w:val="C00000"/>
              </w:rPr>
              <w:t xml:space="preserve">Hinweis: Die Daten dürfen max. 14 Monate gespeichert werden. Dies muss eingestellt werden, siehe auch: </w:t>
            </w:r>
            <w:hyperlink r:id="rId12" w:history="1">
              <w:r w:rsidRPr="002563DB">
                <w:rPr>
                  <w:rStyle w:val="Hyperlink"/>
                  <w:rFonts w:asciiTheme="majorHAnsi" w:hAnsiTheme="majorHAnsi"/>
                  <w:i/>
                </w:rPr>
                <w:t>https://support.google.com/analytics/answer/7667196?hl=de</w:t>
              </w:r>
            </w:hyperlink>
            <w:r w:rsidRPr="002563DB">
              <w:rPr>
                <w:rFonts w:asciiTheme="majorHAnsi" w:hAnsiTheme="majorHAnsi"/>
                <w:i/>
                <w:color w:val="C00000"/>
              </w:rPr>
              <w:t xml:space="preserve"> </w:t>
            </w:r>
          </w:p>
          <w:p w14:paraId="79A786A6" w14:textId="77777777" w:rsidR="0024565E" w:rsidRPr="002563DB" w:rsidRDefault="0024565E" w:rsidP="006C1AB9">
            <w:pPr>
              <w:rPr>
                <w:rFonts w:asciiTheme="majorHAnsi" w:hAnsiTheme="majorHAnsi"/>
                <w:color w:val="C00000"/>
              </w:rPr>
            </w:pPr>
          </w:p>
          <w:sdt>
            <w:sdtPr>
              <w:rPr>
                <w:rFonts w:asciiTheme="majorHAnsi" w:hAnsiTheme="majorHAnsi"/>
                <w:i/>
                <w:color w:val="C00000"/>
              </w:rPr>
              <w:id w:val="546803026"/>
              <w:placeholder>
                <w:docPart w:val="F18904E8691243149507376E1A9CD5B4"/>
              </w:placeholder>
              <w:showingPlcHdr/>
            </w:sdtPr>
            <w:sdtEndPr/>
            <w:sdtContent>
              <w:p w14:paraId="4CB6646E" w14:textId="77777777" w:rsidR="00894DD8" w:rsidRPr="002563DB" w:rsidRDefault="00894DD8" w:rsidP="006C1AB9">
                <w:pPr>
                  <w:rPr>
                    <w:rFonts w:asciiTheme="majorHAnsi" w:hAnsiTheme="majorHAnsi"/>
                    <w:i/>
                    <w:color w:val="C00000"/>
                  </w:rPr>
                </w:pPr>
                <w:r w:rsidRPr="002563DB">
                  <w:rPr>
                    <w:rStyle w:val="Platzhaltertext"/>
                    <w:rFonts w:asciiTheme="majorHAnsi" w:hAnsiTheme="majorHAnsi"/>
                  </w:rPr>
                  <w:t>Klicken Sie hier, um Text einzugeben.</w:t>
                </w:r>
              </w:p>
            </w:sdtContent>
          </w:sdt>
        </w:tc>
      </w:tr>
      <w:tr w:rsidR="00894DD8" w:rsidRPr="002563DB" w14:paraId="3741A267" w14:textId="77777777" w:rsidTr="006C1AB9">
        <w:tc>
          <w:tcPr>
            <w:tcW w:w="9210" w:type="dxa"/>
          </w:tcPr>
          <w:p w14:paraId="68564F23" w14:textId="5AE699EF" w:rsidR="00894DD8" w:rsidRPr="002563DB" w:rsidRDefault="00894DD8" w:rsidP="006C1AB9">
            <w:pPr>
              <w:rPr>
                <w:rFonts w:asciiTheme="majorHAnsi" w:hAnsiTheme="majorHAnsi"/>
              </w:rPr>
            </w:pPr>
            <w:r w:rsidRPr="002563DB">
              <w:rPr>
                <w:rFonts w:asciiTheme="majorHAnsi" w:hAnsiTheme="majorHAnsi"/>
              </w:rPr>
              <w:t>Ist eine IP-Anonymisierung aktiviert, sodass IP-Adressen nur gekürzt verarbeitet werden?</w:t>
            </w:r>
          </w:p>
          <w:p w14:paraId="5628AA05" w14:textId="77777777" w:rsidR="00894DD8" w:rsidRPr="002563DB" w:rsidRDefault="00C868AA" w:rsidP="00894DD8">
            <w:pPr>
              <w:tabs>
                <w:tab w:val="center" w:pos="4536"/>
                <w:tab w:val="right" w:pos="9072"/>
              </w:tabs>
              <w:rPr>
                <w:rFonts w:asciiTheme="majorHAnsi" w:hAnsiTheme="majorHAnsi"/>
              </w:rPr>
            </w:pPr>
            <w:sdt>
              <w:sdtPr>
                <w:rPr>
                  <w:rFonts w:asciiTheme="majorHAnsi" w:hAnsiTheme="majorHAnsi"/>
                </w:rPr>
                <w:id w:val="-108891865"/>
                <w14:checkbox>
                  <w14:checked w14:val="0"/>
                  <w14:checkedState w14:val="2612" w14:font="MS Gothic"/>
                  <w14:uncheckedState w14:val="2610" w14:font="MS Gothic"/>
                </w14:checkbox>
              </w:sdtPr>
              <w:sdtEndPr/>
              <w:sdtContent>
                <w:r w:rsidR="00894DD8" w:rsidRPr="002563DB">
                  <w:rPr>
                    <w:rFonts w:ascii="MS Gothic" w:eastAsia="MS Gothic" w:hAnsi="MS Gothic" w:cs="MS Gothic" w:hint="eastAsia"/>
                  </w:rPr>
                  <w:t>☐</w:t>
                </w:r>
              </w:sdtContent>
            </w:sdt>
            <w:r w:rsidR="00894DD8" w:rsidRPr="002563DB">
              <w:rPr>
                <w:rFonts w:asciiTheme="majorHAnsi" w:hAnsiTheme="majorHAnsi"/>
              </w:rPr>
              <w:t xml:space="preserve">  Ja</w:t>
            </w:r>
          </w:p>
          <w:p w14:paraId="710F6398" w14:textId="77777777" w:rsidR="00894DD8" w:rsidRPr="002563DB" w:rsidRDefault="00C868AA" w:rsidP="00894DD8">
            <w:pPr>
              <w:tabs>
                <w:tab w:val="center" w:pos="4536"/>
                <w:tab w:val="right" w:pos="9072"/>
              </w:tabs>
              <w:rPr>
                <w:rFonts w:asciiTheme="majorHAnsi" w:hAnsiTheme="majorHAnsi"/>
              </w:rPr>
            </w:pPr>
            <w:sdt>
              <w:sdtPr>
                <w:rPr>
                  <w:rFonts w:asciiTheme="majorHAnsi" w:hAnsiTheme="majorHAnsi"/>
                </w:rPr>
                <w:id w:val="856461761"/>
                <w14:checkbox>
                  <w14:checked w14:val="0"/>
                  <w14:checkedState w14:val="2612" w14:font="MS Gothic"/>
                  <w14:uncheckedState w14:val="2610" w14:font="MS Gothic"/>
                </w14:checkbox>
              </w:sdtPr>
              <w:sdtEndPr/>
              <w:sdtContent>
                <w:r w:rsidR="00894DD8" w:rsidRPr="002563DB">
                  <w:rPr>
                    <w:rFonts w:ascii="MS Gothic" w:eastAsia="MS Gothic" w:hAnsi="MS Gothic" w:cs="MS Gothic" w:hint="eastAsia"/>
                  </w:rPr>
                  <w:t>☐</w:t>
                </w:r>
              </w:sdtContent>
            </w:sdt>
            <w:r w:rsidR="00894DD8" w:rsidRPr="002563DB">
              <w:rPr>
                <w:rFonts w:asciiTheme="majorHAnsi" w:hAnsiTheme="majorHAnsi"/>
              </w:rPr>
              <w:t xml:space="preserve">  Nein</w:t>
            </w:r>
          </w:p>
          <w:p w14:paraId="30287251" w14:textId="77777777" w:rsidR="00175A54" w:rsidRPr="002563DB" w:rsidRDefault="00C868AA" w:rsidP="00175A54">
            <w:pPr>
              <w:rPr>
                <w:rFonts w:asciiTheme="majorHAnsi" w:hAnsiTheme="majorHAnsi"/>
              </w:rPr>
            </w:pPr>
            <w:sdt>
              <w:sdtPr>
                <w:rPr>
                  <w:rFonts w:asciiTheme="majorHAnsi" w:hAnsiTheme="majorHAnsi"/>
                </w:rPr>
                <w:id w:val="-901133313"/>
                <w14:checkbox>
                  <w14:checked w14:val="0"/>
                  <w14:checkedState w14:val="2612" w14:font="MS Gothic"/>
                  <w14:uncheckedState w14:val="2610" w14:font="MS Gothic"/>
                </w14:checkbox>
              </w:sdtPr>
              <w:sdtEndPr/>
              <w:sdtContent>
                <w:r w:rsidR="00175A54" w:rsidRPr="002563DB">
                  <w:rPr>
                    <w:rFonts w:ascii="MS Gothic" w:eastAsia="MS Gothic" w:hAnsi="MS Gothic" w:cs="MS Gothic" w:hint="eastAsia"/>
                  </w:rPr>
                  <w:t>☐</w:t>
                </w:r>
              </w:sdtContent>
            </w:sdt>
            <w:r w:rsidR="00175A54" w:rsidRPr="002563DB">
              <w:rPr>
                <w:rFonts w:asciiTheme="majorHAnsi" w:eastAsiaTheme="minorEastAsia" w:hAnsiTheme="majorHAnsi" w:cstheme="minorBidi"/>
                <w:lang w:eastAsia="de-DE"/>
              </w:rPr>
              <w:t xml:space="preserve"> Weiß nicht</w:t>
            </w:r>
          </w:p>
          <w:p w14:paraId="5226D837" w14:textId="5A02E251" w:rsidR="00894DD8" w:rsidRPr="002563DB" w:rsidRDefault="00894DD8" w:rsidP="00894DD8">
            <w:pPr>
              <w:rPr>
                <w:rFonts w:asciiTheme="majorHAnsi" w:hAnsiTheme="majorHAnsi"/>
              </w:rPr>
            </w:pPr>
          </w:p>
        </w:tc>
      </w:tr>
      <w:tr w:rsidR="00894DD8" w:rsidRPr="002563DB" w14:paraId="1CCBBA87" w14:textId="77777777" w:rsidTr="006C1AB9">
        <w:tc>
          <w:tcPr>
            <w:tcW w:w="9210" w:type="dxa"/>
          </w:tcPr>
          <w:p w14:paraId="6C001CE3" w14:textId="77777777" w:rsidR="00894DD8" w:rsidRPr="002563DB" w:rsidRDefault="00894DD8" w:rsidP="006C1AB9">
            <w:pPr>
              <w:rPr>
                <w:rFonts w:asciiTheme="majorHAnsi" w:hAnsiTheme="majorHAnsi"/>
              </w:rPr>
            </w:pPr>
            <w:r w:rsidRPr="002563DB">
              <w:rPr>
                <w:rFonts w:asciiTheme="majorHAnsi" w:hAnsiTheme="majorHAnsi"/>
              </w:rPr>
              <w:t>Werden die erhobenen Daten an weitere Dritte weitergeleitet? Wenn ja, an wen? Wo steht der Server?</w:t>
            </w:r>
          </w:p>
          <w:sdt>
            <w:sdtPr>
              <w:rPr>
                <w:rFonts w:asciiTheme="majorHAnsi" w:hAnsiTheme="majorHAnsi"/>
              </w:rPr>
              <w:id w:val="1967696136"/>
              <w:placeholder>
                <w:docPart w:val="7D368D3947DB4FDAB9437650A54288B8"/>
              </w:placeholder>
              <w:showingPlcHdr/>
            </w:sdtPr>
            <w:sdtEndPr/>
            <w:sdtContent>
              <w:p w14:paraId="5B6117A4" w14:textId="77777777" w:rsidR="00894DD8" w:rsidRPr="002563DB" w:rsidRDefault="00894DD8" w:rsidP="006C1AB9">
                <w:pPr>
                  <w:rPr>
                    <w:rFonts w:asciiTheme="majorHAnsi" w:hAnsiTheme="majorHAnsi"/>
                  </w:rPr>
                </w:pPr>
                <w:r w:rsidRPr="002563DB">
                  <w:rPr>
                    <w:rStyle w:val="Platzhaltertext"/>
                    <w:rFonts w:asciiTheme="majorHAnsi" w:hAnsiTheme="majorHAnsi"/>
                  </w:rPr>
                  <w:t>Klicken Sie hier, um Text einzugeben.</w:t>
                </w:r>
              </w:p>
            </w:sdtContent>
          </w:sdt>
          <w:p w14:paraId="36D4CD10" w14:textId="77777777" w:rsidR="00894DD8" w:rsidRPr="002563DB" w:rsidRDefault="00894DD8" w:rsidP="006C1AB9">
            <w:pPr>
              <w:rPr>
                <w:rFonts w:asciiTheme="majorHAnsi" w:hAnsiTheme="majorHAnsi"/>
                <w:color w:val="C00000"/>
              </w:rPr>
            </w:pPr>
          </w:p>
        </w:tc>
      </w:tr>
      <w:tr w:rsidR="00894DD8" w:rsidRPr="002563DB" w14:paraId="3690EDEB" w14:textId="77777777" w:rsidTr="006C1AB9">
        <w:tc>
          <w:tcPr>
            <w:tcW w:w="9210" w:type="dxa"/>
          </w:tcPr>
          <w:p w14:paraId="639A531D" w14:textId="77777777" w:rsidR="00175A54" w:rsidRPr="002563DB" w:rsidRDefault="00894DD8" w:rsidP="006C1AB9">
            <w:pPr>
              <w:tabs>
                <w:tab w:val="center" w:pos="4536"/>
                <w:tab w:val="right" w:pos="9072"/>
              </w:tabs>
              <w:rPr>
                <w:rFonts w:asciiTheme="majorHAnsi" w:hAnsiTheme="majorHAnsi"/>
              </w:rPr>
            </w:pPr>
            <w:r w:rsidRPr="002563DB">
              <w:rPr>
                <w:rFonts w:asciiTheme="majorHAnsi" w:hAnsiTheme="majorHAnsi"/>
              </w:rPr>
              <w:t>Wird ein Browser-Add-On zur Deaktivierung von Google Analytics angeboten? Bitte Link einfügen.</w:t>
            </w:r>
          </w:p>
          <w:p w14:paraId="2E164305" w14:textId="3CB900B1" w:rsidR="00175A54" w:rsidRPr="002563DB" w:rsidRDefault="00175A54" w:rsidP="006C1AB9">
            <w:pPr>
              <w:tabs>
                <w:tab w:val="center" w:pos="4536"/>
                <w:tab w:val="right" w:pos="9072"/>
              </w:tabs>
              <w:rPr>
                <w:rFonts w:asciiTheme="majorHAnsi" w:hAnsiTheme="majorHAnsi"/>
                <w:i/>
                <w:color w:val="C00000"/>
              </w:rPr>
            </w:pPr>
            <w:r w:rsidRPr="002563DB">
              <w:rPr>
                <w:rFonts w:asciiTheme="majorHAnsi" w:hAnsiTheme="majorHAnsi"/>
                <w:i/>
                <w:color w:val="C00000"/>
              </w:rPr>
              <w:t xml:space="preserve">Hinweis: Dieses muss in der Datenschutzerklärung angegeben werden. Google bietet dieses hier an: </w:t>
            </w:r>
            <w:hyperlink r:id="rId13" w:history="1">
              <w:r w:rsidRPr="002563DB">
                <w:rPr>
                  <w:rStyle w:val="Hyperlink"/>
                  <w:rFonts w:asciiTheme="majorHAnsi" w:hAnsiTheme="majorHAnsi"/>
                  <w:i/>
                </w:rPr>
                <w:t>https://tools.google.com/dlpage/gaoptout?hl=de</w:t>
              </w:r>
            </w:hyperlink>
            <w:r w:rsidRPr="002563DB">
              <w:rPr>
                <w:rFonts w:asciiTheme="majorHAnsi" w:hAnsiTheme="majorHAnsi"/>
                <w:i/>
                <w:color w:val="C00000"/>
              </w:rPr>
              <w:t xml:space="preserve">. Für mobile Endgeräte muss ein zusätzliches Script implementiert werden, das  noch </w:t>
            </w:r>
            <w:r w:rsidRPr="002563DB">
              <w:rPr>
                <w:rFonts w:asciiTheme="majorHAnsi" w:hAnsiTheme="majorHAnsi"/>
                <w:b/>
                <w:bCs/>
                <w:i/>
                <w:color w:val="C00000"/>
              </w:rPr>
              <w:t>VOR</w:t>
            </w:r>
            <w:r w:rsidRPr="002563DB">
              <w:rPr>
                <w:rFonts w:asciiTheme="majorHAnsi" w:hAnsiTheme="majorHAnsi"/>
                <w:i/>
                <w:color w:val="C00000"/>
              </w:rPr>
              <w:t xml:space="preserve"> dem Analytics Code in den Quellcode </w:t>
            </w:r>
            <w:r w:rsidRPr="002563DB">
              <w:rPr>
                <w:rFonts w:asciiTheme="majorHAnsi" w:hAnsiTheme="majorHAnsi"/>
                <w:b/>
                <w:bCs/>
                <w:i/>
                <w:color w:val="C00000"/>
              </w:rPr>
              <w:t>JEDER</w:t>
            </w:r>
            <w:r w:rsidRPr="002563DB">
              <w:rPr>
                <w:rFonts w:asciiTheme="majorHAnsi" w:hAnsiTheme="majorHAnsi"/>
                <w:i/>
                <w:color w:val="C00000"/>
              </w:rPr>
              <w:t xml:space="preserve"> Seite eingebunden werden muss, auf der ein Google Analytics Tracking Code eingesetzt wird: s. auch </w:t>
            </w:r>
            <w:hyperlink r:id="rId14" w:history="1">
              <w:r w:rsidRPr="002563DB">
                <w:rPr>
                  <w:rStyle w:val="Hyperlink"/>
                  <w:rFonts w:asciiTheme="majorHAnsi" w:hAnsiTheme="majorHAnsi"/>
                  <w:i/>
                </w:rPr>
                <w:t>https://www.projekt29.de/google-analytics-datenschutzkonformer-einsatz-in-5-schritten/</w:t>
              </w:r>
            </w:hyperlink>
            <w:r w:rsidRPr="002563DB">
              <w:rPr>
                <w:rFonts w:asciiTheme="majorHAnsi" w:hAnsiTheme="majorHAnsi"/>
                <w:i/>
                <w:color w:val="C00000"/>
              </w:rPr>
              <w:t xml:space="preserve"> </w:t>
            </w:r>
          </w:p>
          <w:p w14:paraId="3AE5D427" w14:textId="77777777" w:rsidR="00175A54" w:rsidRPr="002563DB" w:rsidRDefault="00175A54" w:rsidP="006C1AB9">
            <w:pPr>
              <w:tabs>
                <w:tab w:val="center" w:pos="4536"/>
                <w:tab w:val="right" w:pos="9072"/>
              </w:tabs>
              <w:rPr>
                <w:rFonts w:asciiTheme="majorHAnsi" w:hAnsiTheme="majorHAnsi"/>
                <w:i/>
                <w:color w:val="C00000"/>
              </w:rPr>
            </w:pPr>
          </w:p>
          <w:p w14:paraId="465B62E7" w14:textId="5410503D" w:rsidR="00894DD8" w:rsidRPr="002563DB" w:rsidRDefault="00C868AA" w:rsidP="00894DD8">
            <w:pPr>
              <w:tabs>
                <w:tab w:val="center" w:pos="4536"/>
                <w:tab w:val="right" w:pos="9072"/>
              </w:tabs>
              <w:rPr>
                <w:rFonts w:asciiTheme="majorHAnsi" w:hAnsiTheme="majorHAnsi"/>
              </w:rPr>
            </w:pPr>
            <w:sdt>
              <w:sdtPr>
                <w:rPr>
                  <w:rFonts w:asciiTheme="majorHAnsi" w:hAnsiTheme="majorHAnsi"/>
                </w:rPr>
                <w:id w:val="-2031786736"/>
                <w14:checkbox>
                  <w14:checked w14:val="0"/>
                  <w14:checkedState w14:val="2612" w14:font="MS Gothic"/>
                  <w14:uncheckedState w14:val="2610" w14:font="MS Gothic"/>
                </w14:checkbox>
              </w:sdtPr>
              <w:sdtEndPr/>
              <w:sdtContent>
                <w:r w:rsidR="00894DD8" w:rsidRPr="002563DB">
                  <w:rPr>
                    <w:rFonts w:ascii="MS Gothic" w:eastAsia="MS Gothic" w:hAnsi="MS Gothic" w:cs="MS Gothic" w:hint="eastAsia"/>
                  </w:rPr>
                  <w:t>☐</w:t>
                </w:r>
              </w:sdtContent>
            </w:sdt>
            <w:r w:rsidR="00894DD8" w:rsidRPr="002563DB">
              <w:rPr>
                <w:rFonts w:asciiTheme="majorHAnsi" w:hAnsiTheme="majorHAnsi"/>
              </w:rPr>
              <w:t xml:space="preserve">  Ja</w:t>
            </w:r>
            <w:r w:rsidR="00175A54" w:rsidRPr="002563DB">
              <w:rPr>
                <w:rFonts w:asciiTheme="majorHAnsi" w:hAnsiTheme="majorHAnsi"/>
              </w:rPr>
              <w:t xml:space="preserve">, Link: </w:t>
            </w:r>
            <w:sdt>
              <w:sdtPr>
                <w:rPr>
                  <w:rFonts w:asciiTheme="majorHAnsi" w:hAnsiTheme="majorHAnsi"/>
                </w:rPr>
                <w:id w:val="-1296520151"/>
                <w:placeholder>
                  <w:docPart w:val="82ADC7E5FFD1477B99ABC0D64B282975"/>
                </w:placeholder>
                <w:showingPlcHdr/>
              </w:sdtPr>
              <w:sdtEndPr/>
              <w:sdtContent>
                <w:r w:rsidR="00175A54" w:rsidRPr="002563DB">
                  <w:rPr>
                    <w:rStyle w:val="Platzhaltertext"/>
                    <w:rFonts w:asciiTheme="majorHAnsi" w:hAnsiTheme="majorHAnsi"/>
                  </w:rPr>
                  <w:t>Klicken Sie hier, um Text einzugeben.</w:t>
                </w:r>
              </w:sdtContent>
            </w:sdt>
          </w:p>
          <w:p w14:paraId="3AEE1641" w14:textId="77777777" w:rsidR="00894DD8" w:rsidRPr="002563DB" w:rsidRDefault="00C868AA" w:rsidP="00894DD8">
            <w:pPr>
              <w:tabs>
                <w:tab w:val="center" w:pos="4536"/>
                <w:tab w:val="right" w:pos="9072"/>
              </w:tabs>
              <w:rPr>
                <w:rFonts w:asciiTheme="majorHAnsi" w:hAnsiTheme="majorHAnsi"/>
              </w:rPr>
            </w:pPr>
            <w:sdt>
              <w:sdtPr>
                <w:rPr>
                  <w:rFonts w:asciiTheme="majorHAnsi" w:hAnsiTheme="majorHAnsi"/>
                </w:rPr>
                <w:id w:val="1590583373"/>
                <w14:checkbox>
                  <w14:checked w14:val="0"/>
                  <w14:checkedState w14:val="2612" w14:font="MS Gothic"/>
                  <w14:uncheckedState w14:val="2610" w14:font="MS Gothic"/>
                </w14:checkbox>
              </w:sdtPr>
              <w:sdtEndPr/>
              <w:sdtContent>
                <w:r w:rsidR="00894DD8" w:rsidRPr="002563DB">
                  <w:rPr>
                    <w:rFonts w:ascii="MS Gothic" w:eastAsia="MS Gothic" w:hAnsi="MS Gothic" w:cs="MS Gothic" w:hint="eastAsia"/>
                  </w:rPr>
                  <w:t>☐</w:t>
                </w:r>
              </w:sdtContent>
            </w:sdt>
            <w:r w:rsidR="00894DD8" w:rsidRPr="002563DB">
              <w:rPr>
                <w:rFonts w:asciiTheme="majorHAnsi" w:hAnsiTheme="majorHAnsi"/>
              </w:rPr>
              <w:t xml:space="preserve">  Nein</w:t>
            </w:r>
          </w:p>
          <w:p w14:paraId="356730ED" w14:textId="77777777" w:rsidR="00175A54" w:rsidRPr="002563DB" w:rsidRDefault="00C868AA" w:rsidP="00175A54">
            <w:pPr>
              <w:rPr>
                <w:rFonts w:asciiTheme="majorHAnsi" w:hAnsiTheme="majorHAnsi"/>
              </w:rPr>
            </w:pPr>
            <w:sdt>
              <w:sdtPr>
                <w:rPr>
                  <w:rFonts w:asciiTheme="majorHAnsi" w:hAnsiTheme="majorHAnsi"/>
                </w:rPr>
                <w:id w:val="-1012993709"/>
                <w14:checkbox>
                  <w14:checked w14:val="0"/>
                  <w14:checkedState w14:val="2612" w14:font="MS Gothic"/>
                  <w14:uncheckedState w14:val="2610" w14:font="MS Gothic"/>
                </w14:checkbox>
              </w:sdtPr>
              <w:sdtEndPr/>
              <w:sdtContent>
                <w:r w:rsidR="00175A54" w:rsidRPr="002563DB">
                  <w:rPr>
                    <w:rFonts w:ascii="MS Gothic" w:eastAsia="MS Gothic" w:hAnsi="MS Gothic" w:cs="MS Gothic" w:hint="eastAsia"/>
                  </w:rPr>
                  <w:t>☐</w:t>
                </w:r>
              </w:sdtContent>
            </w:sdt>
            <w:r w:rsidR="00175A54" w:rsidRPr="002563DB">
              <w:rPr>
                <w:rFonts w:asciiTheme="majorHAnsi" w:eastAsiaTheme="minorEastAsia" w:hAnsiTheme="majorHAnsi" w:cstheme="minorBidi"/>
                <w:lang w:eastAsia="de-DE"/>
              </w:rPr>
              <w:t xml:space="preserve"> Weiß nicht</w:t>
            </w:r>
          </w:p>
          <w:p w14:paraId="210421C9" w14:textId="77777777" w:rsidR="00894DD8" w:rsidRPr="002563DB" w:rsidRDefault="00894DD8" w:rsidP="00175A54">
            <w:pPr>
              <w:tabs>
                <w:tab w:val="center" w:pos="4536"/>
                <w:tab w:val="right" w:pos="9072"/>
              </w:tabs>
              <w:rPr>
                <w:rFonts w:asciiTheme="majorHAnsi" w:hAnsiTheme="majorHAnsi"/>
              </w:rPr>
            </w:pPr>
          </w:p>
        </w:tc>
      </w:tr>
      <w:tr w:rsidR="00894DD8" w:rsidRPr="002563DB" w14:paraId="522DD170" w14:textId="77777777" w:rsidTr="006C1AB9">
        <w:tc>
          <w:tcPr>
            <w:tcW w:w="9210" w:type="dxa"/>
          </w:tcPr>
          <w:p w14:paraId="2F69BCE3" w14:textId="78BE212A" w:rsidR="00894DD8" w:rsidRPr="002563DB" w:rsidRDefault="00894DD8" w:rsidP="00894DD8">
            <w:pPr>
              <w:tabs>
                <w:tab w:val="center" w:pos="4536"/>
                <w:tab w:val="right" w:pos="9072"/>
              </w:tabs>
              <w:rPr>
                <w:rFonts w:asciiTheme="majorHAnsi" w:hAnsiTheme="majorHAnsi"/>
              </w:rPr>
            </w:pPr>
            <w:r w:rsidRPr="002563DB">
              <w:rPr>
                <w:rFonts w:asciiTheme="majorHAnsi" w:hAnsiTheme="majorHAnsi"/>
              </w:rPr>
              <w:lastRenderedPageBreak/>
              <w:t xml:space="preserve">Wird zusätzlich ein Opt-out-Cookie zur Deaktivierung von Google Analytics angeboten? Bitte Link einfügen. </w:t>
            </w:r>
          </w:p>
          <w:p w14:paraId="6670008A" w14:textId="77777777" w:rsidR="00175A54" w:rsidRPr="002563DB" w:rsidRDefault="00C868AA" w:rsidP="00175A54">
            <w:pPr>
              <w:tabs>
                <w:tab w:val="center" w:pos="4536"/>
                <w:tab w:val="right" w:pos="9072"/>
              </w:tabs>
              <w:rPr>
                <w:rFonts w:asciiTheme="majorHAnsi" w:hAnsiTheme="majorHAnsi"/>
              </w:rPr>
            </w:pPr>
            <w:sdt>
              <w:sdtPr>
                <w:rPr>
                  <w:rFonts w:asciiTheme="majorHAnsi" w:hAnsiTheme="majorHAnsi"/>
                </w:rPr>
                <w:id w:val="2134670427"/>
                <w14:checkbox>
                  <w14:checked w14:val="0"/>
                  <w14:checkedState w14:val="2612" w14:font="MS Gothic"/>
                  <w14:uncheckedState w14:val="2610" w14:font="MS Gothic"/>
                </w14:checkbox>
              </w:sdtPr>
              <w:sdtEndPr/>
              <w:sdtContent>
                <w:r w:rsidR="00175A54" w:rsidRPr="002563DB">
                  <w:rPr>
                    <w:rFonts w:ascii="MS Gothic" w:eastAsia="MS Gothic" w:hAnsi="MS Gothic" w:cs="MS Gothic" w:hint="eastAsia"/>
                  </w:rPr>
                  <w:t>☐</w:t>
                </w:r>
              </w:sdtContent>
            </w:sdt>
            <w:r w:rsidR="00175A54" w:rsidRPr="002563DB">
              <w:rPr>
                <w:rFonts w:asciiTheme="majorHAnsi" w:hAnsiTheme="majorHAnsi"/>
              </w:rPr>
              <w:t xml:space="preserve">  Ja, Link: </w:t>
            </w:r>
            <w:sdt>
              <w:sdtPr>
                <w:rPr>
                  <w:rFonts w:asciiTheme="majorHAnsi" w:hAnsiTheme="majorHAnsi"/>
                </w:rPr>
                <w:id w:val="3029409"/>
                <w:placeholder>
                  <w:docPart w:val="0DF3C0832E1B46E39705E527292BB52A"/>
                </w:placeholder>
                <w:showingPlcHdr/>
              </w:sdtPr>
              <w:sdtEndPr/>
              <w:sdtContent>
                <w:r w:rsidR="00175A54" w:rsidRPr="002563DB">
                  <w:rPr>
                    <w:rStyle w:val="Platzhaltertext"/>
                    <w:rFonts w:asciiTheme="majorHAnsi" w:hAnsiTheme="majorHAnsi"/>
                  </w:rPr>
                  <w:t>Klicken Sie hier, um Text einzugeben.</w:t>
                </w:r>
              </w:sdtContent>
            </w:sdt>
          </w:p>
          <w:p w14:paraId="71D19588" w14:textId="77777777" w:rsidR="00175A54" w:rsidRPr="002563DB" w:rsidRDefault="00C868AA" w:rsidP="00175A54">
            <w:pPr>
              <w:tabs>
                <w:tab w:val="center" w:pos="4536"/>
                <w:tab w:val="right" w:pos="9072"/>
              </w:tabs>
              <w:rPr>
                <w:rFonts w:asciiTheme="majorHAnsi" w:hAnsiTheme="majorHAnsi"/>
              </w:rPr>
            </w:pPr>
            <w:sdt>
              <w:sdtPr>
                <w:rPr>
                  <w:rFonts w:asciiTheme="majorHAnsi" w:hAnsiTheme="majorHAnsi"/>
                </w:rPr>
                <w:id w:val="599685572"/>
                <w14:checkbox>
                  <w14:checked w14:val="0"/>
                  <w14:checkedState w14:val="2612" w14:font="MS Gothic"/>
                  <w14:uncheckedState w14:val="2610" w14:font="MS Gothic"/>
                </w14:checkbox>
              </w:sdtPr>
              <w:sdtEndPr/>
              <w:sdtContent>
                <w:r w:rsidR="00175A54" w:rsidRPr="002563DB">
                  <w:rPr>
                    <w:rFonts w:ascii="MS Gothic" w:eastAsia="MS Gothic" w:hAnsi="MS Gothic" w:cs="MS Gothic" w:hint="eastAsia"/>
                  </w:rPr>
                  <w:t>☐</w:t>
                </w:r>
              </w:sdtContent>
            </w:sdt>
            <w:r w:rsidR="00175A54" w:rsidRPr="002563DB">
              <w:rPr>
                <w:rFonts w:asciiTheme="majorHAnsi" w:hAnsiTheme="majorHAnsi"/>
              </w:rPr>
              <w:t xml:space="preserve">  Nein</w:t>
            </w:r>
          </w:p>
          <w:p w14:paraId="106275B9" w14:textId="77777777" w:rsidR="00175A54" w:rsidRPr="002563DB" w:rsidRDefault="00C868AA" w:rsidP="00175A54">
            <w:pPr>
              <w:rPr>
                <w:rFonts w:asciiTheme="majorHAnsi" w:hAnsiTheme="majorHAnsi"/>
              </w:rPr>
            </w:pPr>
            <w:sdt>
              <w:sdtPr>
                <w:rPr>
                  <w:rFonts w:asciiTheme="majorHAnsi" w:hAnsiTheme="majorHAnsi"/>
                </w:rPr>
                <w:id w:val="-1575888453"/>
                <w14:checkbox>
                  <w14:checked w14:val="0"/>
                  <w14:checkedState w14:val="2612" w14:font="MS Gothic"/>
                  <w14:uncheckedState w14:val="2610" w14:font="MS Gothic"/>
                </w14:checkbox>
              </w:sdtPr>
              <w:sdtEndPr/>
              <w:sdtContent>
                <w:r w:rsidR="00175A54" w:rsidRPr="002563DB">
                  <w:rPr>
                    <w:rFonts w:ascii="MS Gothic" w:eastAsia="MS Gothic" w:hAnsi="MS Gothic" w:cs="MS Gothic" w:hint="eastAsia"/>
                  </w:rPr>
                  <w:t>☐</w:t>
                </w:r>
              </w:sdtContent>
            </w:sdt>
            <w:r w:rsidR="00175A54" w:rsidRPr="002563DB">
              <w:rPr>
                <w:rFonts w:asciiTheme="majorHAnsi" w:eastAsiaTheme="minorEastAsia" w:hAnsiTheme="majorHAnsi" w:cstheme="minorBidi"/>
                <w:lang w:eastAsia="de-DE"/>
              </w:rPr>
              <w:t xml:space="preserve"> Weiß nicht</w:t>
            </w:r>
          </w:p>
          <w:p w14:paraId="7EDF28D1" w14:textId="004058E2" w:rsidR="00894DD8" w:rsidRPr="002563DB" w:rsidRDefault="00894DD8" w:rsidP="006C1AB9">
            <w:pPr>
              <w:tabs>
                <w:tab w:val="center" w:pos="4536"/>
                <w:tab w:val="right" w:pos="9072"/>
              </w:tabs>
              <w:rPr>
                <w:rFonts w:asciiTheme="majorHAnsi" w:hAnsiTheme="majorHAnsi"/>
              </w:rPr>
            </w:pPr>
          </w:p>
        </w:tc>
      </w:tr>
      <w:tr w:rsidR="00175A54" w:rsidRPr="002563DB" w14:paraId="66A82493" w14:textId="77777777" w:rsidTr="006C1AB9">
        <w:tc>
          <w:tcPr>
            <w:tcW w:w="9210" w:type="dxa"/>
          </w:tcPr>
          <w:p w14:paraId="31888D33" w14:textId="77777777" w:rsidR="00175A54" w:rsidRPr="002563DB" w:rsidRDefault="00175A54" w:rsidP="00175A54">
            <w:pPr>
              <w:rPr>
                <w:rFonts w:asciiTheme="majorHAnsi" w:hAnsiTheme="majorHAnsi"/>
              </w:rPr>
            </w:pPr>
            <w:r w:rsidRPr="002563DB">
              <w:rPr>
                <w:rFonts w:asciiTheme="majorHAnsi" w:hAnsiTheme="majorHAnsi"/>
              </w:rPr>
              <w:t>Wird eine Einwilligung über Opt-In eingeholt?</w:t>
            </w:r>
          </w:p>
          <w:p w14:paraId="5E9D9E30" w14:textId="77777777" w:rsidR="00175A54" w:rsidRPr="002563DB" w:rsidRDefault="00C868AA" w:rsidP="00175A54">
            <w:pPr>
              <w:tabs>
                <w:tab w:val="center" w:pos="4536"/>
                <w:tab w:val="right" w:pos="9072"/>
              </w:tabs>
              <w:rPr>
                <w:rFonts w:asciiTheme="majorHAnsi" w:hAnsiTheme="majorHAnsi"/>
              </w:rPr>
            </w:pPr>
            <w:sdt>
              <w:sdtPr>
                <w:rPr>
                  <w:rFonts w:asciiTheme="majorHAnsi" w:hAnsiTheme="majorHAnsi"/>
                </w:rPr>
                <w:id w:val="887150507"/>
                <w14:checkbox>
                  <w14:checked w14:val="0"/>
                  <w14:checkedState w14:val="2612" w14:font="MS Gothic"/>
                  <w14:uncheckedState w14:val="2610" w14:font="MS Gothic"/>
                </w14:checkbox>
              </w:sdtPr>
              <w:sdtEndPr/>
              <w:sdtContent>
                <w:r w:rsidR="00175A54" w:rsidRPr="002563DB">
                  <w:rPr>
                    <w:rFonts w:ascii="MS Gothic" w:eastAsia="MS Gothic" w:hAnsi="MS Gothic" w:cs="MS Gothic" w:hint="eastAsia"/>
                  </w:rPr>
                  <w:t>☐</w:t>
                </w:r>
              </w:sdtContent>
            </w:sdt>
            <w:r w:rsidR="00175A54" w:rsidRPr="002563DB">
              <w:rPr>
                <w:rFonts w:asciiTheme="majorHAnsi" w:hAnsiTheme="majorHAnsi"/>
              </w:rPr>
              <w:t xml:space="preserve"> Ja, nämlich: </w:t>
            </w:r>
            <w:sdt>
              <w:sdtPr>
                <w:rPr>
                  <w:rFonts w:asciiTheme="majorHAnsi" w:hAnsiTheme="majorHAnsi"/>
                </w:rPr>
                <w:id w:val="837814485"/>
                <w:placeholder>
                  <w:docPart w:val="56B6FA0120F14015B04F14046252ADE8"/>
                </w:placeholder>
                <w:showingPlcHdr/>
              </w:sdtPr>
              <w:sdtEndPr/>
              <w:sdtContent>
                <w:r w:rsidR="00175A54" w:rsidRPr="002563DB">
                  <w:rPr>
                    <w:rStyle w:val="Platzhaltertext"/>
                    <w:rFonts w:asciiTheme="majorHAnsi" w:hAnsiTheme="majorHAnsi"/>
                  </w:rPr>
                  <w:t>Klicken Sie hier, um Text einzugeben.</w:t>
                </w:r>
              </w:sdtContent>
            </w:sdt>
          </w:p>
          <w:p w14:paraId="5FCA8E46" w14:textId="77777777" w:rsidR="00175A54" w:rsidRPr="002563DB" w:rsidRDefault="00C868AA" w:rsidP="00175A54">
            <w:pPr>
              <w:rPr>
                <w:rFonts w:asciiTheme="majorHAnsi" w:eastAsiaTheme="minorEastAsia" w:hAnsiTheme="majorHAnsi" w:cstheme="minorBidi"/>
                <w:lang w:eastAsia="de-DE"/>
              </w:rPr>
            </w:pPr>
            <w:sdt>
              <w:sdtPr>
                <w:rPr>
                  <w:rFonts w:asciiTheme="majorHAnsi" w:hAnsiTheme="majorHAnsi"/>
                </w:rPr>
                <w:id w:val="485749133"/>
                <w14:checkbox>
                  <w14:checked w14:val="0"/>
                  <w14:checkedState w14:val="2612" w14:font="MS Gothic"/>
                  <w14:uncheckedState w14:val="2610" w14:font="MS Gothic"/>
                </w14:checkbox>
              </w:sdtPr>
              <w:sdtEndPr/>
              <w:sdtContent>
                <w:r w:rsidR="00175A54" w:rsidRPr="002563DB">
                  <w:rPr>
                    <w:rFonts w:ascii="MS Gothic" w:eastAsia="MS Gothic" w:hAnsi="MS Gothic" w:cs="MS Gothic" w:hint="eastAsia"/>
                  </w:rPr>
                  <w:t>☐</w:t>
                </w:r>
              </w:sdtContent>
            </w:sdt>
            <w:r w:rsidR="00175A54" w:rsidRPr="002563DB">
              <w:rPr>
                <w:rFonts w:asciiTheme="majorHAnsi" w:eastAsiaTheme="minorEastAsia" w:hAnsiTheme="majorHAnsi" w:cstheme="minorBidi"/>
                <w:lang w:eastAsia="de-DE"/>
              </w:rPr>
              <w:t xml:space="preserve"> Nein</w:t>
            </w:r>
          </w:p>
          <w:p w14:paraId="78C0F06A" w14:textId="77777777" w:rsidR="00175A54" w:rsidRPr="002563DB" w:rsidRDefault="00C868AA" w:rsidP="00175A54">
            <w:pPr>
              <w:rPr>
                <w:rFonts w:asciiTheme="majorHAnsi" w:hAnsiTheme="majorHAnsi"/>
              </w:rPr>
            </w:pPr>
            <w:sdt>
              <w:sdtPr>
                <w:rPr>
                  <w:rFonts w:asciiTheme="majorHAnsi" w:hAnsiTheme="majorHAnsi"/>
                </w:rPr>
                <w:id w:val="785854408"/>
                <w14:checkbox>
                  <w14:checked w14:val="0"/>
                  <w14:checkedState w14:val="2612" w14:font="MS Gothic"/>
                  <w14:uncheckedState w14:val="2610" w14:font="MS Gothic"/>
                </w14:checkbox>
              </w:sdtPr>
              <w:sdtEndPr/>
              <w:sdtContent>
                <w:r w:rsidR="00175A54" w:rsidRPr="002563DB">
                  <w:rPr>
                    <w:rFonts w:ascii="MS Gothic" w:eastAsia="MS Gothic" w:hAnsi="MS Gothic" w:cs="MS Gothic" w:hint="eastAsia"/>
                  </w:rPr>
                  <w:t>☐</w:t>
                </w:r>
              </w:sdtContent>
            </w:sdt>
            <w:r w:rsidR="00175A54" w:rsidRPr="002563DB">
              <w:rPr>
                <w:rFonts w:asciiTheme="majorHAnsi" w:eastAsiaTheme="minorEastAsia" w:hAnsiTheme="majorHAnsi" w:cstheme="minorBidi"/>
                <w:lang w:eastAsia="de-DE"/>
              </w:rPr>
              <w:t xml:space="preserve"> Weiß nicht</w:t>
            </w:r>
          </w:p>
          <w:p w14:paraId="1680CF94" w14:textId="77777777" w:rsidR="00175A54" w:rsidRPr="002563DB" w:rsidRDefault="00175A54" w:rsidP="00894DD8">
            <w:pPr>
              <w:tabs>
                <w:tab w:val="center" w:pos="4536"/>
                <w:tab w:val="right" w:pos="9072"/>
              </w:tabs>
              <w:rPr>
                <w:rFonts w:asciiTheme="majorHAnsi" w:hAnsiTheme="majorHAnsi"/>
              </w:rPr>
            </w:pPr>
          </w:p>
        </w:tc>
      </w:tr>
      <w:tr w:rsidR="00894DD8" w:rsidRPr="002563DB" w14:paraId="68BCE8CF" w14:textId="77777777" w:rsidTr="006C1AB9">
        <w:tc>
          <w:tcPr>
            <w:tcW w:w="9210" w:type="dxa"/>
          </w:tcPr>
          <w:p w14:paraId="491437E8" w14:textId="4C8D98C1" w:rsidR="00894DD8" w:rsidRPr="002563DB" w:rsidRDefault="00894DD8" w:rsidP="006C1AB9">
            <w:pPr>
              <w:tabs>
                <w:tab w:val="center" w:pos="4536"/>
                <w:tab w:val="right" w:pos="9072"/>
              </w:tabs>
              <w:rPr>
                <w:rFonts w:asciiTheme="majorHAnsi" w:hAnsiTheme="majorHAnsi"/>
              </w:rPr>
            </w:pPr>
            <w:r w:rsidRPr="002563DB">
              <w:rPr>
                <w:rFonts w:asciiTheme="majorHAnsi" w:hAnsiTheme="majorHAnsi"/>
              </w:rPr>
              <w:t xml:space="preserve">Wurde ein </w:t>
            </w:r>
            <w:r w:rsidR="00E66AFC" w:rsidRPr="002563DB">
              <w:rPr>
                <w:rFonts w:asciiTheme="majorHAnsi" w:hAnsiTheme="majorHAnsi"/>
              </w:rPr>
              <w:t>Auftragsverarbeitungsvereinbarung</w:t>
            </w:r>
            <w:r w:rsidRPr="002563DB">
              <w:rPr>
                <w:rFonts w:asciiTheme="majorHAnsi" w:hAnsiTheme="majorHAnsi"/>
              </w:rPr>
              <w:t xml:space="preserve"> (AVV) mit Google geschlossen?</w:t>
            </w:r>
          </w:p>
          <w:p w14:paraId="2FF4CAA8" w14:textId="7AF6A80F" w:rsidR="00175A54" w:rsidRPr="002563DB" w:rsidRDefault="00175A54" w:rsidP="00175A54">
            <w:pPr>
              <w:tabs>
                <w:tab w:val="center" w:pos="4536"/>
                <w:tab w:val="right" w:pos="9072"/>
              </w:tabs>
              <w:rPr>
                <w:rFonts w:asciiTheme="majorHAnsi" w:hAnsiTheme="majorHAnsi"/>
                <w:i/>
                <w:iCs/>
                <w:color w:val="C00000"/>
              </w:rPr>
            </w:pPr>
            <w:r w:rsidRPr="002563DB">
              <w:rPr>
                <w:rFonts w:asciiTheme="majorHAnsi" w:hAnsiTheme="majorHAnsi"/>
                <w:i/>
                <w:iCs/>
                <w:color w:val="C00000"/>
              </w:rPr>
              <w:t xml:space="preserve">Hinweis: Diese AVV muss geschlossen werden: </w:t>
            </w:r>
          </w:p>
          <w:p w14:paraId="4EC9D4C8" w14:textId="59CF2621" w:rsidR="00175A54" w:rsidRPr="002563DB" w:rsidRDefault="00C868AA" w:rsidP="006C1AB9">
            <w:pPr>
              <w:tabs>
                <w:tab w:val="center" w:pos="4536"/>
                <w:tab w:val="right" w:pos="9072"/>
              </w:tabs>
              <w:rPr>
                <w:rFonts w:asciiTheme="majorHAnsi" w:hAnsiTheme="majorHAnsi"/>
                <w:i/>
                <w:color w:val="C00000"/>
              </w:rPr>
            </w:pPr>
            <w:hyperlink r:id="rId15" w:history="1">
              <w:r w:rsidR="00175A54" w:rsidRPr="002563DB">
                <w:rPr>
                  <w:rStyle w:val="Hyperlink"/>
                  <w:rFonts w:asciiTheme="majorHAnsi" w:hAnsiTheme="majorHAnsi"/>
                  <w:i/>
                  <w:color w:val="C00000"/>
                </w:rPr>
                <w:t>http://static.googleusercontent.com/media/www.google.com/de//analytics/terms/de.pdf</w:t>
              </w:r>
            </w:hyperlink>
            <w:r w:rsidR="00175A54" w:rsidRPr="002563DB">
              <w:rPr>
                <w:rFonts w:asciiTheme="majorHAnsi" w:hAnsiTheme="majorHAnsi"/>
                <w:i/>
                <w:color w:val="C00000"/>
              </w:rPr>
              <w:t xml:space="preserve"> </w:t>
            </w:r>
          </w:p>
          <w:p w14:paraId="22BB529C" w14:textId="77777777" w:rsidR="00894DD8" w:rsidRPr="002563DB" w:rsidRDefault="00C868AA" w:rsidP="00894DD8">
            <w:pPr>
              <w:tabs>
                <w:tab w:val="center" w:pos="4536"/>
                <w:tab w:val="right" w:pos="9072"/>
              </w:tabs>
              <w:rPr>
                <w:rFonts w:asciiTheme="majorHAnsi" w:hAnsiTheme="majorHAnsi"/>
              </w:rPr>
            </w:pPr>
            <w:sdt>
              <w:sdtPr>
                <w:rPr>
                  <w:rFonts w:asciiTheme="majorHAnsi" w:hAnsiTheme="majorHAnsi"/>
                </w:rPr>
                <w:id w:val="1073780543"/>
                <w14:checkbox>
                  <w14:checked w14:val="0"/>
                  <w14:checkedState w14:val="2612" w14:font="MS Gothic"/>
                  <w14:uncheckedState w14:val="2610" w14:font="MS Gothic"/>
                </w14:checkbox>
              </w:sdtPr>
              <w:sdtEndPr/>
              <w:sdtContent>
                <w:r w:rsidR="00894DD8" w:rsidRPr="002563DB">
                  <w:rPr>
                    <w:rFonts w:ascii="MS Gothic" w:eastAsia="MS Gothic" w:hAnsi="MS Gothic" w:cs="MS Gothic" w:hint="eastAsia"/>
                  </w:rPr>
                  <w:t>☐</w:t>
                </w:r>
              </w:sdtContent>
            </w:sdt>
            <w:r w:rsidR="00894DD8" w:rsidRPr="002563DB">
              <w:rPr>
                <w:rFonts w:asciiTheme="majorHAnsi" w:hAnsiTheme="majorHAnsi"/>
              </w:rPr>
              <w:t xml:space="preserve">  Ja</w:t>
            </w:r>
          </w:p>
          <w:p w14:paraId="075CF47B" w14:textId="77777777" w:rsidR="00894DD8" w:rsidRPr="002563DB" w:rsidRDefault="00C868AA" w:rsidP="00894DD8">
            <w:pPr>
              <w:tabs>
                <w:tab w:val="center" w:pos="4536"/>
                <w:tab w:val="right" w:pos="9072"/>
              </w:tabs>
              <w:rPr>
                <w:rFonts w:asciiTheme="majorHAnsi" w:hAnsiTheme="majorHAnsi"/>
              </w:rPr>
            </w:pPr>
            <w:sdt>
              <w:sdtPr>
                <w:rPr>
                  <w:rFonts w:asciiTheme="majorHAnsi" w:hAnsiTheme="majorHAnsi"/>
                </w:rPr>
                <w:id w:val="-1114361281"/>
                <w14:checkbox>
                  <w14:checked w14:val="0"/>
                  <w14:checkedState w14:val="2612" w14:font="MS Gothic"/>
                  <w14:uncheckedState w14:val="2610" w14:font="MS Gothic"/>
                </w14:checkbox>
              </w:sdtPr>
              <w:sdtEndPr/>
              <w:sdtContent>
                <w:r w:rsidR="00894DD8" w:rsidRPr="002563DB">
                  <w:rPr>
                    <w:rFonts w:ascii="MS Gothic" w:eastAsia="MS Gothic" w:hAnsi="MS Gothic" w:cs="MS Gothic" w:hint="eastAsia"/>
                  </w:rPr>
                  <w:t>☐</w:t>
                </w:r>
              </w:sdtContent>
            </w:sdt>
            <w:r w:rsidR="00894DD8" w:rsidRPr="002563DB">
              <w:rPr>
                <w:rFonts w:asciiTheme="majorHAnsi" w:hAnsiTheme="majorHAnsi"/>
              </w:rPr>
              <w:t xml:space="preserve">  Nein</w:t>
            </w:r>
          </w:p>
          <w:p w14:paraId="66501F7E" w14:textId="4664E33B" w:rsidR="00175A54" w:rsidRPr="002563DB" w:rsidRDefault="00C868AA" w:rsidP="00175A54">
            <w:pPr>
              <w:rPr>
                <w:rFonts w:asciiTheme="majorHAnsi" w:hAnsiTheme="majorHAnsi"/>
              </w:rPr>
            </w:pPr>
            <w:sdt>
              <w:sdtPr>
                <w:rPr>
                  <w:rFonts w:asciiTheme="majorHAnsi" w:hAnsiTheme="majorHAnsi"/>
                </w:rPr>
                <w:id w:val="1437177921"/>
                <w14:checkbox>
                  <w14:checked w14:val="0"/>
                  <w14:checkedState w14:val="2612" w14:font="MS Gothic"/>
                  <w14:uncheckedState w14:val="2610" w14:font="MS Gothic"/>
                </w14:checkbox>
              </w:sdtPr>
              <w:sdtEndPr/>
              <w:sdtContent>
                <w:r w:rsidR="00175A54" w:rsidRPr="002563DB">
                  <w:rPr>
                    <w:rFonts w:ascii="MS Gothic" w:eastAsia="MS Gothic" w:hAnsi="MS Gothic" w:cs="MS Gothic" w:hint="eastAsia"/>
                  </w:rPr>
                  <w:t>☐</w:t>
                </w:r>
              </w:sdtContent>
            </w:sdt>
            <w:r w:rsidR="00175A54" w:rsidRPr="002563DB">
              <w:rPr>
                <w:rFonts w:asciiTheme="majorHAnsi" w:eastAsiaTheme="minorEastAsia" w:hAnsiTheme="majorHAnsi" w:cstheme="minorBidi"/>
                <w:lang w:eastAsia="de-DE"/>
              </w:rPr>
              <w:t xml:space="preserve"> Weiß nicht</w:t>
            </w:r>
          </w:p>
          <w:p w14:paraId="0AD000D7" w14:textId="323C2996" w:rsidR="00894DD8" w:rsidRPr="002563DB" w:rsidRDefault="00894DD8" w:rsidP="006C1AB9">
            <w:pPr>
              <w:tabs>
                <w:tab w:val="center" w:pos="4536"/>
                <w:tab w:val="right" w:pos="9072"/>
              </w:tabs>
              <w:rPr>
                <w:rFonts w:asciiTheme="majorHAnsi" w:hAnsiTheme="majorHAnsi"/>
              </w:rPr>
            </w:pPr>
          </w:p>
        </w:tc>
      </w:tr>
      <w:tr w:rsidR="00894DD8" w:rsidRPr="002563DB" w14:paraId="4193D77C" w14:textId="77777777" w:rsidTr="006C1AB9">
        <w:tc>
          <w:tcPr>
            <w:tcW w:w="9210" w:type="dxa"/>
          </w:tcPr>
          <w:p w14:paraId="7104184D" w14:textId="77777777" w:rsidR="00894DD8" w:rsidRPr="002563DB" w:rsidRDefault="00894DD8" w:rsidP="006C1AB9">
            <w:pPr>
              <w:tabs>
                <w:tab w:val="center" w:pos="4536"/>
                <w:tab w:val="right" w:pos="9072"/>
              </w:tabs>
              <w:rPr>
                <w:rFonts w:asciiTheme="majorHAnsi" w:hAnsiTheme="majorHAnsi"/>
              </w:rPr>
            </w:pPr>
            <w:r w:rsidRPr="002563DB">
              <w:rPr>
                <w:rFonts w:asciiTheme="majorHAnsi" w:hAnsiTheme="majorHAnsi"/>
              </w:rPr>
              <w:t>Sonstiges:</w:t>
            </w:r>
          </w:p>
          <w:p w14:paraId="45252A33" w14:textId="77777777" w:rsidR="00894DD8" w:rsidRPr="002563DB" w:rsidRDefault="00894DD8" w:rsidP="006C1AB9">
            <w:pPr>
              <w:tabs>
                <w:tab w:val="center" w:pos="4536"/>
                <w:tab w:val="right" w:pos="9072"/>
              </w:tabs>
              <w:rPr>
                <w:rFonts w:asciiTheme="majorHAnsi" w:hAnsiTheme="majorHAnsi"/>
              </w:rPr>
            </w:pPr>
          </w:p>
          <w:p w14:paraId="3DD0B37B" w14:textId="77777777" w:rsidR="00894DD8" w:rsidRPr="002563DB" w:rsidRDefault="00C868AA" w:rsidP="006C1AB9">
            <w:pPr>
              <w:tabs>
                <w:tab w:val="center" w:pos="4536"/>
                <w:tab w:val="right" w:pos="9072"/>
              </w:tabs>
              <w:rPr>
                <w:rFonts w:asciiTheme="majorHAnsi" w:hAnsiTheme="majorHAnsi"/>
              </w:rPr>
            </w:pPr>
            <w:sdt>
              <w:sdtPr>
                <w:rPr>
                  <w:rFonts w:asciiTheme="majorHAnsi" w:hAnsiTheme="majorHAnsi"/>
                </w:rPr>
                <w:id w:val="-59943286"/>
                <w:showingPlcHdr/>
              </w:sdtPr>
              <w:sdtEndPr/>
              <w:sdtContent>
                <w:r w:rsidR="00894DD8" w:rsidRPr="002563DB">
                  <w:rPr>
                    <w:rStyle w:val="Platzhaltertext"/>
                    <w:rFonts w:asciiTheme="majorHAnsi" w:hAnsiTheme="majorHAnsi"/>
                  </w:rPr>
                  <w:t>Klicken Sie hier, um Text einzugeben.</w:t>
                </w:r>
              </w:sdtContent>
            </w:sdt>
          </w:p>
          <w:p w14:paraId="0A823E11" w14:textId="77777777" w:rsidR="00894DD8" w:rsidRPr="002563DB" w:rsidRDefault="00894DD8" w:rsidP="006C1AB9">
            <w:pPr>
              <w:tabs>
                <w:tab w:val="center" w:pos="4536"/>
                <w:tab w:val="right" w:pos="9072"/>
              </w:tabs>
              <w:rPr>
                <w:rFonts w:asciiTheme="majorHAnsi" w:hAnsiTheme="majorHAnsi"/>
              </w:rPr>
            </w:pPr>
          </w:p>
        </w:tc>
      </w:tr>
    </w:tbl>
    <w:p w14:paraId="46093A70" w14:textId="77777777" w:rsidR="002E3EBC" w:rsidRPr="002563DB" w:rsidRDefault="002E3EBC">
      <w:pPr>
        <w:rPr>
          <w:rFonts w:asciiTheme="majorHAnsi" w:hAnsiTheme="majorHAnsi"/>
          <w:sz w:val="22"/>
          <w:szCs w:val="22"/>
        </w:rPr>
      </w:pPr>
    </w:p>
    <w:p w14:paraId="35D2EC3F" w14:textId="77777777" w:rsidR="0024565E" w:rsidRPr="002563DB" w:rsidRDefault="0024565E">
      <w:pPr>
        <w:rPr>
          <w:rFonts w:asciiTheme="majorHAnsi" w:hAnsiTheme="majorHAnsi"/>
          <w:sz w:val="22"/>
          <w:szCs w:val="22"/>
        </w:rPr>
      </w:pPr>
    </w:p>
    <w:tbl>
      <w:tblPr>
        <w:tblStyle w:val="Tabellenraster"/>
        <w:tblW w:w="0" w:type="auto"/>
        <w:tblLook w:val="04A0" w:firstRow="1" w:lastRow="0" w:firstColumn="1" w:lastColumn="0" w:noHBand="0" w:noVBand="1"/>
      </w:tblPr>
      <w:tblGrid>
        <w:gridCol w:w="9060"/>
      </w:tblGrid>
      <w:tr w:rsidR="0024565E" w:rsidRPr="002563DB" w14:paraId="0E5DC580" w14:textId="77777777" w:rsidTr="00CA4D94">
        <w:tc>
          <w:tcPr>
            <w:tcW w:w="9210" w:type="dxa"/>
            <w:shd w:val="clear" w:color="auto" w:fill="BFBFBF" w:themeFill="background1" w:themeFillShade="BF"/>
          </w:tcPr>
          <w:p w14:paraId="75C1CD63" w14:textId="2ADD5822" w:rsidR="0024565E" w:rsidRPr="002563DB" w:rsidRDefault="0024565E" w:rsidP="00CA4D94">
            <w:pPr>
              <w:jc w:val="center"/>
              <w:rPr>
                <w:rFonts w:asciiTheme="majorHAnsi" w:hAnsiTheme="majorHAnsi"/>
                <w:b/>
              </w:rPr>
            </w:pPr>
            <w:r w:rsidRPr="002563DB">
              <w:rPr>
                <w:rFonts w:asciiTheme="majorHAnsi" w:hAnsiTheme="majorHAnsi"/>
                <w:b/>
              </w:rPr>
              <w:t>Google Universal Analytics</w:t>
            </w:r>
          </w:p>
          <w:p w14:paraId="26F133D2" w14:textId="77777777" w:rsidR="0024565E" w:rsidRPr="002563DB" w:rsidRDefault="0024565E" w:rsidP="00CA4D94">
            <w:pPr>
              <w:jc w:val="center"/>
              <w:rPr>
                <w:rFonts w:asciiTheme="majorHAnsi" w:hAnsiTheme="majorHAnsi"/>
                <w:b/>
              </w:rPr>
            </w:pPr>
          </w:p>
        </w:tc>
      </w:tr>
      <w:tr w:rsidR="0024565E" w:rsidRPr="002563DB" w14:paraId="7277BB11" w14:textId="77777777" w:rsidTr="00CA4D94">
        <w:tc>
          <w:tcPr>
            <w:tcW w:w="9210" w:type="dxa"/>
          </w:tcPr>
          <w:p w14:paraId="3E6E7A8B" w14:textId="0B2DF259" w:rsidR="0024565E" w:rsidRPr="002563DB" w:rsidRDefault="0024565E" w:rsidP="00CA4D94">
            <w:pPr>
              <w:tabs>
                <w:tab w:val="center" w:pos="4536"/>
                <w:tab w:val="right" w:pos="9072"/>
              </w:tabs>
              <w:rPr>
                <w:rFonts w:asciiTheme="majorHAnsi" w:hAnsiTheme="majorHAnsi"/>
              </w:rPr>
            </w:pPr>
            <w:r w:rsidRPr="002563DB">
              <w:rPr>
                <w:rFonts w:asciiTheme="majorHAnsi" w:hAnsiTheme="majorHAnsi"/>
              </w:rPr>
              <w:t>Wird Google Universal Analytics auf der Website verwendet?</w:t>
            </w:r>
          </w:p>
          <w:p w14:paraId="092CC25B" w14:textId="77777777" w:rsidR="00E66AFC" w:rsidRPr="002563DB" w:rsidRDefault="00C868AA" w:rsidP="00E66AFC">
            <w:pPr>
              <w:tabs>
                <w:tab w:val="center" w:pos="4536"/>
                <w:tab w:val="right" w:pos="9072"/>
              </w:tabs>
              <w:rPr>
                <w:rFonts w:asciiTheme="majorHAnsi" w:hAnsiTheme="majorHAnsi"/>
              </w:rPr>
            </w:pPr>
            <w:sdt>
              <w:sdtPr>
                <w:rPr>
                  <w:rFonts w:asciiTheme="majorHAnsi" w:hAnsiTheme="majorHAnsi"/>
                </w:rPr>
                <w:id w:val="-1413149064"/>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hAnsiTheme="majorHAnsi"/>
              </w:rPr>
              <w:t xml:space="preserve">  Ja</w:t>
            </w:r>
          </w:p>
          <w:p w14:paraId="1528D0FD" w14:textId="77777777" w:rsidR="00E66AFC" w:rsidRPr="002563DB" w:rsidRDefault="00C868AA" w:rsidP="00E66AFC">
            <w:pPr>
              <w:tabs>
                <w:tab w:val="center" w:pos="4536"/>
                <w:tab w:val="right" w:pos="9072"/>
              </w:tabs>
              <w:rPr>
                <w:rFonts w:asciiTheme="majorHAnsi" w:hAnsiTheme="majorHAnsi"/>
              </w:rPr>
            </w:pPr>
            <w:sdt>
              <w:sdtPr>
                <w:rPr>
                  <w:rFonts w:asciiTheme="majorHAnsi" w:hAnsiTheme="majorHAnsi"/>
                </w:rPr>
                <w:id w:val="1362175498"/>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hAnsiTheme="majorHAnsi"/>
              </w:rPr>
              <w:t xml:space="preserve">  Nein</w:t>
            </w:r>
          </w:p>
          <w:p w14:paraId="59E628AA" w14:textId="77777777" w:rsidR="00E66AFC" w:rsidRPr="002563DB" w:rsidRDefault="00C868AA" w:rsidP="00E66AFC">
            <w:pPr>
              <w:rPr>
                <w:rFonts w:asciiTheme="majorHAnsi" w:hAnsiTheme="majorHAnsi"/>
              </w:rPr>
            </w:pPr>
            <w:sdt>
              <w:sdtPr>
                <w:rPr>
                  <w:rFonts w:asciiTheme="majorHAnsi" w:hAnsiTheme="majorHAnsi"/>
                </w:rPr>
                <w:id w:val="548809170"/>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eastAsiaTheme="minorEastAsia" w:hAnsiTheme="majorHAnsi" w:cstheme="minorBidi"/>
                <w:lang w:eastAsia="de-DE"/>
              </w:rPr>
              <w:t xml:space="preserve"> Weiß nicht</w:t>
            </w:r>
          </w:p>
          <w:p w14:paraId="1FBF7AE6" w14:textId="77777777" w:rsidR="00E66AFC" w:rsidRPr="002563DB" w:rsidRDefault="00E66AFC" w:rsidP="00CA4D94">
            <w:pPr>
              <w:tabs>
                <w:tab w:val="center" w:pos="4536"/>
                <w:tab w:val="right" w:pos="9072"/>
              </w:tabs>
              <w:rPr>
                <w:rFonts w:asciiTheme="majorHAnsi" w:hAnsiTheme="majorHAnsi"/>
              </w:rPr>
            </w:pPr>
          </w:p>
          <w:p w14:paraId="6955FF9D" w14:textId="2B9AB933" w:rsidR="0024565E" w:rsidRPr="002563DB" w:rsidRDefault="0024565E" w:rsidP="00CA4D94">
            <w:pPr>
              <w:tabs>
                <w:tab w:val="center" w:pos="4536"/>
                <w:tab w:val="right" w:pos="9072"/>
              </w:tabs>
              <w:rPr>
                <w:rFonts w:asciiTheme="majorHAnsi" w:hAnsiTheme="majorHAnsi"/>
                <w:i/>
                <w:color w:val="C00000"/>
              </w:rPr>
            </w:pPr>
            <w:r w:rsidRPr="002563DB">
              <w:rPr>
                <w:rFonts w:asciiTheme="majorHAnsi" w:hAnsiTheme="majorHAnsi"/>
                <w:i/>
                <w:color w:val="C00000"/>
              </w:rPr>
              <w:t xml:space="preserve">Hinweis: Dieses Tool wird verwendet, wenn eine aktive sog. User-ID verwendet wird, s. auch </w:t>
            </w:r>
            <w:hyperlink r:id="rId16" w:history="1">
              <w:r w:rsidRPr="002563DB">
                <w:rPr>
                  <w:rStyle w:val="Hyperlink"/>
                  <w:rFonts w:asciiTheme="majorHAnsi" w:hAnsiTheme="majorHAnsi"/>
                  <w:i/>
                </w:rPr>
                <w:t>https://support.google.com/analytics/answer/3123662</w:t>
              </w:r>
            </w:hyperlink>
            <w:r w:rsidRPr="002563DB">
              <w:rPr>
                <w:rFonts w:asciiTheme="majorHAnsi" w:hAnsiTheme="majorHAnsi"/>
                <w:i/>
                <w:color w:val="C00000"/>
              </w:rPr>
              <w:t xml:space="preserve">. Weitere Infos: </w:t>
            </w:r>
            <w:hyperlink r:id="rId17" w:history="1">
              <w:r w:rsidRPr="002563DB">
                <w:rPr>
                  <w:rStyle w:val="Hyperlink"/>
                  <w:rFonts w:asciiTheme="majorHAnsi" w:hAnsiTheme="majorHAnsi"/>
                  <w:i/>
                </w:rPr>
                <w:t>https://support.google.com/analytics/answer/2838718?hl=de&amp;ref_topic=2919631</w:t>
              </w:r>
            </w:hyperlink>
            <w:r w:rsidR="00E66AFC" w:rsidRPr="002563DB">
              <w:rPr>
                <w:rFonts w:asciiTheme="majorHAnsi" w:hAnsiTheme="majorHAnsi"/>
                <w:i/>
                <w:color w:val="C00000"/>
              </w:rPr>
              <w:t>. Dieses Tool sollte nur mit Einwilligung des Nutzers verwendet werden.</w:t>
            </w:r>
          </w:p>
          <w:p w14:paraId="21526EF7" w14:textId="77777777" w:rsidR="0024565E" w:rsidRPr="002563DB" w:rsidRDefault="0024565E" w:rsidP="00E66AFC">
            <w:pPr>
              <w:rPr>
                <w:rFonts w:asciiTheme="majorHAnsi" w:hAnsiTheme="majorHAnsi"/>
              </w:rPr>
            </w:pPr>
          </w:p>
        </w:tc>
      </w:tr>
      <w:tr w:rsidR="0024565E" w:rsidRPr="002563DB" w14:paraId="594CA59F" w14:textId="77777777" w:rsidTr="00CA4D94">
        <w:tc>
          <w:tcPr>
            <w:tcW w:w="9210" w:type="dxa"/>
          </w:tcPr>
          <w:p w14:paraId="765063FF" w14:textId="77777777" w:rsidR="0024565E" w:rsidRPr="002563DB" w:rsidRDefault="0024565E" w:rsidP="00CA4D94">
            <w:pPr>
              <w:tabs>
                <w:tab w:val="center" w:pos="4536"/>
                <w:tab w:val="right" w:pos="9072"/>
              </w:tabs>
              <w:rPr>
                <w:rFonts w:asciiTheme="majorHAnsi" w:hAnsiTheme="majorHAnsi"/>
              </w:rPr>
            </w:pPr>
            <w:r w:rsidRPr="002563DB">
              <w:rPr>
                <w:rFonts w:asciiTheme="majorHAnsi" w:hAnsiTheme="majorHAnsi"/>
              </w:rPr>
              <w:t xml:space="preserve">   Falls ja, welche Daten werden gespeichert?  </w:t>
            </w:r>
          </w:p>
          <w:p w14:paraId="05193257" w14:textId="77777777" w:rsidR="0024565E" w:rsidRPr="002563DB" w:rsidRDefault="0024565E"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833600962"/>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Browsertyp und -version</w:t>
            </w:r>
          </w:p>
          <w:p w14:paraId="32ACDB18" w14:textId="77777777" w:rsidR="0024565E" w:rsidRPr="002563DB" w:rsidRDefault="0024565E"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984902121"/>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Betriebssystem des Nutzers  </w:t>
            </w:r>
          </w:p>
          <w:p w14:paraId="2C5DF6FF" w14:textId="77777777" w:rsidR="0024565E" w:rsidRPr="002563DB" w:rsidRDefault="0024565E" w:rsidP="00CA4D94">
            <w:pPr>
              <w:tabs>
                <w:tab w:val="center" w:pos="4536"/>
                <w:tab w:val="right" w:pos="9072"/>
              </w:tabs>
              <w:rPr>
                <w:rFonts w:asciiTheme="majorHAnsi" w:hAnsiTheme="majorHAnsi"/>
              </w:rPr>
            </w:pPr>
            <w:r w:rsidRPr="002563DB">
              <w:rPr>
                <w:rFonts w:asciiTheme="majorHAnsi" w:hAnsiTheme="majorHAnsi"/>
              </w:rPr>
              <w:lastRenderedPageBreak/>
              <w:t xml:space="preserve">   </w:t>
            </w:r>
            <w:sdt>
              <w:sdtPr>
                <w:rPr>
                  <w:rFonts w:asciiTheme="majorHAnsi" w:hAnsiTheme="majorHAnsi"/>
                </w:rPr>
                <w:id w:val="1700509548"/>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w:t>
            </w:r>
            <w:r w:rsidRPr="002563DB">
              <w:rPr>
                <w:rStyle w:val="ts-muster-content"/>
                <w:rFonts w:asciiTheme="majorHAnsi" w:hAnsiTheme="majorHAnsi"/>
              </w:rPr>
              <w:t>Herkunftsland, Datum und Uhrzeit der Serveranfrage</w:t>
            </w:r>
          </w:p>
          <w:p w14:paraId="2BD94EDC" w14:textId="77777777" w:rsidR="0024565E" w:rsidRPr="002563DB" w:rsidRDefault="0024565E" w:rsidP="00CA4D94">
            <w:pPr>
              <w:tabs>
                <w:tab w:val="center" w:pos="4536"/>
                <w:tab w:val="right" w:pos="9072"/>
              </w:tabs>
              <w:rPr>
                <w:rStyle w:val="ts-muster-content"/>
                <w:rFonts w:asciiTheme="majorHAnsi" w:hAnsiTheme="majorHAnsi"/>
              </w:rPr>
            </w:pPr>
            <w:r w:rsidRPr="002563DB">
              <w:rPr>
                <w:rFonts w:asciiTheme="majorHAnsi" w:hAnsiTheme="majorHAnsi"/>
              </w:rPr>
              <w:t xml:space="preserve">   </w:t>
            </w:r>
            <w:sdt>
              <w:sdtPr>
                <w:rPr>
                  <w:rFonts w:asciiTheme="majorHAnsi" w:hAnsiTheme="majorHAnsi"/>
                </w:rPr>
                <w:id w:val="70699893"/>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w:t>
            </w:r>
            <w:r w:rsidRPr="002563DB">
              <w:rPr>
                <w:rStyle w:val="ts-muster-content"/>
                <w:rFonts w:asciiTheme="majorHAnsi" w:hAnsiTheme="majorHAnsi"/>
              </w:rPr>
              <w:t>Anzahl der Besuche</w:t>
            </w:r>
          </w:p>
          <w:p w14:paraId="4AB30691" w14:textId="77777777" w:rsidR="0024565E" w:rsidRPr="002563DB" w:rsidRDefault="0024565E"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385476513"/>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w:t>
            </w:r>
            <w:r w:rsidRPr="002563DB">
              <w:rPr>
                <w:rStyle w:val="ts-muster-content"/>
                <w:rFonts w:asciiTheme="majorHAnsi" w:hAnsiTheme="majorHAnsi"/>
              </w:rPr>
              <w:t>Verweildauer auf der Website</w:t>
            </w:r>
          </w:p>
          <w:p w14:paraId="510FCECD" w14:textId="77777777" w:rsidR="0024565E" w:rsidRPr="002563DB" w:rsidRDefault="0024565E"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08581956"/>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die vom Nutzer </w:t>
            </w:r>
            <w:r w:rsidRPr="002563DB">
              <w:rPr>
                <w:rStyle w:val="ts-muster-content"/>
                <w:rFonts w:asciiTheme="majorHAnsi" w:hAnsiTheme="majorHAnsi"/>
              </w:rPr>
              <w:t>betätigten externen Links</w:t>
            </w:r>
          </w:p>
          <w:p w14:paraId="667D7E6A" w14:textId="77777777" w:rsidR="0024565E" w:rsidRPr="002563DB" w:rsidRDefault="0024565E"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301194180"/>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w:t>
            </w:r>
            <w:r w:rsidRPr="002563DB">
              <w:rPr>
                <w:rStyle w:val="ts-muster-content"/>
                <w:rFonts w:asciiTheme="majorHAnsi" w:hAnsiTheme="majorHAnsi"/>
              </w:rPr>
              <w:t>IP-Adresse des Nutzers</w:t>
            </w:r>
          </w:p>
          <w:p w14:paraId="56FF30FA" w14:textId="77777777" w:rsidR="0024565E" w:rsidRPr="002563DB" w:rsidRDefault="0024565E"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2076858000"/>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Website, von der der Nutzer auf die aufgerufene Website gelangt ist (Referrer)</w:t>
            </w:r>
          </w:p>
          <w:p w14:paraId="1706D5DE" w14:textId="77777777" w:rsidR="0024565E" w:rsidRPr="002563DB" w:rsidRDefault="0024565E"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657185487"/>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Unterseiten, die von der aufgerufenen Website aus aufgerufen werden</w:t>
            </w:r>
          </w:p>
          <w:p w14:paraId="7C476077" w14:textId="77777777" w:rsidR="0024565E" w:rsidRPr="002563DB" w:rsidRDefault="0024565E"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270161450"/>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weitere Daten: </w:t>
            </w:r>
            <w:sdt>
              <w:sdtPr>
                <w:rPr>
                  <w:rFonts w:asciiTheme="majorHAnsi" w:hAnsiTheme="majorHAnsi"/>
                </w:rPr>
                <w:id w:val="-1845618865"/>
                <w:showingPlcHdr/>
              </w:sdtPr>
              <w:sdtEndPr/>
              <w:sdtContent>
                <w:r w:rsidRPr="002563DB">
                  <w:rPr>
                    <w:rStyle w:val="Platzhaltertext"/>
                    <w:rFonts w:asciiTheme="majorHAnsi" w:hAnsiTheme="majorHAnsi"/>
                  </w:rPr>
                  <w:t>Klicken Sie hier, um Text einzugeben.</w:t>
                </w:r>
              </w:sdtContent>
            </w:sdt>
            <w:r w:rsidRPr="002563DB">
              <w:rPr>
                <w:rFonts w:asciiTheme="majorHAnsi" w:hAnsiTheme="majorHAnsi"/>
              </w:rPr>
              <w:br/>
            </w:r>
          </w:p>
        </w:tc>
      </w:tr>
      <w:tr w:rsidR="0024565E" w:rsidRPr="002563DB" w14:paraId="32C64B82" w14:textId="77777777" w:rsidTr="00CA4D94">
        <w:tc>
          <w:tcPr>
            <w:tcW w:w="9210" w:type="dxa"/>
          </w:tcPr>
          <w:p w14:paraId="6C7AB048" w14:textId="77777777" w:rsidR="0024565E" w:rsidRPr="002563DB" w:rsidRDefault="0024565E" w:rsidP="00CA4D94">
            <w:pPr>
              <w:tabs>
                <w:tab w:val="center" w:pos="4536"/>
                <w:tab w:val="right" w:pos="9072"/>
              </w:tabs>
              <w:rPr>
                <w:rFonts w:asciiTheme="majorHAnsi" w:hAnsiTheme="majorHAnsi"/>
              </w:rPr>
            </w:pPr>
            <w:r w:rsidRPr="002563DB">
              <w:rPr>
                <w:rFonts w:asciiTheme="majorHAnsi" w:hAnsiTheme="majorHAnsi"/>
              </w:rPr>
              <w:lastRenderedPageBreak/>
              <w:t>Wie werden die o. g. Daten erhoben?</w:t>
            </w:r>
          </w:p>
          <w:p w14:paraId="39C9AD19" w14:textId="77777777" w:rsidR="0024565E" w:rsidRPr="002563DB" w:rsidRDefault="0024565E"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858262284"/>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Cookies</w:t>
            </w:r>
          </w:p>
          <w:p w14:paraId="090263FD" w14:textId="77777777" w:rsidR="0024565E" w:rsidRPr="002563DB" w:rsidRDefault="0024565E"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475957375"/>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Sonstiges: </w:t>
            </w:r>
            <w:sdt>
              <w:sdtPr>
                <w:rPr>
                  <w:rFonts w:asciiTheme="majorHAnsi" w:hAnsiTheme="majorHAnsi"/>
                </w:rPr>
                <w:id w:val="-962647089"/>
                <w:showingPlcHdr/>
              </w:sdtPr>
              <w:sdtEndPr/>
              <w:sdtContent>
                <w:r w:rsidRPr="002563DB">
                  <w:rPr>
                    <w:rStyle w:val="Platzhaltertext"/>
                    <w:rFonts w:asciiTheme="majorHAnsi" w:hAnsiTheme="majorHAnsi"/>
                  </w:rPr>
                  <w:t>Klicken Sie hier, um Text einzugeben.</w:t>
                </w:r>
              </w:sdtContent>
            </w:sdt>
          </w:p>
          <w:p w14:paraId="3BC29476" w14:textId="77777777" w:rsidR="0024565E" w:rsidRPr="002563DB" w:rsidRDefault="0024565E" w:rsidP="00CA4D94">
            <w:pPr>
              <w:tabs>
                <w:tab w:val="center" w:pos="4536"/>
                <w:tab w:val="right" w:pos="9072"/>
              </w:tabs>
              <w:rPr>
                <w:rFonts w:asciiTheme="majorHAnsi" w:hAnsiTheme="majorHAnsi"/>
              </w:rPr>
            </w:pPr>
          </w:p>
        </w:tc>
      </w:tr>
      <w:tr w:rsidR="0024565E" w:rsidRPr="002563DB" w14:paraId="0CA257A4" w14:textId="77777777" w:rsidTr="00CA4D94">
        <w:tc>
          <w:tcPr>
            <w:tcW w:w="9210" w:type="dxa"/>
          </w:tcPr>
          <w:p w14:paraId="7C4B8F7E" w14:textId="77777777" w:rsidR="0024565E" w:rsidRPr="002563DB" w:rsidRDefault="0024565E" w:rsidP="00CA4D94">
            <w:pPr>
              <w:rPr>
                <w:rFonts w:asciiTheme="majorHAnsi" w:hAnsiTheme="majorHAnsi"/>
              </w:rPr>
            </w:pPr>
            <w:r w:rsidRPr="002563DB">
              <w:rPr>
                <w:rFonts w:asciiTheme="majorHAnsi" w:hAnsiTheme="majorHAnsi"/>
              </w:rPr>
              <w:t>Was ist der Zweck der Nutzung dieses Tools?</w:t>
            </w:r>
          </w:p>
          <w:p w14:paraId="79CCC9BC" w14:textId="77777777" w:rsidR="0024565E" w:rsidRPr="002563DB" w:rsidRDefault="0024565E" w:rsidP="00CA4D94">
            <w:pPr>
              <w:tabs>
                <w:tab w:val="center" w:pos="4536"/>
                <w:tab w:val="right" w:pos="9072"/>
              </w:tabs>
              <w:rPr>
                <w:rFonts w:asciiTheme="majorHAnsi" w:hAnsiTheme="majorHAnsi"/>
              </w:rPr>
            </w:pPr>
          </w:p>
          <w:p w14:paraId="40641FF7" w14:textId="77777777" w:rsidR="0024565E" w:rsidRPr="002563DB" w:rsidRDefault="0024565E"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222291648"/>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Reichweitenmessung</w:t>
            </w:r>
          </w:p>
          <w:p w14:paraId="5C2B2B82" w14:textId="77777777" w:rsidR="0024565E" w:rsidRPr="002563DB" w:rsidRDefault="0024565E"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73597660"/>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Analyse der Webseite</w:t>
            </w:r>
          </w:p>
          <w:p w14:paraId="7F30FFD3" w14:textId="77777777" w:rsidR="0024565E" w:rsidRPr="002563DB" w:rsidRDefault="0024565E"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144958182"/>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Optimierung der Webseite  </w:t>
            </w:r>
          </w:p>
          <w:p w14:paraId="15D34D8C" w14:textId="77777777" w:rsidR="0024565E" w:rsidRPr="002563DB" w:rsidRDefault="0024565E"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777202654"/>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wirtschaftlicher Betrieb der Webseite</w:t>
            </w:r>
          </w:p>
          <w:p w14:paraId="6652AC21" w14:textId="77777777" w:rsidR="0024565E" w:rsidRPr="002563DB" w:rsidRDefault="0024565E" w:rsidP="00CA4D94">
            <w:pPr>
              <w:rPr>
                <w:rFonts w:asciiTheme="majorHAnsi" w:hAnsiTheme="majorHAnsi"/>
              </w:rPr>
            </w:pPr>
            <w:r w:rsidRPr="002563DB">
              <w:rPr>
                <w:rFonts w:asciiTheme="majorHAnsi" w:hAnsiTheme="majorHAnsi"/>
              </w:rPr>
              <w:t xml:space="preserve">   </w:t>
            </w:r>
            <w:sdt>
              <w:sdtPr>
                <w:rPr>
                  <w:rFonts w:asciiTheme="majorHAnsi" w:hAnsiTheme="majorHAnsi"/>
                </w:rPr>
                <w:id w:val="-1448459459"/>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Sonstiges: </w:t>
            </w:r>
            <w:sdt>
              <w:sdtPr>
                <w:rPr>
                  <w:rFonts w:asciiTheme="majorHAnsi" w:hAnsiTheme="majorHAnsi"/>
                </w:rPr>
                <w:id w:val="-651675848"/>
                <w:showingPlcHdr/>
              </w:sdtPr>
              <w:sdtEndPr/>
              <w:sdtContent>
                <w:r w:rsidRPr="002563DB">
                  <w:rPr>
                    <w:rStyle w:val="Platzhaltertext"/>
                    <w:rFonts w:asciiTheme="majorHAnsi" w:hAnsiTheme="majorHAnsi"/>
                  </w:rPr>
                  <w:t>Klicken Sie hier, um Text einzugeben.</w:t>
                </w:r>
              </w:sdtContent>
            </w:sdt>
            <w:r w:rsidRPr="002563DB">
              <w:rPr>
                <w:rFonts w:asciiTheme="majorHAnsi" w:hAnsiTheme="majorHAnsi"/>
              </w:rPr>
              <w:br/>
            </w:r>
          </w:p>
        </w:tc>
      </w:tr>
      <w:tr w:rsidR="0024565E" w:rsidRPr="002563DB" w14:paraId="0EB94988" w14:textId="77777777" w:rsidTr="00CA4D94">
        <w:tc>
          <w:tcPr>
            <w:tcW w:w="9210" w:type="dxa"/>
          </w:tcPr>
          <w:p w14:paraId="4B08E666" w14:textId="77777777" w:rsidR="0024565E" w:rsidRPr="002563DB" w:rsidRDefault="0024565E" w:rsidP="00CA4D94">
            <w:pPr>
              <w:rPr>
                <w:rFonts w:asciiTheme="majorHAnsi" w:hAnsiTheme="majorHAnsi"/>
              </w:rPr>
            </w:pPr>
            <w:r w:rsidRPr="002563DB">
              <w:rPr>
                <w:rFonts w:asciiTheme="majorHAnsi" w:hAnsiTheme="majorHAnsi"/>
              </w:rPr>
              <w:t xml:space="preserve">Wie lange werden die Daten gespeichert bzw. wann werden die erhobenen Daten konkret gelöscht? </w:t>
            </w:r>
            <w:r w:rsidRPr="002563DB">
              <w:rPr>
                <w:rFonts w:asciiTheme="majorHAnsi" w:hAnsiTheme="majorHAnsi"/>
              </w:rPr>
              <w:br/>
              <w:t>Wurde der voreingestellte Speicherzeitraum verändert?</w:t>
            </w:r>
          </w:p>
          <w:p w14:paraId="22BA929F" w14:textId="6B40207D" w:rsidR="0024565E" w:rsidRPr="002563DB" w:rsidRDefault="0024565E" w:rsidP="0024565E">
            <w:pPr>
              <w:rPr>
                <w:rFonts w:asciiTheme="majorHAnsi" w:hAnsiTheme="majorHAnsi"/>
                <w:i/>
                <w:color w:val="C00000"/>
              </w:rPr>
            </w:pPr>
            <w:r w:rsidRPr="002563DB">
              <w:rPr>
                <w:rFonts w:asciiTheme="majorHAnsi" w:hAnsiTheme="majorHAnsi"/>
                <w:i/>
                <w:color w:val="C00000"/>
              </w:rPr>
              <w:t xml:space="preserve">Hinweis: Die Daten dürfen nur für einen minimalen Zeitraum gespeichert werden, z. B. 14 Tage, sofern dies eingestellt werden kann. Siehe auch: </w:t>
            </w:r>
            <w:hyperlink r:id="rId18" w:history="1">
              <w:r w:rsidRPr="002563DB">
                <w:rPr>
                  <w:rStyle w:val="Hyperlink"/>
                  <w:rFonts w:asciiTheme="majorHAnsi" w:hAnsiTheme="majorHAnsi"/>
                  <w:i/>
                </w:rPr>
                <w:t>https://support.google.com/analytics/answer/7667196?hl=de</w:t>
              </w:r>
            </w:hyperlink>
            <w:r w:rsidRPr="002563DB">
              <w:rPr>
                <w:rFonts w:asciiTheme="majorHAnsi" w:hAnsiTheme="majorHAnsi"/>
                <w:i/>
                <w:color w:val="C00000"/>
              </w:rPr>
              <w:t xml:space="preserve"> </w:t>
            </w:r>
          </w:p>
          <w:p w14:paraId="39185D86" w14:textId="77777777" w:rsidR="0024565E" w:rsidRPr="002563DB" w:rsidRDefault="0024565E" w:rsidP="00CA4D94">
            <w:pPr>
              <w:rPr>
                <w:rFonts w:asciiTheme="majorHAnsi" w:hAnsiTheme="majorHAnsi"/>
                <w:color w:val="C00000"/>
              </w:rPr>
            </w:pPr>
          </w:p>
          <w:sdt>
            <w:sdtPr>
              <w:rPr>
                <w:rFonts w:asciiTheme="majorHAnsi" w:hAnsiTheme="majorHAnsi"/>
                <w:i/>
                <w:color w:val="C00000"/>
              </w:rPr>
              <w:id w:val="-1572346591"/>
              <w:showingPlcHdr/>
            </w:sdtPr>
            <w:sdtEndPr/>
            <w:sdtContent>
              <w:p w14:paraId="76C8C1A2" w14:textId="77777777" w:rsidR="0024565E" w:rsidRPr="002563DB" w:rsidRDefault="0024565E" w:rsidP="00CA4D94">
                <w:pPr>
                  <w:rPr>
                    <w:rFonts w:asciiTheme="majorHAnsi" w:hAnsiTheme="majorHAnsi"/>
                    <w:i/>
                    <w:color w:val="C00000"/>
                  </w:rPr>
                </w:pPr>
                <w:r w:rsidRPr="002563DB">
                  <w:rPr>
                    <w:rStyle w:val="Platzhaltertext"/>
                    <w:rFonts w:asciiTheme="majorHAnsi" w:hAnsiTheme="majorHAnsi"/>
                  </w:rPr>
                  <w:t>Klicken Sie hier, um Text einzugeben.</w:t>
                </w:r>
              </w:p>
            </w:sdtContent>
          </w:sdt>
        </w:tc>
      </w:tr>
      <w:tr w:rsidR="0024565E" w:rsidRPr="002563DB" w14:paraId="7633B9EA" w14:textId="77777777" w:rsidTr="00CA4D94">
        <w:tc>
          <w:tcPr>
            <w:tcW w:w="9210" w:type="dxa"/>
          </w:tcPr>
          <w:p w14:paraId="7546AC9C" w14:textId="77777777" w:rsidR="0024565E" w:rsidRPr="002563DB" w:rsidRDefault="0024565E" w:rsidP="00CA4D94">
            <w:pPr>
              <w:rPr>
                <w:rFonts w:asciiTheme="majorHAnsi" w:hAnsiTheme="majorHAnsi"/>
              </w:rPr>
            </w:pPr>
            <w:r w:rsidRPr="002563DB">
              <w:rPr>
                <w:rFonts w:asciiTheme="majorHAnsi" w:hAnsiTheme="majorHAnsi"/>
              </w:rPr>
              <w:t>Ist eine IP-Anonymisierung aktiviert, sodass IP-Adressen nur gekürzt verarbeitet werden?</w:t>
            </w:r>
          </w:p>
          <w:p w14:paraId="3358E471" w14:textId="77777777" w:rsidR="0024565E" w:rsidRPr="002563DB" w:rsidRDefault="00C868AA" w:rsidP="00CA4D94">
            <w:pPr>
              <w:tabs>
                <w:tab w:val="center" w:pos="4536"/>
                <w:tab w:val="right" w:pos="9072"/>
              </w:tabs>
              <w:rPr>
                <w:rFonts w:asciiTheme="majorHAnsi" w:hAnsiTheme="majorHAnsi"/>
              </w:rPr>
            </w:pPr>
            <w:sdt>
              <w:sdtPr>
                <w:rPr>
                  <w:rFonts w:asciiTheme="majorHAnsi" w:hAnsiTheme="majorHAnsi"/>
                </w:rPr>
                <w:id w:val="-2082125651"/>
                <w14:checkbox>
                  <w14:checked w14:val="0"/>
                  <w14:checkedState w14:val="2612" w14:font="MS Gothic"/>
                  <w14:uncheckedState w14:val="2610" w14:font="MS Gothic"/>
                </w14:checkbox>
              </w:sdtPr>
              <w:sdtEndPr/>
              <w:sdtContent>
                <w:r w:rsidR="0024565E" w:rsidRPr="002563DB">
                  <w:rPr>
                    <w:rFonts w:ascii="MS Gothic" w:eastAsia="MS Gothic" w:hAnsi="MS Gothic" w:cs="MS Gothic" w:hint="eastAsia"/>
                  </w:rPr>
                  <w:t>☐</w:t>
                </w:r>
              </w:sdtContent>
            </w:sdt>
            <w:r w:rsidR="0024565E" w:rsidRPr="002563DB">
              <w:rPr>
                <w:rFonts w:asciiTheme="majorHAnsi" w:hAnsiTheme="majorHAnsi"/>
              </w:rPr>
              <w:t xml:space="preserve">  Ja</w:t>
            </w:r>
          </w:p>
          <w:p w14:paraId="7440A1FB" w14:textId="77777777" w:rsidR="0024565E" w:rsidRPr="002563DB" w:rsidRDefault="00C868AA" w:rsidP="00CA4D94">
            <w:pPr>
              <w:tabs>
                <w:tab w:val="center" w:pos="4536"/>
                <w:tab w:val="right" w:pos="9072"/>
              </w:tabs>
              <w:rPr>
                <w:rFonts w:asciiTheme="majorHAnsi" w:hAnsiTheme="majorHAnsi"/>
              </w:rPr>
            </w:pPr>
            <w:sdt>
              <w:sdtPr>
                <w:rPr>
                  <w:rFonts w:asciiTheme="majorHAnsi" w:hAnsiTheme="majorHAnsi"/>
                </w:rPr>
                <w:id w:val="1490908334"/>
                <w14:checkbox>
                  <w14:checked w14:val="0"/>
                  <w14:checkedState w14:val="2612" w14:font="MS Gothic"/>
                  <w14:uncheckedState w14:val="2610" w14:font="MS Gothic"/>
                </w14:checkbox>
              </w:sdtPr>
              <w:sdtEndPr/>
              <w:sdtContent>
                <w:r w:rsidR="0024565E" w:rsidRPr="002563DB">
                  <w:rPr>
                    <w:rFonts w:ascii="MS Gothic" w:eastAsia="MS Gothic" w:hAnsi="MS Gothic" w:cs="MS Gothic" w:hint="eastAsia"/>
                  </w:rPr>
                  <w:t>☐</w:t>
                </w:r>
              </w:sdtContent>
            </w:sdt>
            <w:r w:rsidR="0024565E" w:rsidRPr="002563DB">
              <w:rPr>
                <w:rFonts w:asciiTheme="majorHAnsi" w:hAnsiTheme="majorHAnsi"/>
              </w:rPr>
              <w:t xml:space="preserve">  Nein</w:t>
            </w:r>
          </w:p>
          <w:p w14:paraId="6E931FB4" w14:textId="77777777" w:rsidR="0024565E" w:rsidRPr="002563DB" w:rsidRDefault="00C868AA" w:rsidP="00CA4D94">
            <w:pPr>
              <w:rPr>
                <w:rFonts w:asciiTheme="majorHAnsi" w:hAnsiTheme="majorHAnsi"/>
              </w:rPr>
            </w:pPr>
            <w:sdt>
              <w:sdtPr>
                <w:rPr>
                  <w:rFonts w:asciiTheme="majorHAnsi" w:hAnsiTheme="majorHAnsi"/>
                </w:rPr>
                <w:id w:val="-1709638398"/>
                <w14:checkbox>
                  <w14:checked w14:val="0"/>
                  <w14:checkedState w14:val="2612" w14:font="MS Gothic"/>
                  <w14:uncheckedState w14:val="2610" w14:font="MS Gothic"/>
                </w14:checkbox>
              </w:sdtPr>
              <w:sdtEndPr/>
              <w:sdtContent>
                <w:r w:rsidR="0024565E" w:rsidRPr="002563DB">
                  <w:rPr>
                    <w:rFonts w:ascii="MS Gothic" w:eastAsia="MS Gothic" w:hAnsi="MS Gothic" w:cs="MS Gothic" w:hint="eastAsia"/>
                  </w:rPr>
                  <w:t>☐</w:t>
                </w:r>
              </w:sdtContent>
            </w:sdt>
            <w:r w:rsidR="0024565E" w:rsidRPr="002563DB">
              <w:rPr>
                <w:rFonts w:asciiTheme="majorHAnsi" w:eastAsiaTheme="minorEastAsia" w:hAnsiTheme="majorHAnsi" w:cstheme="minorBidi"/>
                <w:lang w:eastAsia="de-DE"/>
              </w:rPr>
              <w:t xml:space="preserve"> Weiß nicht</w:t>
            </w:r>
          </w:p>
          <w:p w14:paraId="1D343075" w14:textId="77777777" w:rsidR="0024565E" w:rsidRPr="002563DB" w:rsidRDefault="0024565E" w:rsidP="00CA4D94">
            <w:pPr>
              <w:rPr>
                <w:rFonts w:asciiTheme="majorHAnsi" w:hAnsiTheme="majorHAnsi"/>
              </w:rPr>
            </w:pPr>
          </w:p>
        </w:tc>
      </w:tr>
      <w:tr w:rsidR="0024565E" w:rsidRPr="002563DB" w14:paraId="40722E40" w14:textId="77777777" w:rsidTr="00CA4D94">
        <w:tc>
          <w:tcPr>
            <w:tcW w:w="9210" w:type="dxa"/>
          </w:tcPr>
          <w:p w14:paraId="397035CD" w14:textId="77777777" w:rsidR="0024565E" w:rsidRPr="002563DB" w:rsidRDefault="0024565E" w:rsidP="00CA4D94">
            <w:pPr>
              <w:rPr>
                <w:rFonts w:asciiTheme="majorHAnsi" w:hAnsiTheme="majorHAnsi"/>
              </w:rPr>
            </w:pPr>
            <w:r w:rsidRPr="002563DB">
              <w:rPr>
                <w:rFonts w:asciiTheme="majorHAnsi" w:hAnsiTheme="majorHAnsi"/>
              </w:rPr>
              <w:t>Werden die erhobenen Daten an weitere Dritte weitergeleitet? Wenn ja, an wen? Wo steht der Server?</w:t>
            </w:r>
          </w:p>
          <w:sdt>
            <w:sdtPr>
              <w:rPr>
                <w:rFonts w:asciiTheme="majorHAnsi" w:hAnsiTheme="majorHAnsi"/>
              </w:rPr>
              <w:id w:val="-1226216133"/>
              <w:showingPlcHdr/>
            </w:sdtPr>
            <w:sdtEndPr/>
            <w:sdtContent>
              <w:p w14:paraId="20CCD39D" w14:textId="77777777" w:rsidR="0024565E" w:rsidRPr="002563DB" w:rsidRDefault="0024565E" w:rsidP="00CA4D94">
                <w:pPr>
                  <w:rPr>
                    <w:rFonts w:asciiTheme="majorHAnsi" w:hAnsiTheme="majorHAnsi"/>
                  </w:rPr>
                </w:pPr>
                <w:r w:rsidRPr="002563DB">
                  <w:rPr>
                    <w:rStyle w:val="Platzhaltertext"/>
                    <w:rFonts w:asciiTheme="majorHAnsi" w:hAnsiTheme="majorHAnsi"/>
                  </w:rPr>
                  <w:t>Klicken Sie hier, um Text einzugeben.</w:t>
                </w:r>
              </w:p>
            </w:sdtContent>
          </w:sdt>
          <w:p w14:paraId="6CDEF537" w14:textId="77777777" w:rsidR="0024565E" w:rsidRPr="002563DB" w:rsidRDefault="0024565E" w:rsidP="00CA4D94">
            <w:pPr>
              <w:rPr>
                <w:rFonts w:asciiTheme="majorHAnsi" w:hAnsiTheme="majorHAnsi"/>
                <w:color w:val="C00000"/>
              </w:rPr>
            </w:pPr>
          </w:p>
        </w:tc>
      </w:tr>
      <w:tr w:rsidR="0024565E" w:rsidRPr="002563DB" w14:paraId="533BAED6" w14:textId="77777777" w:rsidTr="00CA4D94">
        <w:tc>
          <w:tcPr>
            <w:tcW w:w="9210" w:type="dxa"/>
          </w:tcPr>
          <w:p w14:paraId="77651D0C" w14:textId="77777777" w:rsidR="0024565E" w:rsidRPr="002563DB" w:rsidRDefault="0024565E" w:rsidP="00CA4D94">
            <w:pPr>
              <w:tabs>
                <w:tab w:val="center" w:pos="4536"/>
                <w:tab w:val="right" w:pos="9072"/>
              </w:tabs>
              <w:rPr>
                <w:rFonts w:asciiTheme="majorHAnsi" w:hAnsiTheme="majorHAnsi"/>
              </w:rPr>
            </w:pPr>
            <w:r w:rsidRPr="002563DB">
              <w:rPr>
                <w:rFonts w:asciiTheme="majorHAnsi" w:hAnsiTheme="majorHAnsi"/>
              </w:rPr>
              <w:t>Wird ein Browser-Add-On zur Deaktivierung von Google Analytics angeboten? Bitte Link einfügen.</w:t>
            </w:r>
          </w:p>
          <w:p w14:paraId="6DB2E8C8" w14:textId="77777777" w:rsidR="00E66AFC" w:rsidRPr="002563DB" w:rsidRDefault="0024565E" w:rsidP="00CA4D94">
            <w:pPr>
              <w:tabs>
                <w:tab w:val="center" w:pos="4536"/>
                <w:tab w:val="right" w:pos="9072"/>
              </w:tabs>
              <w:rPr>
                <w:rFonts w:asciiTheme="majorHAnsi" w:hAnsiTheme="majorHAnsi"/>
                <w:i/>
                <w:color w:val="C00000"/>
              </w:rPr>
            </w:pPr>
            <w:r w:rsidRPr="002563DB">
              <w:rPr>
                <w:rFonts w:asciiTheme="majorHAnsi" w:hAnsiTheme="majorHAnsi"/>
                <w:i/>
                <w:color w:val="C00000"/>
              </w:rPr>
              <w:t xml:space="preserve">Hinweis: Dieses muss in der Datenschutzerklärung angegeben werden. Google bietet dieses hier an: </w:t>
            </w:r>
            <w:hyperlink r:id="rId19" w:history="1">
              <w:r w:rsidRPr="002563DB">
                <w:rPr>
                  <w:rStyle w:val="Hyperlink"/>
                  <w:rFonts w:asciiTheme="majorHAnsi" w:hAnsiTheme="majorHAnsi"/>
                  <w:i/>
                </w:rPr>
                <w:t>https://tools.google.com/dlpage/gaoptout?hl=de</w:t>
              </w:r>
            </w:hyperlink>
            <w:r w:rsidRPr="002563DB">
              <w:rPr>
                <w:rFonts w:asciiTheme="majorHAnsi" w:hAnsiTheme="majorHAnsi"/>
                <w:i/>
                <w:color w:val="C00000"/>
              </w:rPr>
              <w:t xml:space="preserve">. </w:t>
            </w:r>
          </w:p>
          <w:p w14:paraId="7D18405B" w14:textId="0399377F" w:rsidR="0024565E" w:rsidRPr="002563DB" w:rsidRDefault="0024565E" w:rsidP="00CA4D94">
            <w:pPr>
              <w:tabs>
                <w:tab w:val="center" w:pos="4536"/>
                <w:tab w:val="right" w:pos="9072"/>
              </w:tabs>
              <w:rPr>
                <w:rFonts w:asciiTheme="majorHAnsi" w:hAnsiTheme="majorHAnsi"/>
                <w:i/>
                <w:color w:val="C00000"/>
              </w:rPr>
            </w:pPr>
            <w:r w:rsidRPr="002563DB">
              <w:rPr>
                <w:rFonts w:asciiTheme="majorHAnsi" w:hAnsiTheme="majorHAnsi"/>
                <w:i/>
                <w:color w:val="C00000"/>
              </w:rPr>
              <w:t xml:space="preserve">Für mobile Endgeräte muss ein zusätzliches Script implementiert werden, das  noch </w:t>
            </w:r>
            <w:r w:rsidRPr="002563DB">
              <w:rPr>
                <w:rFonts w:asciiTheme="majorHAnsi" w:hAnsiTheme="majorHAnsi"/>
                <w:b/>
                <w:bCs/>
                <w:i/>
                <w:color w:val="C00000"/>
              </w:rPr>
              <w:t>VOR</w:t>
            </w:r>
            <w:r w:rsidRPr="002563DB">
              <w:rPr>
                <w:rFonts w:asciiTheme="majorHAnsi" w:hAnsiTheme="majorHAnsi"/>
                <w:i/>
                <w:color w:val="C00000"/>
              </w:rPr>
              <w:t xml:space="preserve"> dem Analytics Code in den Quellcode </w:t>
            </w:r>
            <w:r w:rsidRPr="002563DB">
              <w:rPr>
                <w:rFonts w:asciiTheme="majorHAnsi" w:hAnsiTheme="majorHAnsi"/>
                <w:b/>
                <w:bCs/>
                <w:i/>
                <w:color w:val="C00000"/>
              </w:rPr>
              <w:t>JEDER</w:t>
            </w:r>
            <w:r w:rsidRPr="002563DB">
              <w:rPr>
                <w:rFonts w:asciiTheme="majorHAnsi" w:hAnsiTheme="majorHAnsi"/>
                <w:i/>
                <w:color w:val="C00000"/>
              </w:rPr>
              <w:t xml:space="preserve"> Seite eingebunden werden muss, auf der ein Google </w:t>
            </w:r>
            <w:r w:rsidRPr="002563DB">
              <w:rPr>
                <w:rFonts w:asciiTheme="majorHAnsi" w:hAnsiTheme="majorHAnsi"/>
                <w:i/>
                <w:color w:val="C00000"/>
              </w:rPr>
              <w:lastRenderedPageBreak/>
              <w:t xml:space="preserve">Analytics Tracking Code eingesetzt wird: s. auch </w:t>
            </w:r>
            <w:hyperlink r:id="rId20" w:history="1">
              <w:r w:rsidRPr="002563DB">
                <w:rPr>
                  <w:rStyle w:val="Hyperlink"/>
                  <w:rFonts w:asciiTheme="majorHAnsi" w:hAnsiTheme="majorHAnsi"/>
                  <w:i/>
                </w:rPr>
                <w:t>https://www.projekt29.de/google-analytics-datenschutzkonformer-einsatz-in-5-schritten/</w:t>
              </w:r>
            </w:hyperlink>
            <w:r w:rsidRPr="002563DB">
              <w:rPr>
                <w:rFonts w:asciiTheme="majorHAnsi" w:hAnsiTheme="majorHAnsi"/>
                <w:i/>
                <w:color w:val="C00000"/>
              </w:rPr>
              <w:t xml:space="preserve"> </w:t>
            </w:r>
          </w:p>
          <w:p w14:paraId="2669CB96" w14:textId="77777777" w:rsidR="0024565E" w:rsidRPr="002563DB" w:rsidRDefault="0024565E" w:rsidP="00CA4D94">
            <w:pPr>
              <w:tabs>
                <w:tab w:val="center" w:pos="4536"/>
                <w:tab w:val="right" w:pos="9072"/>
              </w:tabs>
              <w:rPr>
                <w:rFonts w:asciiTheme="majorHAnsi" w:hAnsiTheme="majorHAnsi"/>
                <w:i/>
                <w:color w:val="C00000"/>
              </w:rPr>
            </w:pPr>
          </w:p>
          <w:p w14:paraId="43B3FBF4" w14:textId="77777777" w:rsidR="0024565E" w:rsidRPr="002563DB" w:rsidRDefault="00C868AA" w:rsidP="00CA4D94">
            <w:pPr>
              <w:tabs>
                <w:tab w:val="center" w:pos="4536"/>
                <w:tab w:val="right" w:pos="9072"/>
              </w:tabs>
              <w:rPr>
                <w:rFonts w:asciiTheme="majorHAnsi" w:hAnsiTheme="majorHAnsi"/>
              </w:rPr>
            </w:pPr>
            <w:sdt>
              <w:sdtPr>
                <w:rPr>
                  <w:rFonts w:asciiTheme="majorHAnsi" w:hAnsiTheme="majorHAnsi"/>
                </w:rPr>
                <w:id w:val="-1160927804"/>
                <w14:checkbox>
                  <w14:checked w14:val="0"/>
                  <w14:checkedState w14:val="2612" w14:font="MS Gothic"/>
                  <w14:uncheckedState w14:val="2610" w14:font="MS Gothic"/>
                </w14:checkbox>
              </w:sdtPr>
              <w:sdtEndPr/>
              <w:sdtContent>
                <w:r w:rsidR="0024565E" w:rsidRPr="002563DB">
                  <w:rPr>
                    <w:rFonts w:ascii="MS Gothic" w:eastAsia="MS Gothic" w:hAnsi="MS Gothic" w:cs="MS Gothic" w:hint="eastAsia"/>
                  </w:rPr>
                  <w:t>☐</w:t>
                </w:r>
              </w:sdtContent>
            </w:sdt>
            <w:r w:rsidR="0024565E" w:rsidRPr="002563DB">
              <w:rPr>
                <w:rFonts w:asciiTheme="majorHAnsi" w:hAnsiTheme="majorHAnsi"/>
              </w:rPr>
              <w:t xml:space="preserve">  Ja, Link: </w:t>
            </w:r>
            <w:sdt>
              <w:sdtPr>
                <w:rPr>
                  <w:rFonts w:asciiTheme="majorHAnsi" w:hAnsiTheme="majorHAnsi"/>
                </w:rPr>
                <w:id w:val="-1180196777"/>
                <w:showingPlcHdr/>
              </w:sdtPr>
              <w:sdtEndPr/>
              <w:sdtContent>
                <w:r w:rsidR="0024565E" w:rsidRPr="002563DB">
                  <w:rPr>
                    <w:rStyle w:val="Platzhaltertext"/>
                    <w:rFonts w:asciiTheme="majorHAnsi" w:hAnsiTheme="majorHAnsi"/>
                  </w:rPr>
                  <w:t>Klicken Sie hier, um Text einzugeben.</w:t>
                </w:r>
              </w:sdtContent>
            </w:sdt>
          </w:p>
          <w:p w14:paraId="6AD59DE6" w14:textId="77777777" w:rsidR="0024565E" w:rsidRPr="002563DB" w:rsidRDefault="00C868AA" w:rsidP="00CA4D94">
            <w:pPr>
              <w:tabs>
                <w:tab w:val="center" w:pos="4536"/>
                <w:tab w:val="right" w:pos="9072"/>
              </w:tabs>
              <w:rPr>
                <w:rFonts w:asciiTheme="majorHAnsi" w:hAnsiTheme="majorHAnsi"/>
              </w:rPr>
            </w:pPr>
            <w:sdt>
              <w:sdtPr>
                <w:rPr>
                  <w:rFonts w:asciiTheme="majorHAnsi" w:hAnsiTheme="majorHAnsi"/>
                </w:rPr>
                <w:id w:val="2038226152"/>
                <w14:checkbox>
                  <w14:checked w14:val="0"/>
                  <w14:checkedState w14:val="2612" w14:font="MS Gothic"/>
                  <w14:uncheckedState w14:val="2610" w14:font="MS Gothic"/>
                </w14:checkbox>
              </w:sdtPr>
              <w:sdtEndPr/>
              <w:sdtContent>
                <w:r w:rsidR="0024565E" w:rsidRPr="002563DB">
                  <w:rPr>
                    <w:rFonts w:ascii="MS Gothic" w:eastAsia="MS Gothic" w:hAnsi="MS Gothic" w:cs="MS Gothic" w:hint="eastAsia"/>
                  </w:rPr>
                  <w:t>☐</w:t>
                </w:r>
              </w:sdtContent>
            </w:sdt>
            <w:r w:rsidR="0024565E" w:rsidRPr="002563DB">
              <w:rPr>
                <w:rFonts w:asciiTheme="majorHAnsi" w:hAnsiTheme="majorHAnsi"/>
              </w:rPr>
              <w:t xml:space="preserve">  Nein</w:t>
            </w:r>
          </w:p>
          <w:p w14:paraId="20176DBA" w14:textId="77777777" w:rsidR="0024565E" w:rsidRPr="002563DB" w:rsidRDefault="00C868AA" w:rsidP="00CA4D94">
            <w:pPr>
              <w:rPr>
                <w:rFonts w:asciiTheme="majorHAnsi" w:hAnsiTheme="majorHAnsi"/>
              </w:rPr>
            </w:pPr>
            <w:sdt>
              <w:sdtPr>
                <w:rPr>
                  <w:rFonts w:asciiTheme="majorHAnsi" w:hAnsiTheme="majorHAnsi"/>
                </w:rPr>
                <w:id w:val="431787997"/>
                <w14:checkbox>
                  <w14:checked w14:val="0"/>
                  <w14:checkedState w14:val="2612" w14:font="MS Gothic"/>
                  <w14:uncheckedState w14:val="2610" w14:font="MS Gothic"/>
                </w14:checkbox>
              </w:sdtPr>
              <w:sdtEndPr/>
              <w:sdtContent>
                <w:r w:rsidR="0024565E" w:rsidRPr="002563DB">
                  <w:rPr>
                    <w:rFonts w:ascii="MS Gothic" w:eastAsia="MS Gothic" w:hAnsi="MS Gothic" w:cs="MS Gothic" w:hint="eastAsia"/>
                  </w:rPr>
                  <w:t>☐</w:t>
                </w:r>
              </w:sdtContent>
            </w:sdt>
            <w:r w:rsidR="0024565E" w:rsidRPr="002563DB">
              <w:rPr>
                <w:rFonts w:asciiTheme="majorHAnsi" w:eastAsiaTheme="minorEastAsia" w:hAnsiTheme="majorHAnsi" w:cstheme="minorBidi"/>
                <w:lang w:eastAsia="de-DE"/>
              </w:rPr>
              <w:t xml:space="preserve"> Weiß nicht</w:t>
            </w:r>
          </w:p>
          <w:p w14:paraId="3DD94513" w14:textId="77777777" w:rsidR="0024565E" w:rsidRPr="002563DB" w:rsidRDefault="0024565E" w:rsidP="00CA4D94">
            <w:pPr>
              <w:tabs>
                <w:tab w:val="center" w:pos="4536"/>
                <w:tab w:val="right" w:pos="9072"/>
              </w:tabs>
              <w:rPr>
                <w:rFonts w:asciiTheme="majorHAnsi" w:hAnsiTheme="majorHAnsi"/>
              </w:rPr>
            </w:pPr>
          </w:p>
        </w:tc>
      </w:tr>
      <w:tr w:rsidR="0024565E" w:rsidRPr="002563DB" w14:paraId="51CC1AB5" w14:textId="77777777" w:rsidTr="00CA4D94">
        <w:tc>
          <w:tcPr>
            <w:tcW w:w="9210" w:type="dxa"/>
          </w:tcPr>
          <w:p w14:paraId="33AF25C7" w14:textId="77777777" w:rsidR="0024565E" w:rsidRPr="002563DB" w:rsidRDefault="0024565E" w:rsidP="00CA4D94">
            <w:pPr>
              <w:tabs>
                <w:tab w:val="center" w:pos="4536"/>
                <w:tab w:val="right" w:pos="9072"/>
              </w:tabs>
              <w:rPr>
                <w:rFonts w:asciiTheme="majorHAnsi" w:hAnsiTheme="majorHAnsi"/>
              </w:rPr>
            </w:pPr>
            <w:r w:rsidRPr="002563DB">
              <w:rPr>
                <w:rFonts w:asciiTheme="majorHAnsi" w:hAnsiTheme="majorHAnsi"/>
              </w:rPr>
              <w:lastRenderedPageBreak/>
              <w:t xml:space="preserve">Wird zusätzlich ein Opt-out-Cookie zur Deaktivierung von Google Analytics angeboten? Bitte Link einfügen. </w:t>
            </w:r>
          </w:p>
          <w:p w14:paraId="61491B8F" w14:textId="77777777" w:rsidR="0024565E" w:rsidRPr="002563DB" w:rsidRDefault="00C868AA" w:rsidP="00CA4D94">
            <w:pPr>
              <w:tabs>
                <w:tab w:val="center" w:pos="4536"/>
                <w:tab w:val="right" w:pos="9072"/>
              </w:tabs>
              <w:rPr>
                <w:rFonts w:asciiTheme="majorHAnsi" w:hAnsiTheme="majorHAnsi"/>
              </w:rPr>
            </w:pPr>
            <w:sdt>
              <w:sdtPr>
                <w:rPr>
                  <w:rFonts w:asciiTheme="majorHAnsi" w:hAnsiTheme="majorHAnsi"/>
                </w:rPr>
                <w:id w:val="1802962162"/>
                <w14:checkbox>
                  <w14:checked w14:val="0"/>
                  <w14:checkedState w14:val="2612" w14:font="MS Gothic"/>
                  <w14:uncheckedState w14:val="2610" w14:font="MS Gothic"/>
                </w14:checkbox>
              </w:sdtPr>
              <w:sdtEndPr/>
              <w:sdtContent>
                <w:r w:rsidR="0024565E" w:rsidRPr="002563DB">
                  <w:rPr>
                    <w:rFonts w:ascii="MS Gothic" w:eastAsia="MS Gothic" w:hAnsi="MS Gothic" w:cs="MS Gothic" w:hint="eastAsia"/>
                  </w:rPr>
                  <w:t>☐</w:t>
                </w:r>
              </w:sdtContent>
            </w:sdt>
            <w:r w:rsidR="0024565E" w:rsidRPr="002563DB">
              <w:rPr>
                <w:rFonts w:asciiTheme="majorHAnsi" w:hAnsiTheme="majorHAnsi"/>
              </w:rPr>
              <w:t xml:space="preserve">  Ja, Link: </w:t>
            </w:r>
            <w:sdt>
              <w:sdtPr>
                <w:rPr>
                  <w:rFonts w:asciiTheme="majorHAnsi" w:hAnsiTheme="majorHAnsi"/>
                </w:rPr>
                <w:id w:val="332575947"/>
                <w:showingPlcHdr/>
              </w:sdtPr>
              <w:sdtEndPr/>
              <w:sdtContent>
                <w:r w:rsidR="0024565E" w:rsidRPr="002563DB">
                  <w:rPr>
                    <w:rStyle w:val="Platzhaltertext"/>
                    <w:rFonts w:asciiTheme="majorHAnsi" w:hAnsiTheme="majorHAnsi"/>
                  </w:rPr>
                  <w:t>Klicken Sie hier, um Text einzugeben.</w:t>
                </w:r>
              </w:sdtContent>
            </w:sdt>
          </w:p>
          <w:p w14:paraId="4CB315BD" w14:textId="77777777" w:rsidR="0024565E" w:rsidRPr="002563DB" w:rsidRDefault="00C868AA" w:rsidP="00CA4D94">
            <w:pPr>
              <w:tabs>
                <w:tab w:val="center" w:pos="4536"/>
                <w:tab w:val="right" w:pos="9072"/>
              </w:tabs>
              <w:rPr>
                <w:rFonts w:asciiTheme="majorHAnsi" w:hAnsiTheme="majorHAnsi"/>
              </w:rPr>
            </w:pPr>
            <w:sdt>
              <w:sdtPr>
                <w:rPr>
                  <w:rFonts w:asciiTheme="majorHAnsi" w:hAnsiTheme="majorHAnsi"/>
                </w:rPr>
                <w:id w:val="986360356"/>
                <w14:checkbox>
                  <w14:checked w14:val="0"/>
                  <w14:checkedState w14:val="2612" w14:font="MS Gothic"/>
                  <w14:uncheckedState w14:val="2610" w14:font="MS Gothic"/>
                </w14:checkbox>
              </w:sdtPr>
              <w:sdtEndPr/>
              <w:sdtContent>
                <w:r w:rsidR="0024565E" w:rsidRPr="002563DB">
                  <w:rPr>
                    <w:rFonts w:ascii="MS Gothic" w:eastAsia="MS Gothic" w:hAnsi="MS Gothic" w:cs="MS Gothic" w:hint="eastAsia"/>
                  </w:rPr>
                  <w:t>☐</w:t>
                </w:r>
              </w:sdtContent>
            </w:sdt>
            <w:r w:rsidR="0024565E" w:rsidRPr="002563DB">
              <w:rPr>
                <w:rFonts w:asciiTheme="majorHAnsi" w:hAnsiTheme="majorHAnsi"/>
              </w:rPr>
              <w:t xml:space="preserve">  Nein</w:t>
            </w:r>
          </w:p>
          <w:p w14:paraId="0D55D6DE" w14:textId="77777777" w:rsidR="0024565E" w:rsidRPr="002563DB" w:rsidRDefault="00C868AA" w:rsidP="00CA4D94">
            <w:pPr>
              <w:rPr>
                <w:rFonts w:asciiTheme="majorHAnsi" w:hAnsiTheme="majorHAnsi"/>
              </w:rPr>
            </w:pPr>
            <w:sdt>
              <w:sdtPr>
                <w:rPr>
                  <w:rFonts w:asciiTheme="majorHAnsi" w:hAnsiTheme="majorHAnsi"/>
                </w:rPr>
                <w:id w:val="-1893185715"/>
                <w14:checkbox>
                  <w14:checked w14:val="0"/>
                  <w14:checkedState w14:val="2612" w14:font="MS Gothic"/>
                  <w14:uncheckedState w14:val="2610" w14:font="MS Gothic"/>
                </w14:checkbox>
              </w:sdtPr>
              <w:sdtEndPr/>
              <w:sdtContent>
                <w:r w:rsidR="0024565E" w:rsidRPr="002563DB">
                  <w:rPr>
                    <w:rFonts w:ascii="MS Gothic" w:eastAsia="MS Gothic" w:hAnsi="MS Gothic" w:cs="MS Gothic" w:hint="eastAsia"/>
                  </w:rPr>
                  <w:t>☐</w:t>
                </w:r>
              </w:sdtContent>
            </w:sdt>
            <w:r w:rsidR="0024565E" w:rsidRPr="002563DB">
              <w:rPr>
                <w:rFonts w:asciiTheme="majorHAnsi" w:eastAsiaTheme="minorEastAsia" w:hAnsiTheme="majorHAnsi" w:cstheme="minorBidi"/>
                <w:lang w:eastAsia="de-DE"/>
              </w:rPr>
              <w:t xml:space="preserve"> Weiß nicht</w:t>
            </w:r>
          </w:p>
          <w:p w14:paraId="3120C902" w14:textId="77777777" w:rsidR="0024565E" w:rsidRPr="002563DB" w:rsidRDefault="0024565E" w:rsidP="00CA4D94">
            <w:pPr>
              <w:tabs>
                <w:tab w:val="center" w:pos="4536"/>
                <w:tab w:val="right" w:pos="9072"/>
              </w:tabs>
              <w:rPr>
                <w:rFonts w:asciiTheme="majorHAnsi" w:hAnsiTheme="majorHAnsi"/>
              </w:rPr>
            </w:pPr>
          </w:p>
        </w:tc>
      </w:tr>
      <w:tr w:rsidR="0024565E" w:rsidRPr="002563DB" w14:paraId="0D4136A8" w14:textId="77777777" w:rsidTr="00CA4D94">
        <w:tc>
          <w:tcPr>
            <w:tcW w:w="9210" w:type="dxa"/>
          </w:tcPr>
          <w:p w14:paraId="1E296873" w14:textId="77777777" w:rsidR="0024565E" w:rsidRPr="002563DB" w:rsidRDefault="0024565E" w:rsidP="00CA4D94">
            <w:pPr>
              <w:rPr>
                <w:rFonts w:asciiTheme="majorHAnsi" w:hAnsiTheme="majorHAnsi"/>
              </w:rPr>
            </w:pPr>
            <w:r w:rsidRPr="002563DB">
              <w:rPr>
                <w:rFonts w:asciiTheme="majorHAnsi" w:hAnsiTheme="majorHAnsi"/>
              </w:rPr>
              <w:t>Wird eine Einwilligung über Opt-In eingeholt?</w:t>
            </w:r>
          </w:p>
          <w:p w14:paraId="3598BD53" w14:textId="77777777" w:rsidR="0024565E" w:rsidRPr="002563DB" w:rsidRDefault="00C868AA" w:rsidP="00CA4D94">
            <w:pPr>
              <w:tabs>
                <w:tab w:val="center" w:pos="4536"/>
                <w:tab w:val="right" w:pos="9072"/>
              </w:tabs>
              <w:rPr>
                <w:rFonts w:asciiTheme="majorHAnsi" w:hAnsiTheme="majorHAnsi"/>
              </w:rPr>
            </w:pPr>
            <w:sdt>
              <w:sdtPr>
                <w:rPr>
                  <w:rFonts w:asciiTheme="majorHAnsi" w:hAnsiTheme="majorHAnsi"/>
                </w:rPr>
                <w:id w:val="-1693444715"/>
                <w14:checkbox>
                  <w14:checked w14:val="0"/>
                  <w14:checkedState w14:val="2612" w14:font="MS Gothic"/>
                  <w14:uncheckedState w14:val="2610" w14:font="MS Gothic"/>
                </w14:checkbox>
              </w:sdtPr>
              <w:sdtEndPr/>
              <w:sdtContent>
                <w:r w:rsidR="0024565E" w:rsidRPr="002563DB">
                  <w:rPr>
                    <w:rFonts w:ascii="MS Gothic" w:eastAsia="MS Gothic" w:hAnsi="MS Gothic" w:cs="MS Gothic" w:hint="eastAsia"/>
                  </w:rPr>
                  <w:t>☐</w:t>
                </w:r>
              </w:sdtContent>
            </w:sdt>
            <w:r w:rsidR="0024565E" w:rsidRPr="002563DB">
              <w:rPr>
                <w:rFonts w:asciiTheme="majorHAnsi" w:hAnsiTheme="majorHAnsi"/>
              </w:rPr>
              <w:t xml:space="preserve"> Ja, nämlich: </w:t>
            </w:r>
            <w:sdt>
              <w:sdtPr>
                <w:rPr>
                  <w:rFonts w:asciiTheme="majorHAnsi" w:hAnsiTheme="majorHAnsi"/>
                </w:rPr>
                <w:id w:val="923064792"/>
                <w:showingPlcHdr/>
              </w:sdtPr>
              <w:sdtEndPr/>
              <w:sdtContent>
                <w:r w:rsidR="0024565E" w:rsidRPr="002563DB">
                  <w:rPr>
                    <w:rStyle w:val="Platzhaltertext"/>
                    <w:rFonts w:asciiTheme="majorHAnsi" w:hAnsiTheme="majorHAnsi"/>
                  </w:rPr>
                  <w:t>Klicken Sie hier, um Text einzugeben.</w:t>
                </w:r>
              </w:sdtContent>
            </w:sdt>
          </w:p>
          <w:p w14:paraId="3FA3DFCF" w14:textId="77777777" w:rsidR="0024565E" w:rsidRPr="002563DB" w:rsidRDefault="00C868AA" w:rsidP="00CA4D94">
            <w:pPr>
              <w:rPr>
                <w:rFonts w:asciiTheme="majorHAnsi" w:eastAsiaTheme="minorEastAsia" w:hAnsiTheme="majorHAnsi" w:cstheme="minorBidi"/>
                <w:lang w:eastAsia="de-DE"/>
              </w:rPr>
            </w:pPr>
            <w:sdt>
              <w:sdtPr>
                <w:rPr>
                  <w:rFonts w:asciiTheme="majorHAnsi" w:hAnsiTheme="majorHAnsi"/>
                </w:rPr>
                <w:id w:val="-1745105260"/>
                <w14:checkbox>
                  <w14:checked w14:val="0"/>
                  <w14:checkedState w14:val="2612" w14:font="MS Gothic"/>
                  <w14:uncheckedState w14:val="2610" w14:font="MS Gothic"/>
                </w14:checkbox>
              </w:sdtPr>
              <w:sdtEndPr/>
              <w:sdtContent>
                <w:r w:rsidR="0024565E" w:rsidRPr="002563DB">
                  <w:rPr>
                    <w:rFonts w:ascii="MS Gothic" w:eastAsia="MS Gothic" w:hAnsi="MS Gothic" w:cs="MS Gothic" w:hint="eastAsia"/>
                  </w:rPr>
                  <w:t>☐</w:t>
                </w:r>
              </w:sdtContent>
            </w:sdt>
            <w:r w:rsidR="0024565E" w:rsidRPr="002563DB">
              <w:rPr>
                <w:rFonts w:asciiTheme="majorHAnsi" w:eastAsiaTheme="minorEastAsia" w:hAnsiTheme="majorHAnsi" w:cstheme="minorBidi"/>
                <w:lang w:eastAsia="de-DE"/>
              </w:rPr>
              <w:t xml:space="preserve"> Nein</w:t>
            </w:r>
          </w:p>
          <w:p w14:paraId="0CCDED0E" w14:textId="77777777" w:rsidR="0024565E" w:rsidRPr="002563DB" w:rsidRDefault="00C868AA" w:rsidP="00CA4D94">
            <w:pPr>
              <w:rPr>
                <w:rFonts w:asciiTheme="majorHAnsi" w:hAnsiTheme="majorHAnsi"/>
              </w:rPr>
            </w:pPr>
            <w:sdt>
              <w:sdtPr>
                <w:rPr>
                  <w:rFonts w:asciiTheme="majorHAnsi" w:hAnsiTheme="majorHAnsi"/>
                </w:rPr>
                <w:id w:val="2079703169"/>
                <w14:checkbox>
                  <w14:checked w14:val="0"/>
                  <w14:checkedState w14:val="2612" w14:font="MS Gothic"/>
                  <w14:uncheckedState w14:val="2610" w14:font="MS Gothic"/>
                </w14:checkbox>
              </w:sdtPr>
              <w:sdtEndPr/>
              <w:sdtContent>
                <w:r w:rsidR="0024565E" w:rsidRPr="002563DB">
                  <w:rPr>
                    <w:rFonts w:ascii="MS Gothic" w:eastAsia="MS Gothic" w:hAnsi="MS Gothic" w:cs="MS Gothic" w:hint="eastAsia"/>
                  </w:rPr>
                  <w:t>☐</w:t>
                </w:r>
              </w:sdtContent>
            </w:sdt>
            <w:r w:rsidR="0024565E" w:rsidRPr="002563DB">
              <w:rPr>
                <w:rFonts w:asciiTheme="majorHAnsi" w:eastAsiaTheme="minorEastAsia" w:hAnsiTheme="majorHAnsi" w:cstheme="minorBidi"/>
                <w:lang w:eastAsia="de-DE"/>
              </w:rPr>
              <w:t xml:space="preserve"> Weiß nicht</w:t>
            </w:r>
          </w:p>
          <w:p w14:paraId="530BF84B" w14:textId="77777777" w:rsidR="0024565E" w:rsidRPr="002563DB" w:rsidRDefault="0024565E" w:rsidP="00CA4D94">
            <w:pPr>
              <w:tabs>
                <w:tab w:val="center" w:pos="4536"/>
                <w:tab w:val="right" w:pos="9072"/>
              </w:tabs>
              <w:rPr>
                <w:rFonts w:asciiTheme="majorHAnsi" w:hAnsiTheme="majorHAnsi"/>
              </w:rPr>
            </w:pPr>
          </w:p>
        </w:tc>
      </w:tr>
      <w:tr w:rsidR="0024565E" w:rsidRPr="002563DB" w14:paraId="6FB17235" w14:textId="77777777" w:rsidTr="00CA4D94">
        <w:tc>
          <w:tcPr>
            <w:tcW w:w="9210" w:type="dxa"/>
          </w:tcPr>
          <w:p w14:paraId="19DA839B" w14:textId="6AFD4CE9" w:rsidR="0024565E" w:rsidRPr="002563DB" w:rsidRDefault="0024565E" w:rsidP="00CA4D94">
            <w:pPr>
              <w:tabs>
                <w:tab w:val="center" w:pos="4536"/>
                <w:tab w:val="right" w:pos="9072"/>
              </w:tabs>
              <w:rPr>
                <w:rFonts w:asciiTheme="majorHAnsi" w:hAnsiTheme="majorHAnsi"/>
              </w:rPr>
            </w:pPr>
            <w:r w:rsidRPr="002563DB">
              <w:rPr>
                <w:rFonts w:asciiTheme="majorHAnsi" w:hAnsiTheme="majorHAnsi"/>
              </w:rPr>
              <w:t xml:space="preserve">Wurde ein </w:t>
            </w:r>
            <w:r w:rsidR="00E66AFC" w:rsidRPr="002563DB">
              <w:rPr>
                <w:rFonts w:asciiTheme="majorHAnsi" w:hAnsiTheme="majorHAnsi"/>
              </w:rPr>
              <w:t>Auftragsverarbeitungsvereinbarung</w:t>
            </w:r>
            <w:r w:rsidRPr="002563DB">
              <w:rPr>
                <w:rFonts w:asciiTheme="majorHAnsi" w:hAnsiTheme="majorHAnsi"/>
              </w:rPr>
              <w:t xml:space="preserve"> (AVV) mit Google geschlossen?</w:t>
            </w:r>
          </w:p>
          <w:p w14:paraId="6EF78A1A" w14:textId="77777777" w:rsidR="0024565E" w:rsidRPr="002563DB" w:rsidRDefault="0024565E" w:rsidP="00CA4D94">
            <w:pPr>
              <w:tabs>
                <w:tab w:val="center" w:pos="4536"/>
                <w:tab w:val="right" w:pos="9072"/>
              </w:tabs>
              <w:rPr>
                <w:rFonts w:asciiTheme="majorHAnsi" w:hAnsiTheme="majorHAnsi"/>
                <w:i/>
                <w:iCs/>
                <w:color w:val="C00000"/>
              </w:rPr>
            </w:pPr>
            <w:r w:rsidRPr="002563DB">
              <w:rPr>
                <w:rFonts w:asciiTheme="majorHAnsi" w:hAnsiTheme="majorHAnsi"/>
                <w:i/>
                <w:iCs/>
                <w:color w:val="C00000"/>
              </w:rPr>
              <w:t xml:space="preserve">Hinweis: Diese AVV muss geschlossen werden: </w:t>
            </w:r>
          </w:p>
          <w:p w14:paraId="140E41FA" w14:textId="7931AF78" w:rsidR="0024565E" w:rsidRPr="002563DB" w:rsidRDefault="00C868AA" w:rsidP="00CA4D94">
            <w:pPr>
              <w:tabs>
                <w:tab w:val="center" w:pos="4536"/>
                <w:tab w:val="right" w:pos="9072"/>
              </w:tabs>
              <w:rPr>
                <w:rFonts w:asciiTheme="majorHAnsi" w:hAnsiTheme="majorHAnsi"/>
                <w:i/>
                <w:color w:val="C00000"/>
              </w:rPr>
            </w:pPr>
            <w:hyperlink r:id="rId21" w:history="1">
              <w:r w:rsidR="0024565E" w:rsidRPr="002563DB">
                <w:rPr>
                  <w:rStyle w:val="Hyperlink"/>
                  <w:rFonts w:asciiTheme="majorHAnsi" w:hAnsiTheme="majorHAnsi"/>
                  <w:i/>
                </w:rPr>
                <w:t>http://static.googleusercontent.com/media/www.google.com/de//analytics/terms/de.pdf</w:t>
              </w:r>
            </w:hyperlink>
            <w:r w:rsidR="0024565E" w:rsidRPr="002563DB">
              <w:rPr>
                <w:rFonts w:asciiTheme="majorHAnsi" w:hAnsiTheme="majorHAnsi"/>
                <w:i/>
                <w:color w:val="C00000"/>
              </w:rPr>
              <w:t xml:space="preserve"> </w:t>
            </w:r>
          </w:p>
          <w:p w14:paraId="2979FB83" w14:textId="0205C547" w:rsidR="0024565E" w:rsidRPr="002563DB" w:rsidRDefault="0024565E" w:rsidP="00CA4D94">
            <w:pPr>
              <w:tabs>
                <w:tab w:val="center" w:pos="4536"/>
                <w:tab w:val="right" w:pos="9072"/>
              </w:tabs>
              <w:rPr>
                <w:rFonts w:asciiTheme="majorHAnsi" w:hAnsiTheme="majorHAnsi"/>
                <w:i/>
                <w:color w:val="C00000"/>
              </w:rPr>
            </w:pPr>
            <w:r w:rsidRPr="002563DB">
              <w:rPr>
                <w:rFonts w:asciiTheme="majorHAnsi" w:hAnsiTheme="majorHAnsi"/>
                <w:i/>
                <w:color w:val="C00000"/>
              </w:rPr>
              <w:t xml:space="preserve">  </w:t>
            </w:r>
          </w:p>
          <w:p w14:paraId="47B29201" w14:textId="77777777" w:rsidR="0024565E" w:rsidRPr="002563DB" w:rsidRDefault="00C868AA" w:rsidP="00CA4D94">
            <w:pPr>
              <w:tabs>
                <w:tab w:val="center" w:pos="4536"/>
                <w:tab w:val="right" w:pos="9072"/>
              </w:tabs>
              <w:rPr>
                <w:rFonts w:asciiTheme="majorHAnsi" w:hAnsiTheme="majorHAnsi"/>
              </w:rPr>
            </w:pPr>
            <w:sdt>
              <w:sdtPr>
                <w:rPr>
                  <w:rFonts w:asciiTheme="majorHAnsi" w:hAnsiTheme="majorHAnsi"/>
                </w:rPr>
                <w:id w:val="2044944655"/>
                <w14:checkbox>
                  <w14:checked w14:val="0"/>
                  <w14:checkedState w14:val="2612" w14:font="MS Gothic"/>
                  <w14:uncheckedState w14:val="2610" w14:font="MS Gothic"/>
                </w14:checkbox>
              </w:sdtPr>
              <w:sdtEndPr/>
              <w:sdtContent>
                <w:r w:rsidR="0024565E" w:rsidRPr="002563DB">
                  <w:rPr>
                    <w:rFonts w:ascii="MS Gothic" w:eastAsia="MS Gothic" w:hAnsi="MS Gothic" w:cs="MS Gothic" w:hint="eastAsia"/>
                  </w:rPr>
                  <w:t>☐</w:t>
                </w:r>
              </w:sdtContent>
            </w:sdt>
            <w:r w:rsidR="0024565E" w:rsidRPr="002563DB">
              <w:rPr>
                <w:rFonts w:asciiTheme="majorHAnsi" w:hAnsiTheme="majorHAnsi"/>
              </w:rPr>
              <w:t xml:space="preserve">  Ja</w:t>
            </w:r>
          </w:p>
          <w:p w14:paraId="2897F9CB" w14:textId="77777777" w:rsidR="0024565E" w:rsidRPr="002563DB" w:rsidRDefault="00C868AA" w:rsidP="00CA4D94">
            <w:pPr>
              <w:tabs>
                <w:tab w:val="center" w:pos="4536"/>
                <w:tab w:val="right" w:pos="9072"/>
              </w:tabs>
              <w:rPr>
                <w:rFonts w:asciiTheme="majorHAnsi" w:hAnsiTheme="majorHAnsi"/>
              </w:rPr>
            </w:pPr>
            <w:sdt>
              <w:sdtPr>
                <w:rPr>
                  <w:rFonts w:asciiTheme="majorHAnsi" w:hAnsiTheme="majorHAnsi"/>
                </w:rPr>
                <w:id w:val="-917627165"/>
                <w14:checkbox>
                  <w14:checked w14:val="0"/>
                  <w14:checkedState w14:val="2612" w14:font="MS Gothic"/>
                  <w14:uncheckedState w14:val="2610" w14:font="MS Gothic"/>
                </w14:checkbox>
              </w:sdtPr>
              <w:sdtEndPr/>
              <w:sdtContent>
                <w:r w:rsidR="0024565E" w:rsidRPr="002563DB">
                  <w:rPr>
                    <w:rFonts w:ascii="MS Gothic" w:eastAsia="MS Gothic" w:hAnsi="MS Gothic" w:cs="MS Gothic" w:hint="eastAsia"/>
                  </w:rPr>
                  <w:t>☐</w:t>
                </w:r>
              </w:sdtContent>
            </w:sdt>
            <w:r w:rsidR="0024565E" w:rsidRPr="002563DB">
              <w:rPr>
                <w:rFonts w:asciiTheme="majorHAnsi" w:hAnsiTheme="majorHAnsi"/>
              </w:rPr>
              <w:t xml:space="preserve">  Nein</w:t>
            </w:r>
          </w:p>
          <w:p w14:paraId="6956BAE2" w14:textId="77777777" w:rsidR="0024565E" w:rsidRPr="002563DB" w:rsidRDefault="00C868AA" w:rsidP="00CA4D94">
            <w:pPr>
              <w:rPr>
                <w:rFonts w:asciiTheme="majorHAnsi" w:hAnsiTheme="majorHAnsi"/>
              </w:rPr>
            </w:pPr>
            <w:sdt>
              <w:sdtPr>
                <w:rPr>
                  <w:rFonts w:asciiTheme="majorHAnsi" w:hAnsiTheme="majorHAnsi"/>
                </w:rPr>
                <w:id w:val="1021444474"/>
                <w14:checkbox>
                  <w14:checked w14:val="0"/>
                  <w14:checkedState w14:val="2612" w14:font="MS Gothic"/>
                  <w14:uncheckedState w14:val="2610" w14:font="MS Gothic"/>
                </w14:checkbox>
              </w:sdtPr>
              <w:sdtEndPr/>
              <w:sdtContent>
                <w:r w:rsidR="0024565E" w:rsidRPr="002563DB">
                  <w:rPr>
                    <w:rFonts w:ascii="MS Gothic" w:eastAsia="MS Gothic" w:hAnsi="MS Gothic" w:cs="MS Gothic" w:hint="eastAsia"/>
                  </w:rPr>
                  <w:t>☐</w:t>
                </w:r>
              </w:sdtContent>
            </w:sdt>
            <w:r w:rsidR="0024565E" w:rsidRPr="002563DB">
              <w:rPr>
                <w:rFonts w:asciiTheme="majorHAnsi" w:eastAsiaTheme="minorEastAsia" w:hAnsiTheme="majorHAnsi" w:cstheme="minorBidi"/>
                <w:lang w:eastAsia="de-DE"/>
              </w:rPr>
              <w:t xml:space="preserve"> Weiß nicht</w:t>
            </w:r>
          </w:p>
          <w:p w14:paraId="3F4C5DA6" w14:textId="77777777" w:rsidR="0024565E" w:rsidRPr="002563DB" w:rsidRDefault="0024565E" w:rsidP="00CA4D94">
            <w:pPr>
              <w:tabs>
                <w:tab w:val="center" w:pos="4536"/>
                <w:tab w:val="right" w:pos="9072"/>
              </w:tabs>
              <w:rPr>
                <w:rFonts w:asciiTheme="majorHAnsi" w:hAnsiTheme="majorHAnsi"/>
              </w:rPr>
            </w:pPr>
          </w:p>
        </w:tc>
      </w:tr>
      <w:tr w:rsidR="0024565E" w:rsidRPr="002563DB" w14:paraId="3EE07967" w14:textId="77777777" w:rsidTr="00CA4D94">
        <w:tc>
          <w:tcPr>
            <w:tcW w:w="9210" w:type="dxa"/>
          </w:tcPr>
          <w:p w14:paraId="05775158" w14:textId="77777777" w:rsidR="0024565E" w:rsidRPr="002563DB" w:rsidRDefault="0024565E" w:rsidP="00CA4D94">
            <w:pPr>
              <w:tabs>
                <w:tab w:val="center" w:pos="4536"/>
                <w:tab w:val="right" w:pos="9072"/>
              </w:tabs>
              <w:rPr>
                <w:rFonts w:asciiTheme="majorHAnsi" w:hAnsiTheme="majorHAnsi"/>
              </w:rPr>
            </w:pPr>
            <w:r w:rsidRPr="002563DB">
              <w:rPr>
                <w:rFonts w:asciiTheme="majorHAnsi" w:hAnsiTheme="majorHAnsi"/>
              </w:rPr>
              <w:t>Sonstiges:</w:t>
            </w:r>
          </w:p>
          <w:p w14:paraId="4D785AA2" w14:textId="77777777" w:rsidR="0024565E" w:rsidRPr="002563DB" w:rsidRDefault="0024565E" w:rsidP="00CA4D94">
            <w:pPr>
              <w:tabs>
                <w:tab w:val="center" w:pos="4536"/>
                <w:tab w:val="right" w:pos="9072"/>
              </w:tabs>
              <w:rPr>
                <w:rFonts w:asciiTheme="majorHAnsi" w:hAnsiTheme="majorHAnsi"/>
              </w:rPr>
            </w:pPr>
          </w:p>
          <w:p w14:paraId="1D39E580" w14:textId="77777777" w:rsidR="0024565E" w:rsidRPr="002563DB" w:rsidRDefault="00C868AA" w:rsidP="00CA4D94">
            <w:pPr>
              <w:tabs>
                <w:tab w:val="center" w:pos="4536"/>
                <w:tab w:val="right" w:pos="9072"/>
              </w:tabs>
              <w:rPr>
                <w:rFonts w:asciiTheme="majorHAnsi" w:hAnsiTheme="majorHAnsi"/>
              </w:rPr>
            </w:pPr>
            <w:sdt>
              <w:sdtPr>
                <w:rPr>
                  <w:rFonts w:asciiTheme="majorHAnsi" w:hAnsiTheme="majorHAnsi"/>
                </w:rPr>
                <w:id w:val="-460111149"/>
                <w:showingPlcHdr/>
              </w:sdtPr>
              <w:sdtEndPr/>
              <w:sdtContent>
                <w:r w:rsidR="0024565E" w:rsidRPr="002563DB">
                  <w:rPr>
                    <w:rStyle w:val="Platzhaltertext"/>
                    <w:rFonts w:asciiTheme="majorHAnsi" w:hAnsiTheme="majorHAnsi"/>
                  </w:rPr>
                  <w:t>Klicken Sie hier, um Text einzugeben.</w:t>
                </w:r>
              </w:sdtContent>
            </w:sdt>
          </w:p>
          <w:p w14:paraId="51262183" w14:textId="77777777" w:rsidR="0024565E" w:rsidRPr="002563DB" w:rsidRDefault="0024565E" w:rsidP="00CA4D94">
            <w:pPr>
              <w:tabs>
                <w:tab w:val="center" w:pos="4536"/>
                <w:tab w:val="right" w:pos="9072"/>
              </w:tabs>
              <w:rPr>
                <w:rFonts w:asciiTheme="majorHAnsi" w:hAnsiTheme="majorHAnsi"/>
              </w:rPr>
            </w:pPr>
          </w:p>
        </w:tc>
      </w:tr>
    </w:tbl>
    <w:p w14:paraId="77BDFBDC" w14:textId="77777777" w:rsidR="0024565E" w:rsidRPr="002563DB" w:rsidRDefault="0024565E">
      <w:pPr>
        <w:rPr>
          <w:rFonts w:asciiTheme="majorHAnsi" w:hAnsiTheme="majorHAnsi"/>
          <w:sz w:val="22"/>
          <w:szCs w:val="22"/>
        </w:rPr>
      </w:pPr>
    </w:p>
    <w:p w14:paraId="40F8E84F" w14:textId="77777777" w:rsidR="00E66AFC" w:rsidRPr="002563DB" w:rsidRDefault="00E66AFC">
      <w:pPr>
        <w:rPr>
          <w:rFonts w:asciiTheme="majorHAnsi" w:hAnsiTheme="majorHAnsi"/>
          <w:sz w:val="22"/>
          <w:szCs w:val="22"/>
        </w:rPr>
      </w:pPr>
    </w:p>
    <w:tbl>
      <w:tblPr>
        <w:tblStyle w:val="Tabellenraster"/>
        <w:tblW w:w="0" w:type="auto"/>
        <w:tblLook w:val="04A0" w:firstRow="1" w:lastRow="0" w:firstColumn="1" w:lastColumn="0" w:noHBand="0" w:noVBand="1"/>
      </w:tblPr>
      <w:tblGrid>
        <w:gridCol w:w="9060"/>
      </w:tblGrid>
      <w:tr w:rsidR="00E66AFC" w:rsidRPr="002563DB" w14:paraId="4685A8B1" w14:textId="77777777" w:rsidTr="00CA4D94">
        <w:tc>
          <w:tcPr>
            <w:tcW w:w="9210" w:type="dxa"/>
            <w:shd w:val="clear" w:color="auto" w:fill="BFBFBF" w:themeFill="background1" w:themeFillShade="BF"/>
          </w:tcPr>
          <w:p w14:paraId="62DAC672" w14:textId="088AC9D3" w:rsidR="00E66AFC" w:rsidRPr="002563DB" w:rsidRDefault="00E66AFC" w:rsidP="00CA4D94">
            <w:pPr>
              <w:jc w:val="center"/>
              <w:rPr>
                <w:rFonts w:asciiTheme="majorHAnsi" w:hAnsiTheme="majorHAnsi"/>
                <w:b/>
              </w:rPr>
            </w:pPr>
            <w:r w:rsidRPr="002563DB">
              <w:rPr>
                <w:rFonts w:asciiTheme="majorHAnsi" w:hAnsiTheme="majorHAnsi"/>
                <w:b/>
              </w:rPr>
              <w:t>Google Remarketing:</w:t>
            </w:r>
          </w:p>
          <w:p w14:paraId="4A9C582F" w14:textId="202FDB54" w:rsidR="00E66AFC" w:rsidRPr="002563DB" w:rsidRDefault="00E66AFC" w:rsidP="00CA4D94">
            <w:pPr>
              <w:jc w:val="center"/>
              <w:rPr>
                <w:rFonts w:asciiTheme="majorHAnsi" w:hAnsiTheme="majorHAnsi"/>
                <w:b/>
              </w:rPr>
            </w:pPr>
            <w:r w:rsidRPr="002563DB">
              <w:rPr>
                <w:rFonts w:asciiTheme="majorHAnsi" w:hAnsiTheme="majorHAnsi"/>
                <w:b/>
              </w:rPr>
              <w:t>AdWords, Adsense oder Tag Manager</w:t>
            </w:r>
          </w:p>
          <w:p w14:paraId="7DFBF8D3" w14:textId="77777777" w:rsidR="00E66AFC" w:rsidRPr="002563DB" w:rsidRDefault="00E66AFC" w:rsidP="00CA4D94">
            <w:pPr>
              <w:jc w:val="center"/>
              <w:rPr>
                <w:rFonts w:asciiTheme="majorHAnsi" w:hAnsiTheme="majorHAnsi"/>
                <w:b/>
              </w:rPr>
            </w:pPr>
          </w:p>
        </w:tc>
      </w:tr>
      <w:tr w:rsidR="00E66AFC" w:rsidRPr="002563DB" w14:paraId="233F4E42" w14:textId="77777777" w:rsidTr="00CA4D94">
        <w:tc>
          <w:tcPr>
            <w:tcW w:w="9210" w:type="dxa"/>
          </w:tcPr>
          <w:p w14:paraId="10A579AD" w14:textId="5ECEFAEE"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Was wird auf der Website verwendet?</w:t>
            </w:r>
          </w:p>
          <w:p w14:paraId="3739A07D" w14:textId="70393740" w:rsidR="00E66AFC" w:rsidRPr="002563DB" w:rsidRDefault="00C868AA" w:rsidP="00CA4D94">
            <w:pPr>
              <w:tabs>
                <w:tab w:val="center" w:pos="4536"/>
                <w:tab w:val="right" w:pos="9072"/>
              </w:tabs>
              <w:rPr>
                <w:rFonts w:asciiTheme="majorHAnsi" w:hAnsiTheme="majorHAnsi"/>
              </w:rPr>
            </w:pPr>
            <w:sdt>
              <w:sdtPr>
                <w:rPr>
                  <w:rFonts w:asciiTheme="majorHAnsi" w:hAnsiTheme="majorHAnsi"/>
                </w:rPr>
                <w:id w:val="1867174371"/>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hAnsiTheme="majorHAnsi"/>
              </w:rPr>
              <w:t xml:space="preserve">  AdWords</w:t>
            </w:r>
          </w:p>
          <w:p w14:paraId="38CEAF8E" w14:textId="3D51CF55" w:rsidR="00E66AFC" w:rsidRPr="002563DB" w:rsidRDefault="00C868AA" w:rsidP="00CA4D94">
            <w:pPr>
              <w:tabs>
                <w:tab w:val="center" w:pos="4536"/>
                <w:tab w:val="right" w:pos="9072"/>
              </w:tabs>
              <w:rPr>
                <w:rFonts w:asciiTheme="majorHAnsi" w:hAnsiTheme="majorHAnsi"/>
              </w:rPr>
            </w:pPr>
            <w:sdt>
              <w:sdtPr>
                <w:rPr>
                  <w:rFonts w:asciiTheme="majorHAnsi" w:hAnsiTheme="majorHAnsi"/>
                </w:rPr>
                <w:id w:val="1381834317"/>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hAnsiTheme="majorHAnsi"/>
              </w:rPr>
              <w:t xml:space="preserve">  AdSense</w:t>
            </w:r>
          </w:p>
          <w:p w14:paraId="6C31B3C0" w14:textId="5882413A" w:rsidR="00E66AFC" w:rsidRPr="002563DB" w:rsidRDefault="00C868AA" w:rsidP="00CA4D94">
            <w:pPr>
              <w:rPr>
                <w:rFonts w:asciiTheme="majorHAnsi" w:hAnsiTheme="majorHAnsi"/>
              </w:rPr>
            </w:pPr>
            <w:sdt>
              <w:sdtPr>
                <w:rPr>
                  <w:rFonts w:asciiTheme="majorHAnsi" w:hAnsiTheme="majorHAnsi"/>
                </w:rPr>
                <w:id w:val="-940603233"/>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eastAsiaTheme="minorEastAsia" w:hAnsiTheme="majorHAnsi" w:cstheme="minorBidi"/>
                <w:lang w:eastAsia="de-DE"/>
              </w:rPr>
              <w:t xml:space="preserve"> Tag Manager</w:t>
            </w:r>
          </w:p>
          <w:p w14:paraId="49C9AC6F" w14:textId="77777777" w:rsidR="00E66AFC" w:rsidRPr="002563DB" w:rsidRDefault="00E66AFC" w:rsidP="00CA4D94">
            <w:pPr>
              <w:tabs>
                <w:tab w:val="center" w:pos="4536"/>
                <w:tab w:val="right" w:pos="9072"/>
              </w:tabs>
              <w:rPr>
                <w:rFonts w:asciiTheme="majorHAnsi" w:hAnsiTheme="majorHAnsi"/>
              </w:rPr>
            </w:pPr>
          </w:p>
          <w:p w14:paraId="58E8F683" w14:textId="792A57EE" w:rsidR="00E66AFC" w:rsidRPr="002563DB" w:rsidRDefault="00E66AFC" w:rsidP="00CA4D94">
            <w:pPr>
              <w:tabs>
                <w:tab w:val="center" w:pos="4536"/>
                <w:tab w:val="right" w:pos="9072"/>
              </w:tabs>
              <w:rPr>
                <w:rFonts w:asciiTheme="majorHAnsi" w:hAnsiTheme="majorHAnsi"/>
                <w:i/>
                <w:color w:val="C00000"/>
              </w:rPr>
            </w:pPr>
            <w:r w:rsidRPr="002563DB">
              <w:rPr>
                <w:rFonts w:asciiTheme="majorHAnsi" w:hAnsiTheme="majorHAnsi"/>
                <w:i/>
                <w:color w:val="C00000"/>
              </w:rPr>
              <w:t xml:space="preserve">Hinweis: Weitere Infos: </w:t>
            </w:r>
            <w:hyperlink r:id="rId22" w:history="1">
              <w:r w:rsidRPr="002563DB">
                <w:rPr>
                  <w:rStyle w:val="Hyperlink"/>
                  <w:rFonts w:asciiTheme="majorHAnsi" w:hAnsiTheme="majorHAnsi"/>
                  <w:i/>
                </w:rPr>
                <w:t>https://policies.google.com/technologies/ads?hl=de</w:t>
              </w:r>
            </w:hyperlink>
            <w:r w:rsidRPr="002563DB">
              <w:rPr>
                <w:rFonts w:asciiTheme="majorHAnsi" w:hAnsiTheme="majorHAnsi"/>
                <w:i/>
                <w:color w:val="C00000"/>
              </w:rPr>
              <w:t xml:space="preserve"> .</w:t>
            </w:r>
          </w:p>
          <w:p w14:paraId="7C45F7C5" w14:textId="77777777" w:rsidR="00E66AFC" w:rsidRPr="002563DB" w:rsidRDefault="00E66AFC" w:rsidP="00CA4D94">
            <w:pPr>
              <w:rPr>
                <w:rFonts w:asciiTheme="majorHAnsi" w:hAnsiTheme="majorHAnsi"/>
              </w:rPr>
            </w:pPr>
          </w:p>
        </w:tc>
      </w:tr>
      <w:tr w:rsidR="00E66AFC" w:rsidRPr="002563DB" w14:paraId="17013E42" w14:textId="77777777" w:rsidTr="00CA4D94">
        <w:tc>
          <w:tcPr>
            <w:tcW w:w="9210" w:type="dxa"/>
          </w:tcPr>
          <w:p w14:paraId="4EAA0009"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Falls ja, welche Daten werden gespeichert?  </w:t>
            </w:r>
          </w:p>
          <w:p w14:paraId="6AD02CBD"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684814693"/>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Browsertyp und -version</w:t>
            </w:r>
          </w:p>
          <w:p w14:paraId="4F5135D6"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lastRenderedPageBreak/>
              <w:t xml:space="preserve">   </w:t>
            </w:r>
            <w:sdt>
              <w:sdtPr>
                <w:rPr>
                  <w:rFonts w:asciiTheme="majorHAnsi" w:hAnsiTheme="majorHAnsi"/>
                </w:rPr>
                <w:id w:val="-716975448"/>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Betriebssystem des Nutzers  </w:t>
            </w:r>
          </w:p>
          <w:p w14:paraId="798B3139"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769859045"/>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w:t>
            </w:r>
            <w:r w:rsidRPr="002563DB">
              <w:rPr>
                <w:rStyle w:val="ts-muster-content"/>
                <w:rFonts w:asciiTheme="majorHAnsi" w:hAnsiTheme="majorHAnsi"/>
              </w:rPr>
              <w:t>Herkunftsland, Datum und Uhrzeit der Serveranfrage</w:t>
            </w:r>
          </w:p>
          <w:p w14:paraId="6BEC59C8" w14:textId="77777777" w:rsidR="00E66AFC" w:rsidRPr="002563DB" w:rsidRDefault="00E66AFC" w:rsidP="00CA4D94">
            <w:pPr>
              <w:tabs>
                <w:tab w:val="center" w:pos="4536"/>
                <w:tab w:val="right" w:pos="9072"/>
              </w:tabs>
              <w:rPr>
                <w:rStyle w:val="ts-muster-content"/>
                <w:rFonts w:asciiTheme="majorHAnsi" w:hAnsiTheme="majorHAnsi"/>
              </w:rPr>
            </w:pPr>
            <w:r w:rsidRPr="002563DB">
              <w:rPr>
                <w:rFonts w:asciiTheme="majorHAnsi" w:hAnsiTheme="majorHAnsi"/>
              </w:rPr>
              <w:t xml:space="preserve">   </w:t>
            </w:r>
            <w:sdt>
              <w:sdtPr>
                <w:rPr>
                  <w:rFonts w:asciiTheme="majorHAnsi" w:hAnsiTheme="majorHAnsi"/>
                </w:rPr>
                <w:id w:val="-1754194859"/>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w:t>
            </w:r>
            <w:r w:rsidRPr="002563DB">
              <w:rPr>
                <w:rStyle w:val="ts-muster-content"/>
                <w:rFonts w:asciiTheme="majorHAnsi" w:hAnsiTheme="majorHAnsi"/>
              </w:rPr>
              <w:t>Anzahl der Besuche</w:t>
            </w:r>
          </w:p>
          <w:p w14:paraId="653D3415"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188567466"/>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w:t>
            </w:r>
            <w:r w:rsidRPr="002563DB">
              <w:rPr>
                <w:rStyle w:val="ts-muster-content"/>
                <w:rFonts w:asciiTheme="majorHAnsi" w:hAnsiTheme="majorHAnsi"/>
              </w:rPr>
              <w:t>Verweildauer auf der Website</w:t>
            </w:r>
          </w:p>
          <w:p w14:paraId="7803EF27"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892741460"/>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die vom Nutzer </w:t>
            </w:r>
            <w:r w:rsidRPr="002563DB">
              <w:rPr>
                <w:rStyle w:val="ts-muster-content"/>
                <w:rFonts w:asciiTheme="majorHAnsi" w:hAnsiTheme="majorHAnsi"/>
              </w:rPr>
              <w:t>betätigten externen Links</w:t>
            </w:r>
          </w:p>
          <w:p w14:paraId="565F4C93" w14:textId="226E4EB1" w:rsidR="00E66AFC" w:rsidRPr="002563DB" w:rsidRDefault="00E66AFC" w:rsidP="00E66AFC">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289195799"/>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w:t>
            </w:r>
            <w:r w:rsidRPr="002563DB">
              <w:rPr>
                <w:rStyle w:val="ts-muster-content"/>
                <w:rFonts w:asciiTheme="majorHAnsi" w:hAnsiTheme="majorHAnsi"/>
              </w:rPr>
              <w:t>IP-Adresse des Nutzers</w:t>
            </w:r>
          </w:p>
          <w:p w14:paraId="2109893B"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2042324141"/>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Website, von der der Nutzer auf die aufgerufene Website gelangt ist (Referrer)</w:t>
            </w:r>
          </w:p>
          <w:p w14:paraId="05E27082"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669314330"/>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Unterseiten, die von der aufgerufenen Website aus aufgerufen werden</w:t>
            </w:r>
          </w:p>
          <w:p w14:paraId="5B02D70F"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61768018"/>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weitere Daten: </w:t>
            </w:r>
            <w:sdt>
              <w:sdtPr>
                <w:rPr>
                  <w:rFonts w:asciiTheme="majorHAnsi" w:hAnsiTheme="majorHAnsi"/>
                </w:rPr>
                <w:id w:val="-2051909290"/>
                <w:showingPlcHdr/>
              </w:sdtPr>
              <w:sdtEndPr/>
              <w:sdtContent>
                <w:r w:rsidRPr="002563DB">
                  <w:rPr>
                    <w:rStyle w:val="Platzhaltertext"/>
                    <w:rFonts w:asciiTheme="majorHAnsi" w:hAnsiTheme="majorHAnsi"/>
                  </w:rPr>
                  <w:t>Klicken Sie hier, um Text einzugeben.</w:t>
                </w:r>
              </w:sdtContent>
            </w:sdt>
            <w:r w:rsidRPr="002563DB">
              <w:rPr>
                <w:rFonts w:asciiTheme="majorHAnsi" w:hAnsiTheme="majorHAnsi"/>
              </w:rPr>
              <w:br/>
            </w:r>
          </w:p>
        </w:tc>
      </w:tr>
      <w:tr w:rsidR="00E66AFC" w:rsidRPr="002563DB" w14:paraId="7D4C7811" w14:textId="77777777" w:rsidTr="00CA4D94">
        <w:tc>
          <w:tcPr>
            <w:tcW w:w="9210" w:type="dxa"/>
          </w:tcPr>
          <w:p w14:paraId="25BE1B5B"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lastRenderedPageBreak/>
              <w:t>Wie werden die o. g. Daten erhoben?</w:t>
            </w:r>
          </w:p>
          <w:p w14:paraId="092C4070"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2142488523"/>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Cookies</w:t>
            </w:r>
          </w:p>
          <w:p w14:paraId="01B0BC04"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882085698"/>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Sonstiges: </w:t>
            </w:r>
            <w:sdt>
              <w:sdtPr>
                <w:rPr>
                  <w:rFonts w:asciiTheme="majorHAnsi" w:hAnsiTheme="majorHAnsi"/>
                </w:rPr>
                <w:id w:val="379525556"/>
                <w:showingPlcHdr/>
              </w:sdtPr>
              <w:sdtEndPr/>
              <w:sdtContent>
                <w:r w:rsidRPr="002563DB">
                  <w:rPr>
                    <w:rStyle w:val="Platzhaltertext"/>
                    <w:rFonts w:asciiTheme="majorHAnsi" w:hAnsiTheme="majorHAnsi"/>
                  </w:rPr>
                  <w:t>Klicken Sie hier, um Text einzugeben.</w:t>
                </w:r>
              </w:sdtContent>
            </w:sdt>
          </w:p>
          <w:p w14:paraId="7429A92F" w14:textId="77777777" w:rsidR="00E66AFC" w:rsidRPr="002563DB" w:rsidRDefault="00E66AFC" w:rsidP="00CA4D94">
            <w:pPr>
              <w:tabs>
                <w:tab w:val="center" w:pos="4536"/>
                <w:tab w:val="right" w:pos="9072"/>
              </w:tabs>
              <w:rPr>
                <w:rFonts w:asciiTheme="majorHAnsi" w:hAnsiTheme="majorHAnsi"/>
              </w:rPr>
            </w:pPr>
          </w:p>
        </w:tc>
      </w:tr>
      <w:tr w:rsidR="00E66AFC" w:rsidRPr="002563DB" w14:paraId="088D0682" w14:textId="77777777" w:rsidTr="00CA4D94">
        <w:tc>
          <w:tcPr>
            <w:tcW w:w="9210" w:type="dxa"/>
          </w:tcPr>
          <w:p w14:paraId="79A72F04" w14:textId="77777777" w:rsidR="00E66AFC" w:rsidRPr="002563DB" w:rsidRDefault="00E66AFC" w:rsidP="00CA4D94">
            <w:pPr>
              <w:rPr>
                <w:rFonts w:asciiTheme="majorHAnsi" w:hAnsiTheme="majorHAnsi"/>
              </w:rPr>
            </w:pPr>
            <w:r w:rsidRPr="002563DB">
              <w:rPr>
                <w:rFonts w:asciiTheme="majorHAnsi" w:hAnsiTheme="majorHAnsi"/>
              </w:rPr>
              <w:t>Was ist der Zweck der Nutzung dieses Tools?</w:t>
            </w:r>
          </w:p>
          <w:p w14:paraId="1DC39CA0" w14:textId="77777777" w:rsidR="00E66AFC" w:rsidRPr="002563DB" w:rsidRDefault="00E66AFC" w:rsidP="00CA4D94">
            <w:pPr>
              <w:tabs>
                <w:tab w:val="center" w:pos="4536"/>
                <w:tab w:val="right" w:pos="9072"/>
              </w:tabs>
              <w:rPr>
                <w:rFonts w:asciiTheme="majorHAnsi" w:hAnsiTheme="majorHAnsi"/>
              </w:rPr>
            </w:pPr>
          </w:p>
          <w:p w14:paraId="745C5673"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214545431"/>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Reichweitenmessung</w:t>
            </w:r>
          </w:p>
          <w:p w14:paraId="156D800D"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908983921"/>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Analyse der Webseite</w:t>
            </w:r>
          </w:p>
          <w:p w14:paraId="24D63962"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926504668"/>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Optimierung der Webseite  </w:t>
            </w:r>
          </w:p>
          <w:p w14:paraId="49642317"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788239498"/>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wirtschaftlicher Betrieb der Webseite</w:t>
            </w:r>
          </w:p>
          <w:p w14:paraId="21A315EE" w14:textId="77777777" w:rsidR="00E66AFC" w:rsidRPr="002563DB" w:rsidRDefault="00E66AFC" w:rsidP="00CA4D94">
            <w:pPr>
              <w:rPr>
                <w:rFonts w:asciiTheme="majorHAnsi" w:hAnsiTheme="majorHAnsi"/>
              </w:rPr>
            </w:pPr>
            <w:r w:rsidRPr="002563DB">
              <w:rPr>
                <w:rFonts w:asciiTheme="majorHAnsi" w:hAnsiTheme="majorHAnsi"/>
              </w:rPr>
              <w:t xml:space="preserve">   </w:t>
            </w:r>
            <w:sdt>
              <w:sdtPr>
                <w:rPr>
                  <w:rFonts w:asciiTheme="majorHAnsi" w:hAnsiTheme="majorHAnsi"/>
                </w:rPr>
                <w:id w:val="-945144627"/>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Sonstiges: </w:t>
            </w:r>
            <w:sdt>
              <w:sdtPr>
                <w:rPr>
                  <w:rFonts w:asciiTheme="majorHAnsi" w:hAnsiTheme="majorHAnsi"/>
                </w:rPr>
                <w:id w:val="-746105703"/>
                <w:showingPlcHdr/>
              </w:sdtPr>
              <w:sdtEndPr/>
              <w:sdtContent>
                <w:r w:rsidRPr="002563DB">
                  <w:rPr>
                    <w:rStyle w:val="Platzhaltertext"/>
                    <w:rFonts w:asciiTheme="majorHAnsi" w:hAnsiTheme="majorHAnsi"/>
                  </w:rPr>
                  <w:t>Klicken Sie hier, um Text einzugeben.</w:t>
                </w:r>
              </w:sdtContent>
            </w:sdt>
            <w:r w:rsidRPr="002563DB">
              <w:rPr>
                <w:rFonts w:asciiTheme="majorHAnsi" w:hAnsiTheme="majorHAnsi"/>
              </w:rPr>
              <w:br/>
            </w:r>
          </w:p>
        </w:tc>
      </w:tr>
      <w:tr w:rsidR="00E66AFC" w:rsidRPr="002563DB" w14:paraId="1A949EBF" w14:textId="77777777" w:rsidTr="00CA4D94">
        <w:tc>
          <w:tcPr>
            <w:tcW w:w="9210" w:type="dxa"/>
          </w:tcPr>
          <w:p w14:paraId="253F61CD" w14:textId="77777777" w:rsidR="00E66AFC" w:rsidRPr="002563DB" w:rsidRDefault="00E66AFC" w:rsidP="00CA4D94">
            <w:pPr>
              <w:rPr>
                <w:rFonts w:asciiTheme="majorHAnsi" w:hAnsiTheme="majorHAnsi"/>
              </w:rPr>
            </w:pPr>
            <w:r w:rsidRPr="002563DB">
              <w:rPr>
                <w:rFonts w:asciiTheme="majorHAnsi" w:hAnsiTheme="majorHAnsi"/>
              </w:rPr>
              <w:t xml:space="preserve">Wie lange werden die Daten gespeichert bzw. wann werden die erhobenen Daten konkret gelöscht? </w:t>
            </w:r>
            <w:r w:rsidRPr="002563DB">
              <w:rPr>
                <w:rFonts w:asciiTheme="majorHAnsi" w:hAnsiTheme="majorHAnsi"/>
              </w:rPr>
              <w:br/>
              <w:t>Wurde der voreingestellte Speicherzeitraum verändert?</w:t>
            </w:r>
          </w:p>
          <w:p w14:paraId="0B97AE46" w14:textId="77777777" w:rsidR="00E66AFC" w:rsidRPr="002563DB" w:rsidRDefault="00E66AFC" w:rsidP="00CA4D94">
            <w:pPr>
              <w:rPr>
                <w:rFonts w:asciiTheme="majorHAnsi" w:hAnsiTheme="majorHAnsi"/>
                <w:i/>
                <w:color w:val="C00000"/>
              </w:rPr>
            </w:pPr>
            <w:r w:rsidRPr="002563DB">
              <w:rPr>
                <w:rFonts w:asciiTheme="majorHAnsi" w:hAnsiTheme="majorHAnsi"/>
                <w:i/>
                <w:color w:val="C00000"/>
              </w:rPr>
              <w:t xml:space="preserve">Hinweis: Die Daten dürfen nur für einen minimalen Zeitraum gespeichert werden, z. B. 14 Tage, sofern dies eingestellt werden kann. Siehe auch: </w:t>
            </w:r>
            <w:hyperlink r:id="rId23" w:history="1">
              <w:r w:rsidRPr="002563DB">
                <w:rPr>
                  <w:rStyle w:val="Hyperlink"/>
                  <w:rFonts w:asciiTheme="majorHAnsi" w:hAnsiTheme="majorHAnsi"/>
                  <w:i/>
                </w:rPr>
                <w:t>https://support.google.com/analytics/answer/7667196?hl=de</w:t>
              </w:r>
            </w:hyperlink>
            <w:r w:rsidRPr="002563DB">
              <w:rPr>
                <w:rFonts w:asciiTheme="majorHAnsi" w:hAnsiTheme="majorHAnsi"/>
                <w:i/>
                <w:color w:val="C00000"/>
              </w:rPr>
              <w:t xml:space="preserve"> </w:t>
            </w:r>
          </w:p>
          <w:p w14:paraId="55055AC4" w14:textId="77777777" w:rsidR="00E66AFC" w:rsidRPr="002563DB" w:rsidRDefault="00E66AFC" w:rsidP="00CA4D94">
            <w:pPr>
              <w:rPr>
                <w:rFonts w:asciiTheme="majorHAnsi" w:hAnsiTheme="majorHAnsi"/>
                <w:color w:val="C00000"/>
              </w:rPr>
            </w:pPr>
          </w:p>
          <w:sdt>
            <w:sdtPr>
              <w:rPr>
                <w:rFonts w:asciiTheme="majorHAnsi" w:hAnsiTheme="majorHAnsi"/>
                <w:i/>
                <w:color w:val="C00000"/>
              </w:rPr>
              <w:id w:val="-775251094"/>
              <w:showingPlcHdr/>
            </w:sdtPr>
            <w:sdtEndPr/>
            <w:sdtContent>
              <w:p w14:paraId="4977F8E7" w14:textId="77777777" w:rsidR="00E66AFC" w:rsidRPr="002563DB" w:rsidRDefault="00E66AFC" w:rsidP="00CA4D94">
                <w:pPr>
                  <w:rPr>
                    <w:rFonts w:asciiTheme="majorHAnsi" w:hAnsiTheme="majorHAnsi"/>
                    <w:i/>
                    <w:color w:val="C00000"/>
                  </w:rPr>
                </w:pPr>
                <w:r w:rsidRPr="002563DB">
                  <w:rPr>
                    <w:rStyle w:val="Platzhaltertext"/>
                    <w:rFonts w:asciiTheme="majorHAnsi" w:hAnsiTheme="majorHAnsi"/>
                  </w:rPr>
                  <w:t>Klicken Sie hier, um Text einzugeben.</w:t>
                </w:r>
              </w:p>
            </w:sdtContent>
          </w:sdt>
        </w:tc>
      </w:tr>
      <w:tr w:rsidR="00E66AFC" w:rsidRPr="002563DB" w14:paraId="6922D115" w14:textId="77777777" w:rsidTr="00CA4D94">
        <w:tc>
          <w:tcPr>
            <w:tcW w:w="9210" w:type="dxa"/>
          </w:tcPr>
          <w:p w14:paraId="529ABD48" w14:textId="77777777" w:rsidR="00E66AFC" w:rsidRPr="002563DB" w:rsidRDefault="00E66AFC" w:rsidP="00CA4D94">
            <w:pPr>
              <w:rPr>
                <w:rFonts w:asciiTheme="majorHAnsi" w:hAnsiTheme="majorHAnsi"/>
              </w:rPr>
            </w:pPr>
            <w:r w:rsidRPr="002563DB">
              <w:rPr>
                <w:rFonts w:asciiTheme="majorHAnsi" w:hAnsiTheme="majorHAnsi"/>
              </w:rPr>
              <w:t>Ist eine IP-Anonymisierung aktiviert, sodass IP-Adressen nur gekürzt verarbeitet werden?</w:t>
            </w:r>
          </w:p>
          <w:p w14:paraId="155C6054" w14:textId="77777777" w:rsidR="00E66AFC" w:rsidRPr="002563DB" w:rsidRDefault="00C868AA" w:rsidP="00CA4D94">
            <w:pPr>
              <w:tabs>
                <w:tab w:val="center" w:pos="4536"/>
                <w:tab w:val="right" w:pos="9072"/>
              </w:tabs>
              <w:rPr>
                <w:rFonts w:asciiTheme="majorHAnsi" w:hAnsiTheme="majorHAnsi"/>
              </w:rPr>
            </w:pPr>
            <w:sdt>
              <w:sdtPr>
                <w:rPr>
                  <w:rFonts w:asciiTheme="majorHAnsi" w:hAnsiTheme="majorHAnsi"/>
                </w:rPr>
                <w:id w:val="-1796755105"/>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hAnsiTheme="majorHAnsi"/>
              </w:rPr>
              <w:t xml:space="preserve">  Ja</w:t>
            </w:r>
          </w:p>
          <w:p w14:paraId="13E842F2" w14:textId="77777777" w:rsidR="00E66AFC" w:rsidRPr="002563DB" w:rsidRDefault="00C868AA" w:rsidP="00CA4D94">
            <w:pPr>
              <w:tabs>
                <w:tab w:val="center" w:pos="4536"/>
                <w:tab w:val="right" w:pos="9072"/>
              </w:tabs>
              <w:rPr>
                <w:rFonts w:asciiTheme="majorHAnsi" w:hAnsiTheme="majorHAnsi"/>
              </w:rPr>
            </w:pPr>
            <w:sdt>
              <w:sdtPr>
                <w:rPr>
                  <w:rFonts w:asciiTheme="majorHAnsi" w:hAnsiTheme="majorHAnsi"/>
                </w:rPr>
                <w:id w:val="-166794936"/>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hAnsiTheme="majorHAnsi"/>
              </w:rPr>
              <w:t xml:space="preserve">  Nein</w:t>
            </w:r>
          </w:p>
          <w:p w14:paraId="505CFBE1" w14:textId="77777777" w:rsidR="00E66AFC" w:rsidRPr="002563DB" w:rsidRDefault="00C868AA" w:rsidP="00CA4D94">
            <w:pPr>
              <w:rPr>
                <w:rFonts w:asciiTheme="majorHAnsi" w:hAnsiTheme="majorHAnsi"/>
              </w:rPr>
            </w:pPr>
            <w:sdt>
              <w:sdtPr>
                <w:rPr>
                  <w:rFonts w:asciiTheme="majorHAnsi" w:hAnsiTheme="majorHAnsi"/>
                </w:rPr>
                <w:id w:val="-830440902"/>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eastAsiaTheme="minorEastAsia" w:hAnsiTheme="majorHAnsi" w:cstheme="minorBidi"/>
                <w:lang w:eastAsia="de-DE"/>
              </w:rPr>
              <w:t xml:space="preserve"> Weiß nicht</w:t>
            </w:r>
          </w:p>
          <w:p w14:paraId="1A37C8E6" w14:textId="77777777" w:rsidR="00E66AFC" w:rsidRPr="002563DB" w:rsidRDefault="00E66AFC" w:rsidP="00CA4D94">
            <w:pPr>
              <w:rPr>
                <w:rFonts w:asciiTheme="majorHAnsi" w:hAnsiTheme="majorHAnsi"/>
              </w:rPr>
            </w:pPr>
          </w:p>
        </w:tc>
      </w:tr>
      <w:tr w:rsidR="00E66AFC" w:rsidRPr="002563DB" w14:paraId="7157D094" w14:textId="77777777" w:rsidTr="00CA4D94">
        <w:tc>
          <w:tcPr>
            <w:tcW w:w="9210" w:type="dxa"/>
          </w:tcPr>
          <w:p w14:paraId="77BBEEF0" w14:textId="77777777" w:rsidR="00E66AFC" w:rsidRPr="002563DB" w:rsidRDefault="00E66AFC" w:rsidP="00CA4D94">
            <w:pPr>
              <w:rPr>
                <w:rFonts w:asciiTheme="majorHAnsi" w:hAnsiTheme="majorHAnsi"/>
              </w:rPr>
            </w:pPr>
            <w:r w:rsidRPr="002563DB">
              <w:rPr>
                <w:rFonts w:asciiTheme="majorHAnsi" w:hAnsiTheme="majorHAnsi"/>
              </w:rPr>
              <w:t>Werden die erhobenen Daten an weitere Dritte weitergeleitet? Wenn ja, an wen? Wo steht der Server?</w:t>
            </w:r>
          </w:p>
          <w:sdt>
            <w:sdtPr>
              <w:rPr>
                <w:rFonts w:asciiTheme="majorHAnsi" w:hAnsiTheme="majorHAnsi"/>
              </w:rPr>
              <w:id w:val="1799108553"/>
              <w:showingPlcHdr/>
            </w:sdtPr>
            <w:sdtEndPr/>
            <w:sdtContent>
              <w:p w14:paraId="7FCA64FF" w14:textId="77777777" w:rsidR="00E66AFC" w:rsidRPr="002563DB" w:rsidRDefault="00E66AFC" w:rsidP="00CA4D94">
                <w:pPr>
                  <w:rPr>
                    <w:rFonts w:asciiTheme="majorHAnsi" w:hAnsiTheme="majorHAnsi"/>
                  </w:rPr>
                </w:pPr>
                <w:r w:rsidRPr="002563DB">
                  <w:rPr>
                    <w:rStyle w:val="Platzhaltertext"/>
                    <w:rFonts w:asciiTheme="majorHAnsi" w:hAnsiTheme="majorHAnsi"/>
                  </w:rPr>
                  <w:t>Klicken Sie hier, um Text einzugeben.</w:t>
                </w:r>
              </w:p>
            </w:sdtContent>
          </w:sdt>
          <w:p w14:paraId="12917590" w14:textId="77777777" w:rsidR="00E66AFC" w:rsidRPr="002563DB" w:rsidRDefault="00E66AFC" w:rsidP="00CA4D94">
            <w:pPr>
              <w:rPr>
                <w:rFonts w:asciiTheme="majorHAnsi" w:hAnsiTheme="majorHAnsi"/>
                <w:color w:val="C00000"/>
              </w:rPr>
            </w:pPr>
          </w:p>
        </w:tc>
      </w:tr>
      <w:tr w:rsidR="00E66AFC" w:rsidRPr="002563DB" w14:paraId="7CC72271" w14:textId="77777777" w:rsidTr="00CA4D94">
        <w:tc>
          <w:tcPr>
            <w:tcW w:w="9210" w:type="dxa"/>
          </w:tcPr>
          <w:p w14:paraId="006ECF50" w14:textId="40BCCFD3"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Wird zusätzlich ein Opt-out-Möglichkeit angeboten, z. B. </w:t>
            </w:r>
            <w:hyperlink r:id="rId24" w:history="1">
              <w:r w:rsidRPr="002563DB">
                <w:rPr>
                  <w:rStyle w:val="Hyperlink"/>
                  <w:rFonts w:asciiTheme="majorHAnsi" w:hAnsiTheme="majorHAnsi"/>
                </w:rPr>
                <w:t>http://www.google.com/ads/preferences</w:t>
              </w:r>
            </w:hyperlink>
            <w:r w:rsidRPr="002563DB">
              <w:rPr>
                <w:rFonts w:asciiTheme="majorHAnsi" w:hAnsiTheme="majorHAnsi"/>
              </w:rPr>
              <w:t xml:space="preserve">? Bitte Link einfügen. </w:t>
            </w:r>
          </w:p>
          <w:p w14:paraId="3613DFA5" w14:textId="77777777" w:rsidR="00E66AFC" w:rsidRPr="002563DB" w:rsidRDefault="00C868AA" w:rsidP="00CA4D94">
            <w:pPr>
              <w:tabs>
                <w:tab w:val="center" w:pos="4536"/>
                <w:tab w:val="right" w:pos="9072"/>
              </w:tabs>
              <w:rPr>
                <w:rFonts w:asciiTheme="majorHAnsi" w:hAnsiTheme="majorHAnsi"/>
              </w:rPr>
            </w:pPr>
            <w:sdt>
              <w:sdtPr>
                <w:rPr>
                  <w:rFonts w:asciiTheme="majorHAnsi" w:hAnsiTheme="majorHAnsi"/>
                </w:rPr>
                <w:id w:val="-870755540"/>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hAnsiTheme="majorHAnsi"/>
              </w:rPr>
              <w:t xml:space="preserve">  Ja, Link: </w:t>
            </w:r>
            <w:sdt>
              <w:sdtPr>
                <w:rPr>
                  <w:rFonts w:asciiTheme="majorHAnsi" w:hAnsiTheme="majorHAnsi"/>
                </w:rPr>
                <w:id w:val="425694516"/>
                <w:showingPlcHdr/>
              </w:sdtPr>
              <w:sdtEndPr/>
              <w:sdtContent>
                <w:r w:rsidR="00E66AFC" w:rsidRPr="002563DB">
                  <w:rPr>
                    <w:rStyle w:val="Platzhaltertext"/>
                    <w:rFonts w:asciiTheme="majorHAnsi" w:hAnsiTheme="majorHAnsi"/>
                  </w:rPr>
                  <w:t>Klicken Sie hier, um Text einzugeben.</w:t>
                </w:r>
              </w:sdtContent>
            </w:sdt>
          </w:p>
          <w:p w14:paraId="33777D88" w14:textId="77777777" w:rsidR="00E66AFC" w:rsidRPr="002563DB" w:rsidRDefault="00C868AA" w:rsidP="00CA4D94">
            <w:pPr>
              <w:tabs>
                <w:tab w:val="center" w:pos="4536"/>
                <w:tab w:val="right" w:pos="9072"/>
              </w:tabs>
              <w:rPr>
                <w:rFonts w:asciiTheme="majorHAnsi" w:hAnsiTheme="majorHAnsi"/>
              </w:rPr>
            </w:pPr>
            <w:sdt>
              <w:sdtPr>
                <w:rPr>
                  <w:rFonts w:asciiTheme="majorHAnsi" w:hAnsiTheme="majorHAnsi"/>
                </w:rPr>
                <w:id w:val="1274209081"/>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hAnsiTheme="majorHAnsi"/>
              </w:rPr>
              <w:t xml:space="preserve">  Nein</w:t>
            </w:r>
          </w:p>
          <w:p w14:paraId="0A179F61" w14:textId="77777777" w:rsidR="00E66AFC" w:rsidRPr="002563DB" w:rsidRDefault="00C868AA" w:rsidP="00CA4D94">
            <w:pPr>
              <w:rPr>
                <w:rFonts w:asciiTheme="majorHAnsi" w:hAnsiTheme="majorHAnsi"/>
              </w:rPr>
            </w:pPr>
            <w:sdt>
              <w:sdtPr>
                <w:rPr>
                  <w:rFonts w:asciiTheme="majorHAnsi" w:hAnsiTheme="majorHAnsi"/>
                </w:rPr>
                <w:id w:val="-2144263034"/>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eastAsiaTheme="minorEastAsia" w:hAnsiTheme="majorHAnsi" w:cstheme="minorBidi"/>
                <w:lang w:eastAsia="de-DE"/>
              </w:rPr>
              <w:t xml:space="preserve"> Weiß nicht</w:t>
            </w:r>
          </w:p>
          <w:p w14:paraId="4749FEF7" w14:textId="77777777" w:rsidR="00E66AFC" w:rsidRPr="002563DB" w:rsidRDefault="00E66AFC" w:rsidP="00CA4D94">
            <w:pPr>
              <w:tabs>
                <w:tab w:val="center" w:pos="4536"/>
                <w:tab w:val="right" w:pos="9072"/>
              </w:tabs>
              <w:rPr>
                <w:rFonts w:asciiTheme="majorHAnsi" w:hAnsiTheme="majorHAnsi"/>
              </w:rPr>
            </w:pPr>
          </w:p>
        </w:tc>
      </w:tr>
      <w:tr w:rsidR="00E66AFC" w:rsidRPr="002563DB" w14:paraId="4EBC06C2" w14:textId="77777777" w:rsidTr="00CA4D94">
        <w:tc>
          <w:tcPr>
            <w:tcW w:w="9210" w:type="dxa"/>
          </w:tcPr>
          <w:p w14:paraId="7E814BA6" w14:textId="77777777" w:rsidR="00E66AFC" w:rsidRPr="002563DB" w:rsidRDefault="00E66AFC" w:rsidP="00CA4D94">
            <w:pPr>
              <w:rPr>
                <w:rFonts w:asciiTheme="majorHAnsi" w:hAnsiTheme="majorHAnsi"/>
              </w:rPr>
            </w:pPr>
            <w:r w:rsidRPr="002563DB">
              <w:rPr>
                <w:rFonts w:asciiTheme="majorHAnsi" w:hAnsiTheme="majorHAnsi"/>
              </w:rPr>
              <w:lastRenderedPageBreak/>
              <w:t>Wird eine Einwilligung über Opt-In eingeholt?</w:t>
            </w:r>
          </w:p>
          <w:p w14:paraId="41401039" w14:textId="77777777" w:rsidR="00E66AFC" w:rsidRPr="002563DB" w:rsidRDefault="00C868AA" w:rsidP="00CA4D94">
            <w:pPr>
              <w:tabs>
                <w:tab w:val="center" w:pos="4536"/>
                <w:tab w:val="right" w:pos="9072"/>
              </w:tabs>
              <w:rPr>
                <w:rFonts w:asciiTheme="majorHAnsi" w:hAnsiTheme="majorHAnsi"/>
              </w:rPr>
            </w:pPr>
            <w:sdt>
              <w:sdtPr>
                <w:rPr>
                  <w:rFonts w:asciiTheme="majorHAnsi" w:hAnsiTheme="majorHAnsi"/>
                </w:rPr>
                <w:id w:val="2082326375"/>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hAnsiTheme="majorHAnsi"/>
              </w:rPr>
              <w:t xml:space="preserve"> Ja, nämlich: </w:t>
            </w:r>
            <w:sdt>
              <w:sdtPr>
                <w:rPr>
                  <w:rFonts w:asciiTheme="majorHAnsi" w:hAnsiTheme="majorHAnsi"/>
                </w:rPr>
                <w:id w:val="681704724"/>
                <w:showingPlcHdr/>
              </w:sdtPr>
              <w:sdtEndPr/>
              <w:sdtContent>
                <w:r w:rsidR="00E66AFC" w:rsidRPr="002563DB">
                  <w:rPr>
                    <w:rStyle w:val="Platzhaltertext"/>
                    <w:rFonts w:asciiTheme="majorHAnsi" w:hAnsiTheme="majorHAnsi"/>
                  </w:rPr>
                  <w:t>Klicken Sie hier, um Text einzugeben.</w:t>
                </w:r>
              </w:sdtContent>
            </w:sdt>
          </w:p>
          <w:p w14:paraId="51BB2A5B" w14:textId="77777777" w:rsidR="00E66AFC" w:rsidRPr="002563DB" w:rsidRDefault="00C868AA" w:rsidP="00CA4D94">
            <w:pPr>
              <w:rPr>
                <w:rFonts w:asciiTheme="majorHAnsi" w:eastAsiaTheme="minorEastAsia" w:hAnsiTheme="majorHAnsi" w:cstheme="minorBidi"/>
                <w:lang w:eastAsia="de-DE"/>
              </w:rPr>
            </w:pPr>
            <w:sdt>
              <w:sdtPr>
                <w:rPr>
                  <w:rFonts w:asciiTheme="majorHAnsi" w:hAnsiTheme="majorHAnsi"/>
                </w:rPr>
                <w:id w:val="1736891828"/>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eastAsiaTheme="minorEastAsia" w:hAnsiTheme="majorHAnsi" w:cstheme="minorBidi"/>
                <w:lang w:eastAsia="de-DE"/>
              </w:rPr>
              <w:t xml:space="preserve"> Nein</w:t>
            </w:r>
          </w:p>
          <w:p w14:paraId="1454C21F" w14:textId="77777777" w:rsidR="00E66AFC" w:rsidRPr="002563DB" w:rsidRDefault="00C868AA" w:rsidP="00CA4D94">
            <w:pPr>
              <w:rPr>
                <w:rFonts w:asciiTheme="majorHAnsi" w:hAnsiTheme="majorHAnsi"/>
              </w:rPr>
            </w:pPr>
            <w:sdt>
              <w:sdtPr>
                <w:rPr>
                  <w:rFonts w:asciiTheme="majorHAnsi" w:hAnsiTheme="majorHAnsi"/>
                </w:rPr>
                <w:id w:val="-1154208888"/>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eastAsiaTheme="minorEastAsia" w:hAnsiTheme="majorHAnsi" w:cstheme="minorBidi"/>
                <w:lang w:eastAsia="de-DE"/>
              </w:rPr>
              <w:t xml:space="preserve"> Weiß nicht</w:t>
            </w:r>
          </w:p>
          <w:p w14:paraId="12A7E9AB" w14:textId="77777777" w:rsidR="00E66AFC" w:rsidRPr="002563DB" w:rsidRDefault="00E66AFC" w:rsidP="00CA4D94">
            <w:pPr>
              <w:tabs>
                <w:tab w:val="center" w:pos="4536"/>
                <w:tab w:val="right" w:pos="9072"/>
              </w:tabs>
              <w:rPr>
                <w:rFonts w:asciiTheme="majorHAnsi" w:hAnsiTheme="majorHAnsi"/>
              </w:rPr>
            </w:pPr>
          </w:p>
        </w:tc>
      </w:tr>
      <w:tr w:rsidR="00E66AFC" w:rsidRPr="002563DB" w14:paraId="671A853C" w14:textId="77777777" w:rsidTr="00CA4D94">
        <w:tc>
          <w:tcPr>
            <w:tcW w:w="9210" w:type="dxa"/>
          </w:tcPr>
          <w:p w14:paraId="1E5C1ED0" w14:textId="3FEC6F44"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Wurde ein Auftragsverarbeitungsvereinbarung (AVV) mit Google geschlossen?</w:t>
            </w:r>
          </w:p>
          <w:p w14:paraId="4F16DF56" w14:textId="77777777" w:rsidR="00E66AFC" w:rsidRPr="002563DB" w:rsidRDefault="00E66AFC" w:rsidP="00CA4D94">
            <w:pPr>
              <w:tabs>
                <w:tab w:val="center" w:pos="4536"/>
                <w:tab w:val="right" w:pos="9072"/>
              </w:tabs>
              <w:rPr>
                <w:rFonts w:asciiTheme="majorHAnsi" w:hAnsiTheme="majorHAnsi"/>
                <w:i/>
                <w:iCs/>
                <w:color w:val="C00000"/>
              </w:rPr>
            </w:pPr>
            <w:r w:rsidRPr="002563DB">
              <w:rPr>
                <w:rFonts w:asciiTheme="majorHAnsi" w:hAnsiTheme="majorHAnsi"/>
                <w:i/>
                <w:iCs/>
                <w:color w:val="C00000"/>
              </w:rPr>
              <w:t xml:space="preserve">Hinweis: Diese AVV muss geschlossen werden: </w:t>
            </w:r>
          </w:p>
          <w:p w14:paraId="3B82D4E9" w14:textId="77777777" w:rsidR="00E66AFC" w:rsidRPr="002563DB" w:rsidRDefault="00C868AA" w:rsidP="00CA4D94">
            <w:pPr>
              <w:tabs>
                <w:tab w:val="center" w:pos="4536"/>
                <w:tab w:val="right" w:pos="9072"/>
              </w:tabs>
              <w:rPr>
                <w:rFonts w:asciiTheme="majorHAnsi" w:hAnsiTheme="majorHAnsi"/>
                <w:i/>
                <w:color w:val="C00000"/>
              </w:rPr>
            </w:pPr>
            <w:hyperlink r:id="rId25" w:history="1">
              <w:r w:rsidR="00E66AFC" w:rsidRPr="002563DB">
                <w:rPr>
                  <w:rStyle w:val="Hyperlink"/>
                  <w:rFonts w:asciiTheme="majorHAnsi" w:hAnsiTheme="majorHAnsi"/>
                  <w:i/>
                </w:rPr>
                <w:t>http://static.googleusercontent.com/media/www.google.com/de//analytics/terms/de.pdf</w:t>
              </w:r>
            </w:hyperlink>
            <w:r w:rsidR="00E66AFC" w:rsidRPr="002563DB">
              <w:rPr>
                <w:rFonts w:asciiTheme="majorHAnsi" w:hAnsiTheme="majorHAnsi"/>
                <w:i/>
                <w:color w:val="C00000"/>
              </w:rPr>
              <w:t xml:space="preserve"> </w:t>
            </w:r>
          </w:p>
          <w:p w14:paraId="252ED35A" w14:textId="77777777" w:rsidR="00E66AFC" w:rsidRPr="002563DB" w:rsidRDefault="00E66AFC" w:rsidP="00CA4D94">
            <w:pPr>
              <w:tabs>
                <w:tab w:val="center" w:pos="4536"/>
                <w:tab w:val="right" w:pos="9072"/>
              </w:tabs>
              <w:rPr>
                <w:rFonts w:asciiTheme="majorHAnsi" w:hAnsiTheme="majorHAnsi"/>
                <w:i/>
                <w:color w:val="C00000"/>
              </w:rPr>
            </w:pPr>
            <w:r w:rsidRPr="002563DB">
              <w:rPr>
                <w:rFonts w:asciiTheme="majorHAnsi" w:hAnsiTheme="majorHAnsi"/>
                <w:i/>
                <w:color w:val="C00000"/>
              </w:rPr>
              <w:t xml:space="preserve">  </w:t>
            </w:r>
          </w:p>
          <w:p w14:paraId="106EDBF8" w14:textId="77777777" w:rsidR="00E66AFC" w:rsidRPr="002563DB" w:rsidRDefault="00C868AA" w:rsidP="00CA4D94">
            <w:pPr>
              <w:tabs>
                <w:tab w:val="center" w:pos="4536"/>
                <w:tab w:val="right" w:pos="9072"/>
              </w:tabs>
              <w:rPr>
                <w:rFonts w:asciiTheme="majorHAnsi" w:hAnsiTheme="majorHAnsi"/>
              </w:rPr>
            </w:pPr>
            <w:sdt>
              <w:sdtPr>
                <w:rPr>
                  <w:rFonts w:asciiTheme="majorHAnsi" w:hAnsiTheme="majorHAnsi"/>
                </w:rPr>
                <w:id w:val="1074777972"/>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hAnsiTheme="majorHAnsi"/>
              </w:rPr>
              <w:t xml:space="preserve">  Ja</w:t>
            </w:r>
          </w:p>
          <w:p w14:paraId="07F97C62" w14:textId="77777777" w:rsidR="00E66AFC" w:rsidRPr="002563DB" w:rsidRDefault="00C868AA" w:rsidP="00CA4D94">
            <w:pPr>
              <w:tabs>
                <w:tab w:val="center" w:pos="4536"/>
                <w:tab w:val="right" w:pos="9072"/>
              </w:tabs>
              <w:rPr>
                <w:rFonts w:asciiTheme="majorHAnsi" w:hAnsiTheme="majorHAnsi"/>
              </w:rPr>
            </w:pPr>
            <w:sdt>
              <w:sdtPr>
                <w:rPr>
                  <w:rFonts w:asciiTheme="majorHAnsi" w:hAnsiTheme="majorHAnsi"/>
                </w:rPr>
                <w:id w:val="242227631"/>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hAnsiTheme="majorHAnsi"/>
              </w:rPr>
              <w:t xml:space="preserve">  Nein</w:t>
            </w:r>
          </w:p>
          <w:p w14:paraId="0925736D" w14:textId="77777777" w:rsidR="00E66AFC" w:rsidRPr="002563DB" w:rsidRDefault="00C868AA" w:rsidP="00CA4D94">
            <w:pPr>
              <w:rPr>
                <w:rFonts w:asciiTheme="majorHAnsi" w:hAnsiTheme="majorHAnsi"/>
              </w:rPr>
            </w:pPr>
            <w:sdt>
              <w:sdtPr>
                <w:rPr>
                  <w:rFonts w:asciiTheme="majorHAnsi" w:hAnsiTheme="majorHAnsi"/>
                </w:rPr>
                <w:id w:val="-1628778855"/>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eastAsiaTheme="minorEastAsia" w:hAnsiTheme="majorHAnsi" w:cstheme="minorBidi"/>
                <w:lang w:eastAsia="de-DE"/>
              </w:rPr>
              <w:t xml:space="preserve"> Weiß nicht</w:t>
            </w:r>
          </w:p>
          <w:p w14:paraId="7CC9DC6F" w14:textId="77777777" w:rsidR="00E66AFC" w:rsidRPr="002563DB" w:rsidRDefault="00E66AFC" w:rsidP="00CA4D94">
            <w:pPr>
              <w:tabs>
                <w:tab w:val="center" w:pos="4536"/>
                <w:tab w:val="right" w:pos="9072"/>
              </w:tabs>
              <w:rPr>
                <w:rFonts w:asciiTheme="majorHAnsi" w:hAnsiTheme="majorHAnsi"/>
              </w:rPr>
            </w:pPr>
          </w:p>
        </w:tc>
      </w:tr>
      <w:tr w:rsidR="00E66AFC" w:rsidRPr="002563DB" w14:paraId="6D7A5AD3" w14:textId="77777777" w:rsidTr="00CA4D94">
        <w:tc>
          <w:tcPr>
            <w:tcW w:w="9210" w:type="dxa"/>
          </w:tcPr>
          <w:p w14:paraId="7F7632D3"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Sonstiges:</w:t>
            </w:r>
          </w:p>
          <w:p w14:paraId="7488B54C" w14:textId="77777777" w:rsidR="00E66AFC" w:rsidRPr="002563DB" w:rsidRDefault="00E66AFC" w:rsidP="00CA4D94">
            <w:pPr>
              <w:tabs>
                <w:tab w:val="center" w:pos="4536"/>
                <w:tab w:val="right" w:pos="9072"/>
              </w:tabs>
              <w:rPr>
                <w:rFonts w:asciiTheme="majorHAnsi" w:hAnsiTheme="majorHAnsi"/>
              </w:rPr>
            </w:pPr>
          </w:p>
          <w:p w14:paraId="3BA00CFC" w14:textId="77777777" w:rsidR="00E66AFC" w:rsidRPr="002563DB" w:rsidRDefault="00C868AA" w:rsidP="00CA4D94">
            <w:pPr>
              <w:tabs>
                <w:tab w:val="center" w:pos="4536"/>
                <w:tab w:val="right" w:pos="9072"/>
              </w:tabs>
              <w:rPr>
                <w:rFonts w:asciiTheme="majorHAnsi" w:hAnsiTheme="majorHAnsi"/>
              </w:rPr>
            </w:pPr>
            <w:sdt>
              <w:sdtPr>
                <w:rPr>
                  <w:rFonts w:asciiTheme="majorHAnsi" w:hAnsiTheme="majorHAnsi"/>
                </w:rPr>
                <w:id w:val="510881643"/>
                <w:showingPlcHdr/>
              </w:sdtPr>
              <w:sdtEndPr/>
              <w:sdtContent>
                <w:r w:rsidR="00E66AFC" w:rsidRPr="002563DB">
                  <w:rPr>
                    <w:rStyle w:val="Platzhaltertext"/>
                    <w:rFonts w:asciiTheme="majorHAnsi" w:hAnsiTheme="majorHAnsi"/>
                  </w:rPr>
                  <w:t>Klicken Sie hier, um Text einzugeben.</w:t>
                </w:r>
              </w:sdtContent>
            </w:sdt>
          </w:p>
          <w:p w14:paraId="061EFA70" w14:textId="77777777" w:rsidR="00E66AFC" w:rsidRPr="002563DB" w:rsidRDefault="00E66AFC" w:rsidP="00CA4D94">
            <w:pPr>
              <w:tabs>
                <w:tab w:val="center" w:pos="4536"/>
                <w:tab w:val="right" w:pos="9072"/>
              </w:tabs>
              <w:rPr>
                <w:rFonts w:asciiTheme="majorHAnsi" w:hAnsiTheme="majorHAnsi"/>
              </w:rPr>
            </w:pPr>
          </w:p>
        </w:tc>
      </w:tr>
    </w:tbl>
    <w:p w14:paraId="757F81DB" w14:textId="77777777" w:rsidR="00E66AFC" w:rsidRPr="002563DB" w:rsidRDefault="00E66AFC">
      <w:pPr>
        <w:rPr>
          <w:rFonts w:asciiTheme="majorHAnsi" w:hAnsiTheme="majorHAnsi"/>
          <w:sz w:val="22"/>
          <w:szCs w:val="22"/>
        </w:rPr>
      </w:pPr>
    </w:p>
    <w:tbl>
      <w:tblPr>
        <w:tblStyle w:val="Tabellenraster"/>
        <w:tblW w:w="0" w:type="auto"/>
        <w:tblLook w:val="04A0" w:firstRow="1" w:lastRow="0" w:firstColumn="1" w:lastColumn="0" w:noHBand="0" w:noVBand="1"/>
      </w:tblPr>
      <w:tblGrid>
        <w:gridCol w:w="9060"/>
      </w:tblGrid>
      <w:tr w:rsidR="00E66AFC" w:rsidRPr="002563DB" w14:paraId="45EA5AF8" w14:textId="77777777" w:rsidTr="00CA4D94">
        <w:tc>
          <w:tcPr>
            <w:tcW w:w="9210" w:type="dxa"/>
            <w:shd w:val="clear" w:color="auto" w:fill="BFBFBF" w:themeFill="background1" w:themeFillShade="BF"/>
          </w:tcPr>
          <w:p w14:paraId="0E49FF95" w14:textId="4F6D6357" w:rsidR="00E66AFC" w:rsidRPr="002563DB" w:rsidRDefault="00E66AFC" w:rsidP="00CA4D94">
            <w:pPr>
              <w:jc w:val="center"/>
              <w:rPr>
                <w:rFonts w:asciiTheme="majorHAnsi" w:hAnsiTheme="majorHAnsi"/>
                <w:b/>
              </w:rPr>
            </w:pPr>
            <w:r w:rsidRPr="002563DB">
              <w:rPr>
                <w:rFonts w:asciiTheme="majorHAnsi" w:hAnsiTheme="majorHAnsi"/>
                <w:b/>
              </w:rPr>
              <w:t>Facebook Pixel, Custom Audiences, Facebook Conversion</w:t>
            </w:r>
          </w:p>
          <w:p w14:paraId="47DEB59E" w14:textId="77777777" w:rsidR="00E66AFC" w:rsidRPr="002563DB" w:rsidRDefault="00E66AFC" w:rsidP="00CA4D94">
            <w:pPr>
              <w:jc w:val="center"/>
              <w:rPr>
                <w:rFonts w:asciiTheme="majorHAnsi" w:hAnsiTheme="majorHAnsi"/>
                <w:b/>
              </w:rPr>
            </w:pPr>
          </w:p>
        </w:tc>
      </w:tr>
      <w:tr w:rsidR="00E66AFC" w:rsidRPr="002563DB" w14:paraId="5E45F41D" w14:textId="77777777" w:rsidTr="00CA4D94">
        <w:tc>
          <w:tcPr>
            <w:tcW w:w="9210" w:type="dxa"/>
          </w:tcPr>
          <w:p w14:paraId="4AB0BD80" w14:textId="6C85C109"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Wird das Tool auf der Website verwendet?</w:t>
            </w:r>
          </w:p>
          <w:p w14:paraId="0276B250" w14:textId="77777777" w:rsidR="00E66AFC" w:rsidRPr="002563DB" w:rsidRDefault="00C868AA" w:rsidP="00E66AFC">
            <w:pPr>
              <w:tabs>
                <w:tab w:val="center" w:pos="4536"/>
                <w:tab w:val="right" w:pos="9072"/>
              </w:tabs>
              <w:rPr>
                <w:rFonts w:asciiTheme="majorHAnsi" w:hAnsiTheme="majorHAnsi"/>
              </w:rPr>
            </w:pPr>
            <w:sdt>
              <w:sdtPr>
                <w:rPr>
                  <w:rFonts w:asciiTheme="majorHAnsi" w:hAnsiTheme="majorHAnsi"/>
                </w:rPr>
                <w:id w:val="1637141589"/>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hAnsiTheme="majorHAnsi"/>
              </w:rPr>
              <w:t xml:space="preserve">  Ja</w:t>
            </w:r>
          </w:p>
          <w:p w14:paraId="1EA36422" w14:textId="77777777" w:rsidR="00E66AFC" w:rsidRPr="002563DB" w:rsidRDefault="00C868AA" w:rsidP="00E66AFC">
            <w:pPr>
              <w:tabs>
                <w:tab w:val="center" w:pos="4536"/>
                <w:tab w:val="right" w:pos="9072"/>
              </w:tabs>
              <w:rPr>
                <w:rFonts w:asciiTheme="majorHAnsi" w:hAnsiTheme="majorHAnsi"/>
              </w:rPr>
            </w:pPr>
            <w:sdt>
              <w:sdtPr>
                <w:rPr>
                  <w:rFonts w:asciiTheme="majorHAnsi" w:hAnsiTheme="majorHAnsi"/>
                </w:rPr>
                <w:id w:val="873967415"/>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hAnsiTheme="majorHAnsi"/>
              </w:rPr>
              <w:t xml:space="preserve">  Nein</w:t>
            </w:r>
          </w:p>
          <w:p w14:paraId="7B6AF238" w14:textId="77777777" w:rsidR="00E66AFC" w:rsidRPr="002563DB" w:rsidRDefault="00E66AFC" w:rsidP="00CA4D94">
            <w:pPr>
              <w:tabs>
                <w:tab w:val="center" w:pos="4536"/>
                <w:tab w:val="right" w:pos="9072"/>
              </w:tabs>
              <w:rPr>
                <w:rFonts w:asciiTheme="majorHAnsi" w:hAnsiTheme="majorHAnsi"/>
              </w:rPr>
            </w:pPr>
          </w:p>
          <w:p w14:paraId="50DB56B6" w14:textId="69F5763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Welche Funktionen werden genutzt?</w:t>
            </w:r>
          </w:p>
          <w:p w14:paraId="5AFD9F7B" w14:textId="08C4F96B" w:rsidR="00E66AFC" w:rsidRPr="002563DB" w:rsidRDefault="00C868AA" w:rsidP="00CA4D94">
            <w:pPr>
              <w:tabs>
                <w:tab w:val="center" w:pos="4536"/>
                <w:tab w:val="right" w:pos="9072"/>
              </w:tabs>
              <w:rPr>
                <w:rFonts w:asciiTheme="majorHAnsi" w:hAnsiTheme="majorHAnsi"/>
              </w:rPr>
            </w:pPr>
            <w:sdt>
              <w:sdtPr>
                <w:rPr>
                  <w:rFonts w:asciiTheme="majorHAnsi" w:hAnsiTheme="majorHAnsi"/>
                </w:rPr>
                <w:id w:val="1345820991"/>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hAnsiTheme="majorHAnsi"/>
              </w:rPr>
              <w:t xml:space="preserve">  Custom Audiences</w:t>
            </w:r>
          </w:p>
          <w:p w14:paraId="4EDC25BF" w14:textId="0E66DEB5" w:rsidR="00E66AFC" w:rsidRPr="002563DB" w:rsidRDefault="00C868AA" w:rsidP="00CA4D94">
            <w:pPr>
              <w:rPr>
                <w:rFonts w:asciiTheme="majorHAnsi" w:hAnsiTheme="majorHAnsi"/>
              </w:rPr>
            </w:pPr>
            <w:sdt>
              <w:sdtPr>
                <w:rPr>
                  <w:rFonts w:asciiTheme="majorHAnsi" w:hAnsiTheme="majorHAnsi"/>
                </w:rPr>
                <w:id w:val="1775514156"/>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eastAsiaTheme="minorEastAsia" w:hAnsiTheme="majorHAnsi" w:cstheme="minorBidi"/>
                <w:lang w:eastAsia="de-DE"/>
              </w:rPr>
              <w:t xml:space="preserve">  Facebook Conversion</w:t>
            </w:r>
          </w:p>
          <w:p w14:paraId="6EA0F816" w14:textId="77777777" w:rsidR="00E66AFC" w:rsidRPr="002563DB" w:rsidRDefault="00E66AFC" w:rsidP="00CA4D94">
            <w:pPr>
              <w:tabs>
                <w:tab w:val="center" w:pos="4536"/>
                <w:tab w:val="right" w:pos="9072"/>
              </w:tabs>
              <w:rPr>
                <w:rFonts w:asciiTheme="majorHAnsi" w:hAnsiTheme="majorHAnsi"/>
              </w:rPr>
            </w:pPr>
          </w:p>
          <w:p w14:paraId="211EE25A" w14:textId="5E45B005" w:rsidR="00E66AFC" w:rsidRPr="002563DB" w:rsidRDefault="00E66AFC" w:rsidP="00E66AFC">
            <w:pPr>
              <w:tabs>
                <w:tab w:val="center" w:pos="4536"/>
                <w:tab w:val="right" w:pos="9072"/>
              </w:tabs>
              <w:rPr>
                <w:rFonts w:asciiTheme="majorHAnsi" w:hAnsiTheme="majorHAnsi"/>
                <w:i/>
                <w:color w:val="C00000"/>
              </w:rPr>
            </w:pPr>
            <w:r w:rsidRPr="002563DB">
              <w:rPr>
                <w:rFonts w:asciiTheme="majorHAnsi" w:hAnsiTheme="majorHAnsi"/>
                <w:i/>
                <w:color w:val="C00000"/>
              </w:rPr>
              <w:t xml:space="preserve">Hinweis: Diese Tools bzw. Funktionen dürfen aktuell nur mit Einwilligung des Nutzers, d. h. Opt-In, verwendet werden. </w:t>
            </w:r>
          </w:p>
          <w:p w14:paraId="1341CC43" w14:textId="4B413F1C" w:rsidR="00E66AFC" w:rsidRPr="002563DB" w:rsidRDefault="00E66AFC" w:rsidP="00E66AFC">
            <w:pPr>
              <w:tabs>
                <w:tab w:val="center" w:pos="4536"/>
                <w:tab w:val="right" w:pos="9072"/>
              </w:tabs>
              <w:rPr>
                <w:rFonts w:asciiTheme="majorHAnsi" w:hAnsiTheme="majorHAnsi"/>
                <w:i/>
                <w:color w:val="C00000"/>
              </w:rPr>
            </w:pPr>
          </w:p>
        </w:tc>
      </w:tr>
      <w:tr w:rsidR="00E66AFC" w:rsidRPr="002563DB" w14:paraId="24016C20" w14:textId="77777777" w:rsidTr="00CA4D94">
        <w:tc>
          <w:tcPr>
            <w:tcW w:w="9210" w:type="dxa"/>
          </w:tcPr>
          <w:p w14:paraId="1BB770D8" w14:textId="24C0072D"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Falls ja, welche Daten werden gespeichert? </w:t>
            </w:r>
          </w:p>
          <w:p w14:paraId="3CB2EB34" w14:textId="6770CCF5"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p>
          <w:p w14:paraId="327E9306" w14:textId="5F5DEC9C"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997684696"/>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Weiß ich nicht</w:t>
            </w:r>
          </w:p>
          <w:p w14:paraId="314AFC5B" w14:textId="77777777" w:rsidR="00E66AFC" w:rsidRPr="002563DB" w:rsidRDefault="00E66AFC" w:rsidP="00CA4D94">
            <w:pPr>
              <w:tabs>
                <w:tab w:val="center" w:pos="4536"/>
                <w:tab w:val="right" w:pos="9072"/>
              </w:tabs>
              <w:rPr>
                <w:rFonts w:asciiTheme="majorHAnsi" w:hAnsiTheme="majorHAnsi"/>
              </w:rPr>
            </w:pPr>
          </w:p>
          <w:p w14:paraId="36F60E98"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419680056"/>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Browsertyp und -version</w:t>
            </w:r>
          </w:p>
          <w:p w14:paraId="189ABBDB"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46177767"/>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Betriebssystem des Nutzers  </w:t>
            </w:r>
          </w:p>
          <w:p w14:paraId="032583D9"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923107662"/>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w:t>
            </w:r>
            <w:r w:rsidRPr="002563DB">
              <w:rPr>
                <w:rStyle w:val="ts-muster-content"/>
                <w:rFonts w:asciiTheme="majorHAnsi" w:hAnsiTheme="majorHAnsi"/>
              </w:rPr>
              <w:t>Herkunftsland, Datum und Uhrzeit der Serveranfrage</w:t>
            </w:r>
          </w:p>
          <w:p w14:paraId="513FD3A7" w14:textId="77777777" w:rsidR="00E66AFC" w:rsidRPr="002563DB" w:rsidRDefault="00E66AFC" w:rsidP="00CA4D94">
            <w:pPr>
              <w:tabs>
                <w:tab w:val="center" w:pos="4536"/>
                <w:tab w:val="right" w:pos="9072"/>
              </w:tabs>
              <w:rPr>
                <w:rStyle w:val="ts-muster-content"/>
                <w:rFonts w:asciiTheme="majorHAnsi" w:hAnsiTheme="majorHAnsi"/>
              </w:rPr>
            </w:pPr>
            <w:r w:rsidRPr="002563DB">
              <w:rPr>
                <w:rFonts w:asciiTheme="majorHAnsi" w:hAnsiTheme="majorHAnsi"/>
              </w:rPr>
              <w:t xml:space="preserve">   </w:t>
            </w:r>
            <w:sdt>
              <w:sdtPr>
                <w:rPr>
                  <w:rFonts w:asciiTheme="majorHAnsi" w:hAnsiTheme="majorHAnsi"/>
                </w:rPr>
                <w:id w:val="-1040980581"/>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w:t>
            </w:r>
            <w:r w:rsidRPr="002563DB">
              <w:rPr>
                <w:rStyle w:val="ts-muster-content"/>
                <w:rFonts w:asciiTheme="majorHAnsi" w:hAnsiTheme="majorHAnsi"/>
              </w:rPr>
              <w:t>Anzahl der Besuche</w:t>
            </w:r>
          </w:p>
          <w:p w14:paraId="18A793E0"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992325132"/>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w:t>
            </w:r>
            <w:r w:rsidRPr="002563DB">
              <w:rPr>
                <w:rStyle w:val="ts-muster-content"/>
                <w:rFonts w:asciiTheme="majorHAnsi" w:hAnsiTheme="majorHAnsi"/>
              </w:rPr>
              <w:t>Verweildauer auf der Website</w:t>
            </w:r>
          </w:p>
          <w:p w14:paraId="6FE0B98F"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538545738"/>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die vom Nutzer </w:t>
            </w:r>
            <w:r w:rsidRPr="002563DB">
              <w:rPr>
                <w:rStyle w:val="ts-muster-content"/>
                <w:rFonts w:asciiTheme="majorHAnsi" w:hAnsiTheme="majorHAnsi"/>
              </w:rPr>
              <w:t>betätigten externen Links</w:t>
            </w:r>
          </w:p>
          <w:p w14:paraId="1B3BA434"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725570671"/>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w:t>
            </w:r>
            <w:r w:rsidRPr="002563DB">
              <w:rPr>
                <w:rStyle w:val="ts-muster-content"/>
                <w:rFonts w:asciiTheme="majorHAnsi" w:hAnsiTheme="majorHAnsi"/>
              </w:rPr>
              <w:t>IP-Adresse des Nutzers</w:t>
            </w:r>
          </w:p>
          <w:p w14:paraId="5F65B017"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649724419"/>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Website, von der der Nutzer auf die aufgerufene Website gelangt ist (Referrer)</w:t>
            </w:r>
          </w:p>
          <w:p w14:paraId="5B2149E8"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lastRenderedPageBreak/>
              <w:t xml:space="preserve">   </w:t>
            </w:r>
            <w:sdt>
              <w:sdtPr>
                <w:rPr>
                  <w:rFonts w:asciiTheme="majorHAnsi" w:hAnsiTheme="majorHAnsi"/>
                </w:rPr>
                <w:id w:val="1754625487"/>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Unterseiten, die von der aufgerufenen Website aus aufgerufen werden</w:t>
            </w:r>
          </w:p>
          <w:p w14:paraId="271D242C"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652150432"/>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weitere Daten: </w:t>
            </w:r>
            <w:sdt>
              <w:sdtPr>
                <w:rPr>
                  <w:rFonts w:asciiTheme="majorHAnsi" w:hAnsiTheme="majorHAnsi"/>
                </w:rPr>
                <w:id w:val="1310973543"/>
                <w:showingPlcHdr/>
              </w:sdtPr>
              <w:sdtEndPr/>
              <w:sdtContent>
                <w:r w:rsidRPr="002563DB">
                  <w:rPr>
                    <w:rStyle w:val="Platzhaltertext"/>
                    <w:rFonts w:asciiTheme="majorHAnsi" w:hAnsiTheme="majorHAnsi"/>
                  </w:rPr>
                  <w:t>Klicken Sie hier, um Text einzugeben.</w:t>
                </w:r>
              </w:sdtContent>
            </w:sdt>
            <w:r w:rsidRPr="002563DB">
              <w:rPr>
                <w:rFonts w:asciiTheme="majorHAnsi" w:hAnsiTheme="majorHAnsi"/>
              </w:rPr>
              <w:br/>
            </w:r>
          </w:p>
        </w:tc>
      </w:tr>
      <w:tr w:rsidR="00E66AFC" w:rsidRPr="002563DB" w14:paraId="5875084E" w14:textId="77777777" w:rsidTr="00CA4D94">
        <w:tc>
          <w:tcPr>
            <w:tcW w:w="9210" w:type="dxa"/>
          </w:tcPr>
          <w:p w14:paraId="659DCDAE"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lastRenderedPageBreak/>
              <w:t>Wie werden die o. g. Daten erhoben?</w:t>
            </w:r>
          </w:p>
          <w:p w14:paraId="71E8860B" w14:textId="3073D3FA"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828237940"/>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Cookies bzw. Pixel</w:t>
            </w:r>
          </w:p>
          <w:p w14:paraId="006B3B2D"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611011525"/>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Sonstiges: </w:t>
            </w:r>
            <w:sdt>
              <w:sdtPr>
                <w:rPr>
                  <w:rFonts w:asciiTheme="majorHAnsi" w:hAnsiTheme="majorHAnsi"/>
                </w:rPr>
                <w:id w:val="2095737920"/>
                <w:showingPlcHdr/>
              </w:sdtPr>
              <w:sdtEndPr/>
              <w:sdtContent>
                <w:r w:rsidRPr="002563DB">
                  <w:rPr>
                    <w:rStyle w:val="Platzhaltertext"/>
                    <w:rFonts w:asciiTheme="majorHAnsi" w:hAnsiTheme="majorHAnsi"/>
                  </w:rPr>
                  <w:t>Klicken Sie hier, um Text einzugeben.</w:t>
                </w:r>
              </w:sdtContent>
            </w:sdt>
          </w:p>
          <w:p w14:paraId="2CC9E578" w14:textId="77777777" w:rsidR="00E66AFC" w:rsidRPr="002563DB" w:rsidRDefault="00E66AFC" w:rsidP="00CA4D94">
            <w:pPr>
              <w:tabs>
                <w:tab w:val="center" w:pos="4536"/>
                <w:tab w:val="right" w:pos="9072"/>
              </w:tabs>
              <w:rPr>
                <w:rFonts w:asciiTheme="majorHAnsi" w:hAnsiTheme="majorHAnsi"/>
              </w:rPr>
            </w:pPr>
          </w:p>
        </w:tc>
      </w:tr>
      <w:tr w:rsidR="00E66AFC" w:rsidRPr="002563DB" w14:paraId="535F0A6A" w14:textId="77777777" w:rsidTr="00CA4D94">
        <w:tc>
          <w:tcPr>
            <w:tcW w:w="9210" w:type="dxa"/>
          </w:tcPr>
          <w:p w14:paraId="1CCC8A44" w14:textId="77777777" w:rsidR="00E66AFC" w:rsidRPr="002563DB" w:rsidRDefault="00E66AFC" w:rsidP="00CA4D94">
            <w:pPr>
              <w:rPr>
                <w:rFonts w:asciiTheme="majorHAnsi" w:hAnsiTheme="majorHAnsi"/>
              </w:rPr>
            </w:pPr>
            <w:r w:rsidRPr="002563DB">
              <w:rPr>
                <w:rFonts w:asciiTheme="majorHAnsi" w:hAnsiTheme="majorHAnsi"/>
              </w:rPr>
              <w:t>Was ist der Zweck der Nutzung dieses Tools?</w:t>
            </w:r>
          </w:p>
          <w:p w14:paraId="6DE1207A" w14:textId="77777777" w:rsidR="00E66AFC" w:rsidRPr="002563DB" w:rsidRDefault="00E66AFC" w:rsidP="00CA4D94">
            <w:pPr>
              <w:tabs>
                <w:tab w:val="center" w:pos="4536"/>
                <w:tab w:val="right" w:pos="9072"/>
              </w:tabs>
              <w:rPr>
                <w:rFonts w:asciiTheme="majorHAnsi" w:hAnsiTheme="majorHAnsi"/>
              </w:rPr>
            </w:pPr>
          </w:p>
          <w:p w14:paraId="70A7D6FD"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963396322"/>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Reichweitenmessung</w:t>
            </w:r>
          </w:p>
          <w:p w14:paraId="71EF8CB0"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916051920"/>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Analyse der Webseite</w:t>
            </w:r>
          </w:p>
          <w:p w14:paraId="0DF5219E"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584056027"/>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Optimierung der Webseite  </w:t>
            </w:r>
          </w:p>
          <w:p w14:paraId="1017709C"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2081977377"/>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wirtschaftlicher Betrieb der Webseite</w:t>
            </w:r>
          </w:p>
          <w:p w14:paraId="6E47CBB6" w14:textId="77777777" w:rsidR="00E66AFC" w:rsidRPr="002563DB" w:rsidRDefault="00E66AFC" w:rsidP="00CA4D94">
            <w:pPr>
              <w:rPr>
                <w:rFonts w:asciiTheme="majorHAnsi" w:hAnsiTheme="majorHAnsi"/>
              </w:rPr>
            </w:pPr>
            <w:r w:rsidRPr="002563DB">
              <w:rPr>
                <w:rFonts w:asciiTheme="majorHAnsi" w:hAnsiTheme="majorHAnsi"/>
              </w:rPr>
              <w:t xml:space="preserve">   </w:t>
            </w:r>
            <w:sdt>
              <w:sdtPr>
                <w:rPr>
                  <w:rFonts w:asciiTheme="majorHAnsi" w:hAnsiTheme="majorHAnsi"/>
                </w:rPr>
                <w:id w:val="1242606751"/>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Sonstiges: </w:t>
            </w:r>
            <w:sdt>
              <w:sdtPr>
                <w:rPr>
                  <w:rFonts w:asciiTheme="majorHAnsi" w:hAnsiTheme="majorHAnsi"/>
                </w:rPr>
                <w:id w:val="-1141344240"/>
                <w:showingPlcHdr/>
              </w:sdtPr>
              <w:sdtEndPr/>
              <w:sdtContent>
                <w:r w:rsidRPr="002563DB">
                  <w:rPr>
                    <w:rStyle w:val="Platzhaltertext"/>
                    <w:rFonts w:asciiTheme="majorHAnsi" w:hAnsiTheme="majorHAnsi"/>
                  </w:rPr>
                  <w:t>Klicken Sie hier, um Text einzugeben.</w:t>
                </w:r>
              </w:sdtContent>
            </w:sdt>
            <w:r w:rsidRPr="002563DB">
              <w:rPr>
                <w:rFonts w:asciiTheme="majorHAnsi" w:hAnsiTheme="majorHAnsi"/>
              </w:rPr>
              <w:br/>
            </w:r>
          </w:p>
        </w:tc>
      </w:tr>
      <w:tr w:rsidR="00E66AFC" w:rsidRPr="002563DB" w14:paraId="07EA9E19" w14:textId="77777777" w:rsidTr="00CA4D94">
        <w:tc>
          <w:tcPr>
            <w:tcW w:w="9210" w:type="dxa"/>
          </w:tcPr>
          <w:p w14:paraId="001F63BF" w14:textId="77777777" w:rsidR="00E66AFC" w:rsidRPr="002563DB" w:rsidRDefault="00E66AFC" w:rsidP="00CA4D94">
            <w:pPr>
              <w:rPr>
                <w:rFonts w:asciiTheme="majorHAnsi" w:hAnsiTheme="majorHAnsi"/>
              </w:rPr>
            </w:pPr>
            <w:r w:rsidRPr="002563DB">
              <w:rPr>
                <w:rFonts w:asciiTheme="majorHAnsi" w:hAnsiTheme="majorHAnsi"/>
              </w:rPr>
              <w:t xml:space="preserve">Wie lange werden die Daten gespeichert bzw. wann werden die erhobenen Daten konkret gelöscht? </w:t>
            </w:r>
            <w:r w:rsidRPr="002563DB">
              <w:rPr>
                <w:rFonts w:asciiTheme="majorHAnsi" w:hAnsiTheme="majorHAnsi"/>
              </w:rPr>
              <w:br/>
              <w:t>Wurde der voreingestellte Speicherzeitraum verändert?</w:t>
            </w:r>
          </w:p>
          <w:p w14:paraId="4F4244B1" w14:textId="226F833B" w:rsidR="00E66AFC" w:rsidRPr="002563DB" w:rsidRDefault="00E66AFC" w:rsidP="00CA4D94">
            <w:pPr>
              <w:rPr>
                <w:rFonts w:asciiTheme="majorHAnsi" w:hAnsiTheme="majorHAnsi"/>
                <w:i/>
                <w:color w:val="C00000"/>
              </w:rPr>
            </w:pPr>
            <w:r w:rsidRPr="002563DB">
              <w:rPr>
                <w:rFonts w:asciiTheme="majorHAnsi" w:hAnsiTheme="majorHAnsi"/>
                <w:i/>
                <w:color w:val="C00000"/>
              </w:rPr>
              <w:t xml:space="preserve">Hinweis: Die Daten dürfen nur für einen minimalen Zeitraum gespeichert werden. </w:t>
            </w:r>
          </w:p>
          <w:p w14:paraId="3C521DE2" w14:textId="77777777" w:rsidR="00E66AFC" w:rsidRPr="002563DB" w:rsidRDefault="00E66AFC" w:rsidP="00CA4D94">
            <w:pPr>
              <w:rPr>
                <w:rFonts w:asciiTheme="majorHAnsi" w:hAnsiTheme="majorHAnsi"/>
                <w:color w:val="C00000"/>
              </w:rPr>
            </w:pPr>
          </w:p>
          <w:sdt>
            <w:sdtPr>
              <w:rPr>
                <w:rFonts w:asciiTheme="majorHAnsi" w:hAnsiTheme="majorHAnsi"/>
                <w:i/>
                <w:color w:val="C00000"/>
              </w:rPr>
              <w:id w:val="1434704214"/>
              <w:showingPlcHdr/>
            </w:sdtPr>
            <w:sdtEndPr/>
            <w:sdtContent>
              <w:p w14:paraId="35513853" w14:textId="77777777" w:rsidR="00E66AFC" w:rsidRPr="002563DB" w:rsidRDefault="00E66AFC" w:rsidP="00CA4D94">
                <w:pPr>
                  <w:rPr>
                    <w:rFonts w:asciiTheme="majorHAnsi" w:hAnsiTheme="majorHAnsi"/>
                    <w:i/>
                    <w:color w:val="C00000"/>
                  </w:rPr>
                </w:pPr>
                <w:r w:rsidRPr="002563DB">
                  <w:rPr>
                    <w:rStyle w:val="Platzhaltertext"/>
                    <w:rFonts w:asciiTheme="majorHAnsi" w:hAnsiTheme="majorHAnsi"/>
                  </w:rPr>
                  <w:t>Klicken Sie hier, um Text einzugeben.</w:t>
                </w:r>
              </w:p>
            </w:sdtContent>
          </w:sdt>
        </w:tc>
      </w:tr>
      <w:tr w:rsidR="00E66AFC" w:rsidRPr="002563DB" w14:paraId="261A3205" w14:textId="77777777" w:rsidTr="00CA4D94">
        <w:tc>
          <w:tcPr>
            <w:tcW w:w="9210" w:type="dxa"/>
          </w:tcPr>
          <w:p w14:paraId="4EBFE5AB" w14:textId="77777777" w:rsidR="00E66AFC" w:rsidRPr="002563DB" w:rsidRDefault="00E66AFC" w:rsidP="00CA4D94">
            <w:pPr>
              <w:rPr>
                <w:rFonts w:asciiTheme="majorHAnsi" w:hAnsiTheme="majorHAnsi"/>
              </w:rPr>
            </w:pPr>
            <w:r w:rsidRPr="002563DB">
              <w:rPr>
                <w:rFonts w:asciiTheme="majorHAnsi" w:hAnsiTheme="majorHAnsi"/>
              </w:rPr>
              <w:t>Ist eine IP-Anonymisierung aktiviert, sodass IP-Adressen nur gekürzt verarbeitet werden?</w:t>
            </w:r>
          </w:p>
          <w:p w14:paraId="32DAC0FD" w14:textId="77777777" w:rsidR="00E66AFC" w:rsidRPr="002563DB" w:rsidRDefault="00C868AA" w:rsidP="00CA4D94">
            <w:pPr>
              <w:tabs>
                <w:tab w:val="center" w:pos="4536"/>
                <w:tab w:val="right" w:pos="9072"/>
              </w:tabs>
              <w:rPr>
                <w:rFonts w:asciiTheme="majorHAnsi" w:hAnsiTheme="majorHAnsi"/>
              </w:rPr>
            </w:pPr>
            <w:sdt>
              <w:sdtPr>
                <w:rPr>
                  <w:rFonts w:asciiTheme="majorHAnsi" w:hAnsiTheme="majorHAnsi"/>
                </w:rPr>
                <w:id w:val="489690611"/>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hAnsiTheme="majorHAnsi"/>
              </w:rPr>
              <w:t xml:space="preserve">  Ja</w:t>
            </w:r>
          </w:p>
          <w:p w14:paraId="0D2A8B05" w14:textId="77777777" w:rsidR="00E66AFC" w:rsidRPr="002563DB" w:rsidRDefault="00C868AA" w:rsidP="00CA4D94">
            <w:pPr>
              <w:tabs>
                <w:tab w:val="center" w:pos="4536"/>
                <w:tab w:val="right" w:pos="9072"/>
              </w:tabs>
              <w:rPr>
                <w:rFonts w:asciiTheme="majorHAnsi" w:hAnsiTheme="majorHAnsi"/>
              </w:rPr>
            </w:pPr>
            <w:sdt>
              <w:sdtPr>
                <w:rPr>
                  <w:rFonts w:asciiTheme="majorHAnsi" w:hAnsiTheme="majorHAnsi"/>
                </w:rPr>
                <w:id w:val="1519576406"/>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hAnsiTheme="majorHAnsi"/>
              </w:rPr>
              <w:t xml:space="preserve">  Nein</w:t>
            </w:r>
          </w:p>
          <w:p w14:paraId="342401E1" w14:textId="77777777" w:rsidR="00E66AFC" w:rsidRPr="002563DB" w:rsidRDefault="00C868AA" w:rsidP="00CA4D94">
            <w:pPr>
              <w:rPr>
                <w:rFonts w:asciiTheme="majorHAnsi" w:hAnsiTheme="majorHAnsi"/>
              </w:rPr>
            </w:pPr>
            <w:sdt>
              <w:sdtPr>
                <w:rPr>
                  <w:rFonts w:asciiTheme="majorHAnsi" w:hAnsiTheme="majorHAnsi"/>
                </w:rPr>
                <w:id w:val="-1912917845"/>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eastAsiaTheme="minorEastAsia" w:hAnsiTheme="majorHAnsi" w:cstheme="minorBidi"/>
                <w:lang w:eastAsia="de-DE"/>
              </w:rPr>
              <w:t xml:space="preserve"> Weiß nicht</w:t>
            </w:r>
          </w:p>
          <w:p w14:paraId="6468DE04" w14:textId="77777777" w:rsidR="00E66AFC" w:rsidRPr="002563DB" w:rsidRDefault="00E66AFC" w:rsidP="00CA4D94">
            <w:pPr>
              <w:rPr>
                <w:rFonts w:asciiTheme="majorHAnsi" w:hAnsiTheme="majorHAnsi"/>
              </w:rPr>
            </w:pPr>
          </w:p>
        </w:tc>
      </w:tr>
      <w:tr w:rsidR="00E66AFC" w:rsidRPr="002563DB" w14:paraId="1E05C1B4" w14:textId="77777777" w:rsidTr="00CA4D94">
        <w:tc>
          <w:tcPr>
            <w:tcW w:w="9210" w:type="dxa"/>
          </w:tcPr>
          <w:p w14:paraId="55FDB93D" w14:textId="77777777" w:rsidR="00E66AFC" w:rsidRPr="002563DB" w:rsidRDefault="00E66AFC" w:rsidP="00CA4D94">
            <w:pPr>
              <w:rPr>
                <w:rFonts w:asciiTheme="majorHAnsi" w:hAnsiTheme="majorHAnsi"/>
              </w:rPr>
            </w:pPr>
            <w:r w:rsidRPr="002563DB">
              <w:rPr>
                <w:rFonts w:asciiTheme="majorHAnsi" w:hAnsiTheme="majorHAnsi"/>
              </w:rPr>
              <w:t>Werden die erhobenen Daten an weitere Dritte weitergeleitet? Wenn ja, an wen? Wo steht der Server?</w:t>
            </w:r>
          </w:p>
          <w:sdt>
            <w:sdtPr>
              <w:rPr>
                <w:rFonts w:asciiTheme="majorHAnsi" w:hAnsiTheme="majorHAnsi"/>
              </w:rPr>
              <w:id w:val="1326161604"/>
              <w:showingPlcHdr/>
            </w:sdtPr>
            <w:sdtEndPr/>
            <w:sdtContent>
              <w:p w14:paraId="01B847AF" w14:textId="77777777" w:rsidR="00E66AFC" w:rsidRPr="002563DB" w:rsidRDefault="00E66AFC" w:rsidP="00CA4D94">
                <w:pPr>
                  <w:rPr>
                    <w:rFonts w:asciiTheme="majorHAnsi" w:hAnsiTheme="majorHAnsi"/>
                  </w:rPr>
                </w:pPr>
                <w:r w:rsidRPr="002563DB">
                  <w:rPr>
                    <w:rStyle w:val="Platzhaltertext"/>
                    <w:rFonts w:asciiTheme="majorHAnsi" w:hAnsiTheme="majorHAnsi"/>
                  </w:rPr>
                  <w:t>Klicken Sie hier, um Text einzugeben.</w:t>
                </w:r>
              </w:p>
            </w:sdtContent>
          </w:sdt>
          <w:p w14:paraId="15A2B4FB" w14:textId="77777777" w:rsidR="00E66AFC" w:rsidRPr="002563DB" w:rsidRDefault="00E66AFC" w:rsidP="00CA4D94">
            <w:pPr>
              <w:rPr>
                <w:rFonts w:asciiTheme="majorHAnsi" w:hAnsiTheme="majorHAnsi"/>
                <w:color w:val="C00000"/>
              </w:rPr>
            </w:pPr>
          </w:p>
        </w:tc>
      </w:tr>
      <w:tr w:rsidR="00E66AFC" w:rsidRPr="002563DB" w14:paraId="26F70940" w14:textId="77777777" w:rsidTr="00CA4D94">
        <w:tc>
          <w:tcPr>
            <w:tcW w:w="9210" w:type="dxa"/>
          </w:tcPr>
          <w:p w14:paraId="00EACEFC" w14:textId="77777777" w:rsidR="00E66AFC" w:rsidRPr="002563DB" w:rsidRDefault="00E66AFC" w:rsidP="00CA4D94">
            <w:pPr>
              <w:rPr>
                <w:rFonts w:asciiTheme="majorHAnsi" w:hAnsiTheme="majorHAnsi"/>
              </w:rPr>
            </w:pPr>
            <w:r w:rsidRPr="002563DB">
              <w:rPr>
                <w:rFonts w:asciiTheme="majorHAnsi" w:hAnsiTheme="majorHAnsi"/>
              </w:rPr>
              <w:t>Wird eine Einwilligung über Opt-In eingeholt?</w:t>
            </w:r>
          </w:p>
          <w:p w14:paraId="4B135C88" w14:textId="77777777" w:rsidR="00E66AFC" w:rsidRPr="002563DB" w:rsidRDefault="00C868AA" w:rsidP="00CA4D94">
            <w:pPr>
              <w:tabs>
                <w:tab w:val="center" w:pos="4536"/>
                <w:tab w:val="right" w:pos="9072"/>
              </w:tabs>
              <w:rPr>
                <w:rFonts w:asciiTheme="majorHAnsi" w:hAnsiTheme="majorHAnsi"/>
              </w:rPr>
            </w:pPr>
            <w:sdt>
              <w:sdtPr>
                <w:rPr>
                  <w:rFonts w:asciiTheme="majorHAnsi" w:hAnsiTheme="majorHAnsi"/>
                </w:rPr>
                <w:id w:val="643472320"/>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hAnsiTheme="majorHAnsi"/>
              </w:rPr>
              <w:t xml:space="preserve"> Ja, nämlich: </w:t>
            </w:r>
            <w:sdt>
              <w:sdtPr>
                <w:rPr>
                  <w:rFonts w:asciiTheme="majorHAnsi" w:hAnsiTheme="majorHAnsi"/>
                </w:rPr>
                <w:id w:val="1762265773"/>
                <w:showingPlcHdr/>
              </w:sdtPr>
              <w:sdtEndPr/>
              <w:sdtContent>
                <w:r w:rsidR="00E66AFC" w:rsidRPr="002563DB">
                  <w:rPr>
                    <w:rStyle w:val="Platzhaltertext"/>
                    <w:rFonts w:asciiTheme="majorHAnsi" w:hAnsiTheme="majorHAnsi"/>
                  </w:rPr>
                  <w:t>Klicken Sie hier, um Text einzugeben.</w:t>
                </w:r>
              </w:sdtContent>
            </w:sdt>
          </w:p>
          <w:p w14:paraId="40D1B615" w14:textId="77777777" w:rsidR="00E66AFC" w:rsidRPr="002563DB" w:rsidRDefault="00C868AA" w:rsidP="00CA4D94">
            <w:pPr>
              <w:rPr>
                <w:rFonts w:asciiTheme="majorHAnsi" w:eastAsiaTheme="minorEastAsia" w:hAnsiTheme="majorHAnsi" w:cstheme="minorBidi"/>
                <w:lang w:eastAsia="de-DE"/>
              </w:rPr>
            </w:pPr>
            <w:sdt>
              <w:sdtPr>
                <w:rPr>
                  <w:rFonts w:asciiTheme="majorHAnsi" w:hAnsiTheme="majorHAnsi"/>
                </w:rPr>
                <w:id w:val="-619382849"/>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eastAsiaTheme="minorEastAsia" w:hAnsiTheme="majorHAnsi" w:cstheme="minorBidi"/>
                <w:lang w:eastAsia="de-DE"/>
              </w:rPr>
              <w:t xml:space="preserve"> Nein</w:t>
            </w:r>
          </w:p>
          <w:p w14:paraId="48431F6A" w14:textId="77777777" w:rsidR="00E66AFC" w:rsidRPr="002563DB" w:rsidRDefault="00C868AA" w:rsidP="00CA4D94">
            <w:pPr>
              <w:rPr>
                <w:rFonts w:asciiTheme="majorHAnsi" w:hAnsiTheme="majorHAnsi"/>
              </w:rPr>
            </w:pPr>
            <w:sdt>
              <w:sdtPr>
                <w:rPr>
                  <w:rFonts w:asciiTheme="majorHAnsi" w:hAnsiTheme="majorHAnsi"/>
                </w:rPr>
                <w:id w:val="-808629201"/>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eastAsiaTheme="minorEastAsia" w:hAnsiTheme="majorHAnsi" w:cstheme="minorBidi"/>
                <w:lang w:eastAsia="de-DE"/>
              </w:rPr>
              <w:t xml:space="preserve"> Weiß nicht</w:t>
            </w:r>
          </w:p>
          <w:p w14:paraId="521912E7" w14:textId="77777777" w:rsidR="00E66AFC" w:rsidRPr="002563DB" w:rsidRDefault="00E66AFC" w:rsidP="00CA4D94">
            <w:pPr>
              <w:tabs>
                <w:tab w:val="center" w:pos="4536"/>
                <w:tab w:val="right" w:pos="9072"/>
              </w:tabs>
              <w:rPr>
                <w:rFonts w:asciiTheme="majorHAnsi" w:hAnsiTheme="majorHAnsi"/>
              </w:rPr>
            </w:pPr>
          </w:p>
        </w:tc>
      </w:tr>
      <w:tr w:rsidR="00E66AFC" w:rsidRPr="002563DB" w14:paraId="2DBDD843" w14:textId="77777777" w:rsidTr="00CA4D94">
        <w:tc>
          <w:tcPr>
            <w:tcW w:w="9210" w:type="dxa"/>
          </w:tcPr>
          <w:p w14:paraId="214DAB4E"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Sonstiges:</w:t>
            </w:r>
          </w:p>
          <w:p w14:paraId="3BB18835" w14:textId="77777777" w:rsidR="00E66AFC" w:rsidRPr="002563DB" w:rsidRDefault="00E66AFC" w:rsidP="00CA4D94">
            <w:pPr>
              <w:tabs>
                <w:tab w:val="center" w:pos="4536"/>
                <w:tab w:val="right" w:pos="9072"/>
              </w:tabs>
              <w:rPr>
                <w:rFonts w:asciiTheme="majorHAnsi" w:hAnsiTheme="majorHAnsi"/>
              </w:rPr>
            </w:pPr>
          </w:p>
          <w:p w14:paraId="24C32DED" w14:textId="77777777" w:rsidR="00E66AFC" w:rsidRPr="002563DB" w:rsidRDefault="00C868AA" w:rsidP="00CA4D94">
            <w:pPr>
              <w:tabs>
                <w:tab w:val="center" w:pos="4536"/>
                <w:tab w:val="right" w:pos="9072"/>
              </w:tabs>
              <w:rPr>
                <w:rFonts w:asciiTheme="majorHAnsi" w:hAnsiTheme="majorHAnsi"/>
              </w:rPr>
            </w:pPr>
            <w:sdt>
              <w:sdtPr>
                <w:rPr>
                  <w:rFonts w:asciiTheme="majorHAnsi" w:hAnsiTheme="majorHAnsi"/>
                </w:rPr>
                <w:id w:val="-1712103858"/>
                <w:showingPlcHdr/>
              </w:sdtPr>
              <w:sdtEndPr/>
              <w:sdtContent>
                <w:r w:rsidR="00E66AFC" w:rsidRPr="002563DB">
                  <w:rPr>
                    <w:rStyle w:val="Platzhaltertext"/>
                    <w:rFonts w:asciiTheme="majorHAnsi" w:hAnsiTheme="majorHAnsi"/>
                  </w:rPr>
                  <w:t>Klicken Sie hier, um Text einzugeben.</w:t>
                </w:r>
              </w:sdtContent>
            </w:sdt>
          </w:p>
          <w:p w14:paraId="6EC59A50" w14:textId="77777777" w:rsidR="00E66AFC" w:rsidRPr="002563DB" w:rsidRDefault="00E66AFC" w:rsidP="00CA4D94">
            <w:pPr>
              <w:tabs>
                <w:tab w:val="center" w:pos="4536"/>
                <w:tab w:val="right" w:pos="9072"/>
              </w:tabs>
              <w:rPr>
                <w:rFonts w:asciiTheme="majorHAnsi" w:hAnsiTheme="majorHAnsi"/>
              </w:rPr>
            </w:pPr>
          </w:p>
        </w:tc>
      </w:tr>
    </w:tbl>
    <w:p w14:paraId="267DBB01" w14:textId="77777777" w:rsidR="00E66AFC" w:rsidRPr="002563DB" w:rsidRDefault="00E66AFC">
      <w:pPr>
        <w:rPr>
          <w:rFonts w:asciiTheme="majorHAnsi" w:hAnsiTheme="majorHAnsi"/>
          <w:sz w:val="22"/>
          <w:szCs w:val="22"/>
        </w:rPr>
      </w:pPr>
    </w:p>
    <w:p w14:paraId="4E7411FE" w14:textId="77777777" w:rsidR="0024565E" w:rsidRPr="002563DB" w:rsidRDefault="0024565E">
      <w:pPr>
        <w:rPr>
          <w:rFonts w:asciiTheme="majorHAnsi" w:hAnsiTheme="majorHAnsi"/>
          <w:sz w:val="22"/>
          <w:szCs w:val="22"/>
        </w:rPr>
      </w:pPr>
    </w:p>
    <w:tbl>
      <w:tblPr>
        <w:tblStyle w:val="Tabellenraster"/>
        <w:tblW w:w="0" w:type="auto"/>
        <w:tblLook w:val="04A0" w:firstRow="1" w:lastRow="0" w:firstColumn="1" w:lastColumn="0" w:noHBand="0" w:noVBand="1"/>
      </w:tblPr>
      <w:tblGrid>
        <w:gridCol w:w="9060"/>
      </w:tblGrid>
      <w:tr w:rsidR="00894DD8" w:rsidRPr="002563DB" w14:paraId="188D2276" w14:textId="77777777" w:rsidTr="006C1AB9">
        <w:tc>
          <w:tcPr>
            <w:tcW w:w="9210" w:type="dxa"/>
            <w:shd w:val="clear" w:color="auto" w:fill="BFBFBF" w:themeFill="background1" w:themeFillShade="BF"/>
          </w:tcPr>
          <w:p w14:paraId="208C8CF5" w14:textId="3288E995" w:rsidR="00894DD8" w:rsidRPr="002563DB" w:rsidRDefault="00894DD8" w:rsidP="006C1AB9">
            <w:pPr>
              <w:jc w:val="center"/>
              <w:rPr>
                <w:rFonts w:asciiTheme="majorHAnsi" w:hAnsiTheme="majorHAnsi"/>
                <w:b/>
              </w:rPr>
            </w:pPr>
            <w:r w:rsidRPr="002563DB">
              <w:rPr>
                <w:rFonts w:asciiTheme="majorHAnsi" w:hAnsiTheme="majorHAnsi"/>
                <w:b/>
              </w:rPr>
              <w:t>Google Doubleclick</w:t>
            </w:r>
          </w:p>
          <w:p w14:paraId="4B084D5F" w14:textId="77777777" w:rsidR="00894DD8" w:rsidRPr="002563DB" w:rsidRDefault="00894DD8" w:rsidP="006C1AB9">
            <w:pPr>
              <w:jc w:val="center"/>
              <w:rPr>
                <w:rFonts w:asciiTheme="majorHAnsi" w:hAnsiTheme="majorHAnsi"/>
                <w:b/>
              </w:rPr>
            </w:pPr>
          </w:p>
        </w:tc>
      </w:tr>
      <w:tr w:rsidR="00894DD8" w:rsidRPr="002563DB" w14:paraId="79800F6B" w14:textId="77777777" w:rsidTr="006C1AB9">
        <w:tc>
          <w:tcPr>
            <w:tcW w:w="9210" w:type="dxa"/>
          </w:tcPr>
          <w:p w14:paraId="796FC063" w14:textId="2C328987" w:rsidR="00894DD8" w:rsidRPr="002563DB" w:rsidRDefault="00894DD8" w:rsidP="006C1AB9">
            <w:pPr>
              <w:tabs>
                <w:tab w:val="center" w:pos="4536"/>
                <w:tab w:val="right" w:pos="9072"/>
              </w:tabs>
              <w:rPr>
                <w:rFonts w:asciiTheme="majorHAnsi" w:hAnsiTheme="majorHAnsi"/>
              </w:rPr>
            </w:pPr>
            <w:r w:rsidRPr="002563DB">
              <w:rPr>
                <w:rFonts w:asciiTheme="majorHAnsi" w:hAnsiTheme="majorHAnsi"/>
              </w:rPr>
              <w:t>Wird Google Doubleclick auf der Website verwendet?</w:t>
            </w:r>
          </w:p>
          <w:p w14:paraId="2D1EBC11" w14:textId="77777777" w:rsidR="00894DD8" w:rsidRPr="002563DB" w:rsidRDefault="00C868AA" w:rsidP="006C1AB9">
            <w:pPr>
              <w:tabs>
                <w:tab w:val="center" w:pos="4536"/>
                <w:tab w:val="right" w:pos="9072"/>
              </w:tabs>
              <w:rPr>
                <w:rFonts w:asciiTheme="majorHAnsi" w:hAnsiTheme="majorHAnsi"/>
              </w:rPr>
            </w:pPr>
            <w:sdt>
              <w:sdtPr>
                <w:rPr>
                  <w:rFonts w:asciiTheme="majorHAnsi" w:hAnsiTheme="majorHAnsi"/>
                </w:rPr>
                <w:id w:val="63151565"/>
                <w14:checkbox>
                  <w14:checked w14:val="0"/>
                  <w14:checkedState w14:val="2612" w14:font="MS Gothic"/>
                  <w14:uncheckedState w14:val="2610" w14:font="MS Gothic"/>
                </w14:checkbox>
              </w:sdtPr>
              <w:sdtEndPr/>
              <w:sdtContent>
                <w:r w:rsidR="00894DD8" w:rsidRPr="002563DB">
                  <w:rPr>
                    <w:rFonts w:ascii="MS Gothic" w:eastAsia="MS Gothic" w:hAnsi="MS Gothic" w:cs="MS Gothic" w:hint="eastAsia"/>
                  </w:rPr>
                  <w:t>☐</w:t>
                </w:r>
              </w:sdtContent>
            </w:sdt>
            <w:r w:rsidR="00894DD8" w:rsidRPr="002563DB">
              <w:rPr>
                <w:rFonts w:asciiTheme="majorHAnsi" w:hAnsiTheme="majorHAnsi"/>
              </w:rPr>
              <w:t xml:space="preserve">  Ja</w:t>
            </w:r>
          </w:p>
          <w:p w14:paraId="0F219446" w14:textId="77777777" w:rsidR="00894DD8" w:rsidRPr="002563DB" w:rsidRDefault="00C868AA" w:rsidP="006C1AB9">
            <w:pPr>
              <w:tabs>
                <w:tab w:val="center" w:pos="4536"/>
                <w:tab w:val="right" w:pos="9072"/>
              </w:tabs>
              <w:rPr>
                <w:rFonts w:asciiTheme="majorHAnsi" w:hAnsiTheme="majorHAnsi"/>
              </w:rPr>
            </w:pPr>
            <w:sdt>
              <w:sdtPr>
                <w:rPr>
                  <w:rFonts w:asciiTheme="majorHAnsi" w:hAnsiTheme="majorHAnsi"/>
                </w:rPr>
                <w:id w:val="451685484"/>
                <w14:checkbox>
                  <w14:checked w14:val="0"/>
                  <w14:checkedState w14:val="2612" w14:font="MS Gothic"/>
                  <w14:uncheckedState w14:val="2610" w14:font="MS Gothic"/>
                </w14:checkbox>
              </w:sdtPr>
              <w:sdtEndPr/>
              <w:sdtContent>
                <w:r w:rsidR="00894DD8" w:rsidRPr="002563DB">
                  <w:rPr>
                    <w:rFonts w:ascii="MS Gothic" w:eastAsia="MS Gothic" w:hAnsi="MS Gothic" w:cs="MS Gothic" w:hint="eastAsia"/>
                  </w:rPr>
                  <w:t>☐</w:t>
                </w:r>
              </w:sdtContent>
            </w:sdt>
            <w:r w:rsidR="00894DD8" w:rsidRPr="002563DB">
              <w:rPr>
                <w:rFonts w:asciiTheme="majorHAnsi" w:hAnsiTheme="majorHAnsi"/>
              </w:rPr>
              <w:t xml:space="preserve">  Nein</w:t>
            </w:r>
          </w:p>
          <w:p w14:paraId="16EB8758" w14:textId="77777777" w:rsidR="00E66AFC" w:rsidRPr="002563DB" w:rsidRDefault="00C868AA" w:rsidP="00E66AFC">
            <w:pPr>
              <w:rPr>
                <w:rFonts w:asciiTheme="majorHAnsi" w:hAnsiTheme="majorHAnsi"/>
              </w:rPr>
            </w:pPr>
            <w:sdt>
              <w:sdtPr>
                <w:rPr>
                  <w:rFonts w:asciiTheme="majorHAnsi" w:hAnsiTheme="majorHAnsi"/>
                </w:rPr>
                <w:id w:val="-1916080912"/>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eastAsiaTheme="minorEastAsia" w:hAnsiTheme="majorHAnsi" w:cstheme="minorBidi"/>
                <w:lang w:eastAsia="de-DE"/>
              </w:rPr>
              <w:t xml:space="preserve"> Weiß nicht</w:t>
            </w:r>
          </w:p>
          <w:p w14:paraId="1641E878" w14:textId="77777777" w:rsidR="00894DD8" w:rsidRPr="002563DB" w:rsidRDefault="00894DD8" w:rsidP="006C1AB9">
            <w:pPr>
              <w:rPr>
                <w:rFonts w:asciiTheme="majorHAnsi" w:hAnsiTheme="majorHAnsi"/>
              </w:rPr>
            </w:pPr>
          </w:p>
        </w:tc>
      </w:tr>
      <w:tr w:rsidR="00894DD8" w:rsidRPr="002563DB" w14:paraId="16E29C04" w14:textId="77777777" w:rsidTr="006C1AB9">
        <w:tc>
          <w:tcPr>
            <w:tcW w:w="9210" w:type="dxa"/>
          </w:tcPr>
          <w:p w14:paraId="40DC752E" w14:textId="77777777" w:rsidR="00894DD8" w:rsidRPr="002563DB" w:rsidRDefault="00894DD8" w:rsidP="006C1AB9">
            <w:pPr>
              <w:tabs>
                <w:tab w:val="center" w:pos="4536"/>
                <w:tab w:val="right" w:pos="9072"/>
              </w:tabs>
              <w:rPr>
                <w:rFonts w:asciiTheme="majorHAnsi" w:hAnsiTheme="majorHAnsi"/>
              </w:rPr>
            </w:pPr>
            <w:r w:rsidRPr="002563DB">
              <w:rPr>
                <w:rFonts w:asciiTheme="majorHAnsi" w:hAnsiTheme="majorHAnsi"/>
              </w:rPr>
              <w:lastRenderedPageBreak/>
              <w:t xml:space="preserve">   Falls ja, welche Daten werden gespeichert?  </w:t>
            </w:r>
          </w:p>
          <w:p w14:paraId="07612AD2" w14:textId="77777777" w:rsidR="00E66AFC" w:rsidRPr="002563DB" w:rsidRDefault="00E66AFC" w:rsidP="00E66AFC">
            <w:pPr>
              <w:tabs>
                <w:tab w:val="center" w:pos="4536"/>
                <w:tab w:val="right" w:pos="9072"/>
              </w:tabs>
              <w:rPr>
                <w:rFonts w:asciiTheme="majorHAnsi" w:hAnsiTheme="majorHAnsi"/>
              </w:rPr>
            </w:pPr>
          </w:p>
          <w:p w14:paraId="35B46573" w14:textId="77777777" w:rsidR="00E66AFC" w:rsidRPr="002563DB" w:rsidRDefault="00E66AFC" w:rsidP="00E66AFC">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861196480"/>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Browsertyp und -version</w:t>
            </w:r>
          </w:p>
          <w:p w14:paraId="64A4B83A" w14:textId="77777777" w:rsidR="00E66AFC" w:rsidRPr="002563DB" w:rsidRDefault="00E66AFC" w:rsidP="00E66AFC">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541743633"/>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Betriebssystem des Nutzers  </w:t>
            </w:r>
          </w:p>
          <w:p w14:paraId="1E3C85E7" w14:textId="77777777" w:rsidR="00E66AFC" w:rsidRPr="002563DB" w:rsidRDefault="00E66AFC" w:rsidP="00E66AFC">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840151329"/>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w:t>
            </w:r>
            <w:r w:rsidRPr="002563DB">
              <w:rPr>
                <w:rStyle w:val="ts-muster-content"/>
                <w:rFonts w:asciiTheme="majorHAnsi" w:hAnsiTheme="majorHAnsi"/>
              </w:rPr>
              <w:t>Herkunftsland, Datum und Uhrzeit der Serveranfrage</w:t>
            </w:r>
          </w:p>
          <w:p w14:paraId="12E9B9ED" w14:textId="77777777" w:rsidR="00E66AFC" w:rsidRPr="002563DB" w:rsidRDefault="00E66AFC" w:rsidP="00E66AFC">
            <w:pPr>
              <w:tabs>
                <w:tab w:val="center" w:pos="4536"/>
                <w:tab w:val="right" w:pos="9072"/>
              </w:tabs>
              <w:rPr>
                <w:rStyle w:val="ts-muster-content"/>
                <w:rFonts w:asciiTheme="majorHAnsi" w:hAnsiTheme="majorHAnsi"/>
              </w:rPr>
            </w:pPr>
            <w:r w:rsidRPr="002563DB">
              <w:rPr>
                <w:rFonts w:asciiTheme="majorHAnsi" w:hAnsiTheme="majorHAnsi"/>
              </w:rPr>
              <w:t xml:space="preserve">   </w:t>
            </w:r>
            <w:sdt>
              <w:sdtPr>
                <w:rPr>
                  <w:rFonts w:asciiTheme="majorHAnsi" w:hAnsiTheme="majorHAnsi"/>
                </w:rPr>
                <w:id w:val="405578827"/>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w:t>
            </w:r>
            <w:r w:rsidRPr="002563DB">
              <w:rPr>
                <w:rStyle w:val="ts-muster-content"/>
                <w:rFonts w:asciiTheme="majorHAnsi" w:hAnsiTheme="majorHAnsi"/>
              </w:rPr>
              <w:t>Anzahl der Besuche</w:t>
            </w:r>
          </w:p>
          <w:p w14:paraId="2B8E65C2" w14:textId="77777777" w:rsidR="00E66AFC" w:rsidRPr="002563DB" w:rsidRDefault="00E66AFC" w:rsidP="00E66AFC">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778609243"/>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w:t>
            </w:r>
            <w:r w:rsidRPr="002563DB">
              <w:rPr>
                <w:rStyle w:val="ts-muster-content"/>
                <w:rFonts w:asciiTheme="majorHAnsi" w:hAnsiTheme="majorHAnsi"/>
              </w:rPr>
              <w:t>Verweildauer auf der Website</w:t>
            </w:r>
          </w:p>
          <w:p w14:paraId="10E280D9" w14:textId="77777777" w:rsidR="00E66AFC" w:rsidRPr="002563DB" w:rsidRDefault="00E66AFC" w:rsidP="00E66AFC">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460643372"/>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die vom Nutzer </w:t>
            </w:r>
            <w:r w:rsidRPr="002563DB">
              <w:rPr>
                <w:rStyle w:val="ts-muster-content"/>
                <w:rFonts w:asciiTheme="majorHAnsi" w:hAnsiTheme="majorHAnsi"/>
              </w:rPr>
              <w:t>betätigten externen Links</w:t>
            </w:r>
          </w:p>
          <w:p w14:paraId="5C75AF3D" w14:textId="77777777" w:rsidR="00E66AFC" w:rsidRPr="002563DB" w:rsidRDefault="00E66AFC" w:rsidP="00E66AFC">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095472875"/>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w:t>
            </w:r>
            <w:r w:rsidRPr="002563DB">
              <w:rPr>
                <w:rStyle w:val="ts-muster-content"/>
                <w:rFonts w:asciiTheme="majorHAnsi" w:hAnsiTheme="majorHAnsi"/>
              </w:rPr>
              <w:t>IP-Adresse des Nutzers</w:t>
            </w:r>
          </w:p>
          <w:p w14:paraId="2A82A49C" w14:textId="77777777" w:rsidR="00E66AFC" w:rsidRPr="002563DB" w:rsidRDefault="00E66AFC" w:rsidP="00E66AFC">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65480639"/>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Website, von der der Nutzer auf die aufgerufene Website gelangt ist (Referrer)</w:t>
            </w:r>
          </w:p>
          <w:p w14:paraId="70F1C48B" w14:textId="77777777" w:rsidR="00E66AFC" w:rsidRPr="002563DB" w:rsidRDefault="00E66AFC" w:rsidP="00E66AFC">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464585516"/>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Unterseiten, die von der aufgerufenen Website aus aufgerufen werden</w:t>
            </w:r>
          </w:p>
          <w:p w14:paraId="3AACEBE6" w14:textId="060DFA77" w:rsidR="00894DD8" w:rsidRPr="002563DB" w:rsidRDefault="00E66AFC" w:rsidP="00E66AFC">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185290785"/>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weitere Daten: </w:t>
            </w:r>
            <w:sdt>
              <w:sdtPr>
                <w:rPr>
                  <w:rFonts w:asciiTheme="majorHAnsi" w:hAnsiTheme="majorHAnsi"/>
                </w:rPr>
                <w:id w:val="-117844994"/>
                <w:showingPlcHdr/>
              </w:sdtPr>
              <w:sdtEndPr/>
              <w:sdtContent>
                <w:r w:rsidRPr="002563DB">
                  <w:rPr>
                    <w:rStyle w:val="Platzhaltertext"/>
                    <w:rFonts w:asciiTheme="majorHAnsi" w:hAnsiTheme="majorHAnsi"/>
                  </w:rPr>
                  <w:t>Klicken Sie hier, um Text einzugeben.</w:t>
                </w:r>
              </w:sdtContent>
            </w:sdt>
            <w:r w:rsidRPr="002563DB">
              <w:rPr>
                <w:rFonts w:asciiTheme="majorHAnsi" w:hAnsiTheme="majorHAnsi"/>
              </w:rPr>
              <w:br/>
            </w:r>
          </w:p>
        </w:tc>
      </w:tr>
      <w:tr w:rsidR="00E66AFC" w:rsidRPr="002563DB" w14:paraId="2E9D6FFD" w14:textId="77777777" w:rsidTr="00CA4D94">
        <w:tc>
          <w:tcPr>
            <w:tcW w:w="9210" w:type="dxa"/>
          </w:tcPr>
          <w:p w14:paraId="174C99DB"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Wie werden die o. g. Daten erhoben?</w:t>
            </w:r>
          </w:p>
          <w:p w14:paraId="70B73575" w14:textId="50B40B0F"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907761185"/>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Cookies </w:t>
            </w:r>
          </w:p>
          <w:p w14:paraId="3F8AAD9C"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677392934"/>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Sonstiges: </w:t>
            </w:r>
            <w:sdt>
              <w:sdtPr>
                <w:rPr>
                  <w:rFonts w:asciiTheme="majorHAnsi" w:hAnsiTheme="majorHAnsi"/>
                </w:rPr>
                <w:id w:val="942809217"/>
                <w:showingPlcHdr/>
              </w:sdtPr>
              <w:sdtEndPr/>
              <w:sdtContent>
                <w:r w:rsidRPr="002563DB">
                  <w:rPr>
                    <w:rStyle w:val="Platzhaltertext"/>
                    <w:rFonts w:asciiTheme="majorHAnsi" w:hAnsiTheme="majorHAnsi"/>
                  </w:rPr>
                  <w:t>Klicken Sie hier, um Text einzugeben.</w:t>
                </w:r>
              </w:sdtContent>
            </w:sdt>
          </w:p>
          <w:p w14:paraId="463306EC" w14:textId="77777777" w:rsidR="00E66AFC" w:rsidRPr="002563DB" w:rsidRDefault="00E66AFC" w:rsidP="00CA4D94">
            <w:pPr>
              <w:tabs>
                <w:tab w:val="center" w:pos="4536"/>
                <w:tab w:val="right" w:pos="9072"/>
              </w:tabs>
              <w:rPr>
                <w:rFonts w:asciiTheme="majorHAnsi" w:hAnsiTheme="majorHAnsi"/>
              </w:rPr>
            </w:pPr>
          </w:p>
        </w:tc>
      </w:tr>
      <w:tr w:rsidR="00E66AFC" w:rsidRPr="002563DB" w14:paraId="644773C5" w14:textId="77777777" w:rsidTr="00CA4D94">
        <w:tc>
          <w:tcPr>
            <w:tcW w:w="9210" w:type="dxa"/>
          </w:tcPr>
          <w:p w14:paraId="68DE1819" w14:textId="77777777" w:rsidR="00E66AFC" w:rsidRPr="002563DB" w:rsidRDefault="00E66AFC" w:rsidP="00CA4D94">
            <w:pPr>
              <w:rPr>
                <w:rFonts w:asciiTheme="majorHAnsi" w:hAnsiTheme="majorHAnsi"/>
              </w:rPr>
            </w:pPr>
            <w:r w:rsidRPr="002563DB">
              <w:rPr>
                <w:rFonts w:asciiTheme="majorHAnsi" w:hAnsiTheme="majorHAnsi"/>
              </w:rPr>
              <w:t>Was ist der Zweck der Nutzung dieses Tools?</w:t>
            </w:r>
          </w:p>
          <w:p w14:paraId="1D339BA9"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273739861"/>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Reichweitenmessung</w:t>
            </w:r>
          </w:p>
          <w:p w14:paraId="5FE75100"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191526256"/>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Analyse der Webseite</w:t>
            </w:r>
          </w:p>
          <w:p w14:paraId="481B4617"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963197493"/>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Optimierung der Webseite  </w:t>
            </w:r>
          </w:p>
          <w:p w14:paraId="595CB912"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805659707"/>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wirtschaftlicher Betrieb der Webseite</w:t>
            </w:r>
          </w:p>
          <w:p w14:paraId="5534C3C6" w14:textId="77777777" w:rsidR="00E66AFC" w:rsidRPr="002563DB" w:rsidRDefault="00E66AFC" w:rsidP="00CA4D94">
            <w:pPr>
              <w:rPr>
                <w:rFonts w:asciiTheme="majorHAnsi" w:hAnsiTheme="majorHAnsi"/>
              </w:rPr>
            </w:pPr>
            <w:r w:rsidRPr="002563DB">
              <w:rPr>
                <w:rFonts w:asciiTheme="majorHAnsi" w:hAnsiTheme="majorHAnsi"/>
              </w:rPr>
              <w:t xml:space="preserve">   </w:t>
            </w:r>
            <w:sdt>
              <w:sdtPr>
                <w:rPr>
                  <w:rFonts w:asciiTheme="majorHAnsi" w:hAnsiTheme="majorHAnsi"/>
                </w:rPr>
                <w:id w:val="-860734539"/>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Sonstiges: </w:t>
            </w:r>
            <w:sdt>
              <w:sdtPr>
                <w:rPr>
                  <w:rFonts w:asciiTheme="majorHAnsi" w:hAnsiTheme="majorHAnsi"/>
                </w:rPr>
                <w:id w:val="-815343501"/>
                <w:showingPlcHdr/>
              </w:sdtPr>
              <w:sdtEndPr/>
              <w:sdtContent>
                <w:r w:rsidRPr="002563DB">
                  <w:rPr>
                    <w:rStyle w:val="Platzhaltertext"/>
                    <w:rFonts w:asciiTheme="majorHAnsi" w:hAnsiTheme="majorHAnsi"/>
                  </w:rPr>
                  <w:t>Klicken Sie hier, um Text einzugeben.</w:t>
                </w:r>
              </w:sdtContent>
            </w:sdt>
            <w:r w:rsidRPr="002563DB">
              <w:rPr>
                <w:rFonts w:asciiTheme="majorHAnsi" w:hAnsiTheme="majorHAnsi"/>
              </w:rPr>
              <w:br/>
            </w:r>
          </w:p>
        </w:tc>
      </w:tr>
      <w:tr w:rsidR="00894DD8" w:rsidRPr="002563DB" w14:paraId="309A1FCA" w14:textId="77777777" w:rsidTr="006C1AB9">
        <w:tc>
          <w:tcPr>
            <w:tcW w:w="9210" w:type="dxa"/>
          </w:tcPr>
          <w:p w14:paraId="0E88078B" w14:textId="77777777" w:rsidR="00894DD8" w:rsidRPr="002563DB" w:rsidRDefault="00894DD8" w:rsidP="006C1AB9">
            <w:pPr>
              <w:rPr>
                <w:rFonts w:asciiTheme="majorHAnsi" w:hAnsiTheme="majorHAnsi"/>
              </w:rPr>
            </w:pPr>
            <w:r w:rsidRPr="002563DB">
              <w:rPr>
                <w:rFonts w:asciiTheme="majorHAnsi" w:hAnsiTheme="majorHAnsi"/>
              </w:rPr>
              <w:t xml:space="preserve">Wie lange werden die Daten gespeichert bzw. wann werden die erhobenen Daten konkret gelöscht? </w:t>
            </w:r>
            <w:r w:rsidRPr="002563DB">
              <w:rPr>
                <w:rFonts w:asciiTheme="majorHAnsi" w:hAnsiTheme="majorHAnsi"/>
              </w:rPr>
              <w:br/>
              <w:t>Wurde der voreingestellte Speicherzeitraum verändert?</w:t>
            </w:r>
          </w:p>
          <w:p w14:paraId="13961AEB" w14:textId="77777777" w:rsidR="00894DD8" w:rsidRPr="002563DB" w:rsidRDefault="00894DD8" w:rsidP="006C1AB9">
            <w:pPr>
              <w:rPr>
                <w:rFonts w:asciiTheme="majorHAnsi" w:hAnsiTheme="majorHAnsi"/>
              </w:rPr>
            </w:pPr>
          </w:p>
          <w:sdt>
            <w:sdtPr>
              <w:rPr>
                <w:rFonts w:asciiTheme="majorHAnsi" w:hAnsiTheme="majorHAnsi"/>
                <w:i/>
                <w:color w:val="C00000"/>
              </w:rPr>
              <w:id w:val="-908692182"/>
              <w:showingPlcHdr/>
            </w:sdtPr>
            <w:sdtEndPr/>
            <w:sdtContent>
              <w:p w14:paraId="00935E6D" w14:textId="77777777" w:rsidR="00894DD8" w:rsidRPr="002563DB" w:rsidRDefault="00894DD8" w:rsidP="006C1AB9">
                <w:pPr>
                  <w:rPr>
                    <w:rFonts w:asciiTheme="majorHAnsi" w:hAnsiTheme="majorHAnsi"/>
                    <w:i/>
                    <w:color w:val="C00000"/>
                  </w:rPr>
                </w:pPr>
                <w:r w:rsidRPr="002563DB">
                  <w:rPr>
                    <w:rStyle w:val="Platzhaltertext"/>
                    <w:rFonts w:asciiTheme="majorHAnsi" w:hAnsiTheme="majorHAnsi"/>
                  </w:rPr>
                  <w:t>Klicken Sie hier, um Text einzugeben.</w:t>
                </w:r>
              </w:p>
            </w:sdtContent>
          </w:sdt>
        </w:tc>
      </w:tr>
      <w:tr w:rsidR="00894DD8" w:rsidRPr="002563DB" w14:paraId="660B49AD" w14:textId="77777777" w:rsidTr="006C1AB9">
        <w:tc>
          <w:tcPr>
            <w:tcW w:w="9210" w:type="dxa"/>
          </w:tcPr>
          <w:p w14:paraId="23C257F6" w14:textId="77777777" w:rsidR="00894DD8" w:rsidRPr="002563DB" w:rsidRDefault="00894DD8" w:rsidP="006C1AB9">
            <w:pPr>
              <w:rPr>
                <w:rFonts w:asciiTheme="majorHAnsi" w:hAnsiTheme="majorHAnsi"/>
              </w:rPr>
            </w:pPr>
            <w:r w:rsidRPr="002563DB">
              <w:rPr>
                <w:rFonts w:asciiTheme="majorHAnsi" w:hAnsiTheme="majorHAnsi"/>
              </w:rPr>
              <w:t>Ist eine IP-Anonymisierung aktiviert, sodass IP-Adressen nur gekürzt verarbeitet werden?</w:t>
            </w:r>
          </w:p>
          <w:p w14:paraId="4F8951C1" w14:textId="77777777" w:rsidR="00894DD8" w:rsidRPr="002563DB" w:rsidRDefault="00C868AA" w:rsidP="006C1AB9">
            <w:pPr>
              <w:tabs>
                <w:tab w:val="center" w:pos="4536"/>
                <w:tab w:val="right" w:pos="9072"/>
              </w:tabs>
              <w:rPr>
                <w:rFonts w:asciiTheme="majorHAnsi" w:hAnsiTheme="majorHAnsi"/>
              </w:rPr>
            </w:pPr>
            <w:sdt>
              <w:sdtPr>
                <w:rPr>
                  <w:rFonts w:asciiTheme="majorHAnsi" w:hAnsiTheme="majorHAnsi"/>
                </w:rPr>
                <w:id w:val="646250703"/>
                <w14:checkbox>
                  <w14:checked w14:val="0"/>
                  <w14:checkedState w14:val="2612" w14:font="MS Gothic"/>
                  <w14:uncheckedState w14:val="2610" w14:font="MS Gothic"/>
                </w14:checkbox>
              </w:sdtPr>
              <w:sdtEndPr/>
              <w:sdtContent>
                <w:r w:rsidR="00894DD8" w:rsidRPr="002563DB">
                  <w:rPr>
                    <w:rFonts w:ascii="MS Gothic" w:eastAsia="MS Gothic" w:hAnsi="MS Gothic" w:cs="MS Gothic" w:hint="eastAsia"/>
                  </w:rPr>
                  <w:t>☐</w:t>
                </w:r>
              </w:sdtContent>
            </w:sdt>
            <w:r w:rsidR="00894DD8" w:rsidRPr="002563DB">
              <w:rPr>
                <w:rFonts w:asciiTheme="majorHAnsi" w:hAnsiTheme="majorHAnsi"/>
              </w:rPr>
              <w:t xml:space="preserve">  Ja</w:t>
            </w:r>
          </w:p>
          <w:p w14:paraId="62124130" w14:textId="77777777" w:rsidR="00894DD8" w:rsidRPr="002563DB" w:rsidRDefault="00C868AA" w:rsidP="006C1AB9">
            <w:pPr>
              <w:tabs>
                <w:tab w:val="center" w:pos="4536"/>
                <w:tab w:val="right" w:pos="9072"/>
              </w:tabs>
              <w:rPr>
                <w:rFonts w:asciiTheme="majorHAnsi" w:hAnsiTheme="majorHAnsi"/>
              </w:rPr>
            </w:pPr>
            <w:sdt>
              <w:sdtPr>
                <w:rPr>
                  <w:rFonts w:asciiTheme="majorHAnsi" w:hAnsiTheme="majorHAnsi"/>
                </w:rPr>
                <w:id w:val="1503016786"/>
                <w14:checkbox>
                  <w14:checked w14:val="0"/>
                  <w14:checkedState w14:val="2612" w14:font="MS Gothic"/>
                  <w14:uncheckedState w14:val="2610" w14:font="MS Gothic"/>
                </w14:checkbox>
              </w:sdtPr>
              <w:sdtEndPr/>
              <w:sdtContent>
                <w:r w:rsidR="00894DD8" w:rsidRPr="002563DB">
                  <w:rPr>
                    <w:rFonts w:ascii="MS Gothic" w:eastAsia="MS Gothic" w:hAnsi="MS Gothic" w:cs="MS Gothic" w:hint="eastAsia"/>
                  </w:rPr>
                  <w:t>☐</w:t>
                </w:r>
              </w:sdtContent>
            </w:sdt>
            <w:r w:rsidR="00894DD8" w:rsidRPr="002563DB">
              <w:rPr>
                <w:rFonts w:asciiTheme="majorHAnsi" w:hAnsiTheme="majorHAnsi"/>
              </w:rPr>
              <w:t xml:space="preserve">  Nein</w:t>
            </w:r>
          </w:p>
          <w:p w14:paraId="1D45AB55" w14:textId="77777777" w:rsidR="00175A54" w:rsidRPr="002563DB" w:rsidRDefault="00C868AA" w:rsidP="00175A54">
            <w:pPr>
              <w:rPr>
                <w:rFonts w:asciiTheme="majorHAnsi" w:hAnsiTheme="majorHAnsi"/>
              </w:rPr>
            </w:pPr>
            <w:sdt>
              <w:sdtPr>
                <w:rPr>
                  <w:rFonts w:asciiTheme="majorHAnsi" w:hAnsiTheme="majorHAnsi"/>
                </w:rPr>
                <w:id w:val="1323011199"/>
                <w14:checkbox>
                  <w14:checked w14:val="0"/>
                  <w14:checkedState w14:val="2612" w14:font="MS Gothic"/>
                  <w14:uncheckedState w14:val="2610" w14:font="MS Gothic"/>
                </w14:checkbox>
              </w:sdtPr>
              <w:sdtEndPr/>
              <w:sdtContent>
                <w:r w:rsidR="00175A54" w:rsidRPr="002563DB">
                  <w:rPr>
                    <w:rFonts w:ascii="MS Gothic" w:eastAsia="MS Gothic" w:hAnsi="MS Gothic" w:cs="MS Gothic" w:hint="eastAsia"/>
                  </w:rPr>
                  <w:t>☐</w:t>
                </w:r>
              </w:sdtContent>
            </w:sdt>
            <w:r w:rsidR="00175A54" w:rsidRPr="002563DB">
              <w:rPr>
                <w:rFonts w:asciiTheme="majorHAnsi" w:eastAsiaTheme="minorEastAsia" w:hAnsiTheme="majorHAnsi" w:cstheme="minorBidi"/>
                <w:lang w:eastAsia="de-DE"/>
              </w:rPr>
              <w:t xml:space="preserve"> Weiß nicht</w:t>
            </w:r>
          </w:p>
          <w:p w14:paraId="715BB3BD" w14:textId="77777777" w:rsidR="00894DD8" w:rsidRPr="002563DB" w:rsidRDefault="00894DD8" w:rsidP="006C1AB9">
            <w:pPr>
              <w:rPr>
                <w:rFonts w:asciiTheme="majorHAnsi" w:hAnsiTheme="majorHAnsi"/>
              </w:rPr>
            </w:pPr>
          </w:p>
        </w:tc>
      </w:tr>
      <w:tr w:rsidR="00894DD8" w:rsidRPr="002563DB" w14:paraId="4E772F9F" w14:textId="77777777" w:rsidTr="006C1AB9">
        <w:tc>
          <w:tcPr>
            <w:tcW w:w="9210" w:type="dxa"/>
          </w:tcPr>
          <w:p w14:paraId="5A1660F7" w14:textId="77777777" w:rsidR="00894DD8" w:rsidRPr="002563DB" w:rsidRDefault="00894DD8" w:rsidP="006C1AB9">
            <w:pPr>
              <w:rPr>
                <w:rFonts w:asciiTheme="majorHAnsi" w:hAnsiTheme="majorHAnsi"/>
              </w:rPr>
            </w:pPr>
            <w:r w:rsidRPr="002563DB">
              <w:rPr>
                <w:rFonts w:asciiTheme="majorHAnsi" w:hAnsiTheme="majorHAnsi"/>
              </w:rPr>
              <w:t>Werden die erhobenen Daten an weitere Dritte weitergeleitet? Wenn ja, an wen? Wo steht der Server?</w:t>
            </w:r>
          </w:p>
          <w:sdt>
            <w:sdtPr>
              <w:rPr>
                <w:rFonts w:asciiTheme="majorHAnsi" w:hAnsiTheme="majorHAnsi"/>
              </w:rPr>
              <w:id w:val="-1849098800"/>
              <w:showingPlcHdr/>
            </w:sdtPr>
            <w:sdtEndPr/>
            <w:sdtContent>
              <w:p w14:paraId="2792CBE2" w14:textId="77777777" w:rsidR="00894DD8" w:rsidRPr="002563DB" w:rsidRDefault="00894DD8" w:rsidP="006C1AB9">
                <w:pPr>
                  <w:rPr>
                    <w:rFonts w:asciiTheme="majorHAnsi" w:hAnsiTheme="majorHAnsi"/>
                  </w:rPr>
                </w:pPr>
                <w:r w:rsidRPr="002563DB">
                  <w:rPr>
                    <w:rStyle w:val="Platzhaltertext"/>
                    <w:rFonts w:asciiTheme="majorHAnsi" w:hAnsiTheme="majorHAnsi"/>
                  </w:rPr>
                  <w:t>Klicken Sie hier, um Text einzugeben.</w:t>
                </w:r>
              </w:p>
            </w:sdtContent>
          </w:sdt>
          <w:p w14:paraId="45A46302" w14:textId="77777777" w:rsidR="00894DD8" w:rsidRPr="002563DB" w:rsidRDefault="00894DD8" w:rsidP="006C1AB9">
            <w:pPr>
              <w:rPr>
                <w:rFonts w:asciiTheme="majorHAnsi" w:hAnsiTheme="majorHAnsi"/>
                <w:color w:val="C00000"/>
              </w:rPr>
            </w:pPr>
          </w:p>
        </w:tc>
      </w:tr>
      <w:tr w:rsidR="00175A54" w:rsidRPr="002563DB" w14:paraId="7ECCF3D3" w14:textId="77777777" w:rsidTr="006C1AB9">
        <w:tc>
          <w:tcPr>
            <w:tcW w:w="9210" w:type="dxa"/>
          </w:tcPr>
          <w:p w14:paraId="6AB75F59" w14:textId="77777777" w:rsidR="00175A54" w:rsidRPr="002563DB" w:rsidRDefault="00175A54" w:rsidP="00175A54">
            <w:pPr>
              <w:rPr>
                <w:rFonts w:asciiTheme="majorHAnsi" w:hAnsiTheme="majorHAnsi"/>
              </w:rPr>
            </w:pPr>
            <w:r w:rsidRPr="002563DB">
              <w:rPr>
                <w:rFonts w:asciiTheme="majorHAnsi" w:hAnsiTheme="majorHAnsi"/>
              </w:rPr>
              <w:t>Wird eine Einwilligung über Opt-In eingeholt?</w:t>
            </w:r>
          </w:p>
          <w:p w14:paraId="17D1D950" w14:textId="77777777" w:rsidR="00175A54" w:rsidRPr="002563DB" w:rsidRDefault="00C868AA" w:rsidP="00175A54">
            <w:pPr>
              <w:tabs>
                <w:tab w:val="center" w:pos="4536"/>
                <w:tab w:val="right" w:pos="9072"/>
              </w:tabs>
              <w:rPr>
                <w:rFonts w:asciiTheme="majorHAnsi" w:hAnsiTheme="majorHAnsi"/>
              </w:rPr>
            </w:pPr>
            <w:sdt>
              <w:sdtPr>
                <w:rPr>
                  <w:rFonts w:asciiTheme="majorHAnsi" w:hAnsiTheme="majorHAnsi"/>
                </w:rPr>
                <w:id w:val="795184438"/>
                <w14:checkbox>
                  <w14:checked w14:val="0"/>
                  <w14:checkedState w14:val="2612" w14:font="MS Gothic"/>
                  <w14:uncheckedState w14:val="2610" w14:font="MS Gothic"/>
                </w14:checkbox>
              </w:sdtPr>
              <w:sdtEndPr/>
              <w:sdtContent>
                <w:r w:rsidR="00175A54" w:rsidRPr="002563DB">
                  <w:rPr>
                    <w:rFonts w:ascii="MS Gothic" w:eastAsia="MS Gothic" w:hAnsi="MS Gothic" w:cs="MS Gothic" w:hint="eastAsia"/>
                  </w:rPr>
                  <w:t>☐</w:t>
                </w:r>
              </w:sdtContent>
            </w:sdt>
            <w:r w:rsidR="00175A54" w:rsidRPr="002563DB">
              <w:rPr>
                <w:rFonts w:asciiTheme="majorHAnsi" w:hAnsiTheme="majorHAnsi"/>
              </w:rPr>
              <w:t xml:space="preserve"> Ja, nämlich: </w:t>
            </w:r>
            <w:sdt>
              <w:sdtPr>
                <w:rPr>
                  <w:rFonts w:asciiTheme="majorHAnsi" w:hAnsiTheme="majorHAnsi"/>
                </w:rPr>
                <w:id w:val="-1212423577"/>
                <w:showingPlcHdr/>
              </w:sdtPr>
              <w:sdtEndPr/>
              <w:sdtContent>
                <w:r w:rsidR="00175A54" w:rsidRPr="002563DB">
                  <w:rPr>
                    <w:rStyle w:val="Platzhaltertext"/>
                    <w:rFonts w:asciiTheme="majorHAnsi" w:hAnsiTheme="majorHAnsi"/>
                  </w:rPr>
                  <w:t>Klicken Sie hier, um Text einzugeben.</w:t>
                </w:r>
              </w:sdtContent>
            </w:sdt>
          </w:p>
          <w:p w14:paraId="688A8ED4" w14:textId="77777777" w:rsidR="00175A54" w:rsidRPr="002563DB" w:rsidRDefault="00C868AA" w:rsidP="00175A54">
            <w:pPr>
              <w:rPr>
                <w:rFonts w:asciiTheme="majorHAnsi" w:eastAsiaTheme="minorEastAsia" w:hAnsiTheme="majorHAnsi" w:cstheme="minorBidi"/>
                <w:lang w:eastAsia="de-DE"/>
              </w:rPr>
            </w:pPr>
            <w:sdt>
              <w:sdtPr>
                <w:rPr>
                  <w:rFonts w:asciiTheme="majorHAnsi" w:hAnsiTheme="majorHAnsi"/>
                </w:rPr>
                <w:id w:val="-141426606"/>
                <w14:checkbox>
                  <w14:checked w14:val="0"/>
                  <w14:checkedState w14:val="2612" w14:font="MS Gothic"/>
                  <w14:uncheckedState w14:val="2610" w14:font="MS Gothic"/>
                </w14:checkbox>
              </w:sdtPr>
              <w:sdtEndPr/>
              <w:sdtContent>
                <w:r w:rsidR="00175A54" w:rsidRPr="002563DB">
                  <w:rPr>
                    <w:rFonts w:ascii="MS Gothic" w:eastAsia="MS Gothic" w:hAnsi="MS Gothic" w:cs="MS Gothic" w:hint="eastAsia"/>
                  </w:rPr>
                  <w:t>☐</w:t>
                </w:r>
              </w:sdtContent>
            </w:sdt>
            <w:r w:rsidR="00175A54" w:rsidRPr="002563DB">
              <w:rPr>
                <w:rFonts w:asciiTheme="majorHAnsi" w:eastAsiaTheme="minorEastAsia" w:hAnsiTheme="majorHAnsi" w:cstheme="minorBidi"/>
                <w:lang w:eastAsia="de-DE"/>
              </w:rPr>
              <w:t xml:space="preserve"> Nein</w:t>
            </w:r>
          </w:p>
          <w:p w14:paraId="269640C5" w14:textId="77777777" w:rsidR="00175A54" w:rsidRPr="002563DB" w:rsidRDefault="00C868AA" w:rsidP="00175A54">
            <w:pPr>
              <w:rPr>
                <w:rFonts w:asciiTheme="majorHAnsi" w:hAnsiTheme="majorHAnsi"/>
              </w:rPr>
            </w:pPr>
            <w:sdt>
              <w:sdtPr>
                <w:rPr>
                  <w:rFonts w:asciiTheme="majorHAnsi" w:hAnsiTheme="majorHAnsi"/>
                </w:rPr>
                <w:id w:val="-1768839192"/>
                <w14:checkbox>
                  <w14:checked w14:val="0"/>
                  <w14:checkedState w14:val="2612" w14:font="MS Gothic"/>
                  <w14:uncheckedState w14:val="2610" w14:font="MS Gothic"/>
                </w14:checkbox>
              </w:sdtPr>
              <w:sdtEndPr/>
              <w:sdtContent>
                <w:r w:rsidR="00175A54" w:rsidRPr="002563DB">
                  <w:rPr>
                    <w:rFonts w:ascii="MS Gothic" w:eastAsia="MS Gothic" w:hAnsi="MS Gothic" w:cs="MS Gothic" w:hint="eastAsia"/>
                  </w:rPr>
                  <w:t>☐</w:t>
                </w:r>
              </w:sdtContent>
            </w:sdt>
            <w:r w:rsidR="00175A54" w:rsidRPr="002563DB">
              <w:rPr>
                <w:rFonts w:asciiTheme="majorHAnsi" w:eastAsiaTheme="minorEastAsia" w:hAnsiTheme="majorHAnsi" w:cstheme="minorBidi"/>
                <w:lang w:eastAsia="de-DE"/>
              </w:rPr>
              <w:t xml:space="preserve"> Weiß nicht</w:t>
            </w:r>
          </w:p>
          <w:p w14:paraId="4B0E4DD6" w14:textId="77777777" w:rsidR="00175A54" w:rsidRPr="002563DB" w:rsidRDefault="00175A54" w:rsidP="006C1AB9">
            <w:pPr>
              <w:rPr>
                <w:rFonts w:asciiTheme="majorHAnsi" w:hAnsiTheme="majorHAnsi"/>
              </w:rPr>
            </w:pPr>
          </w:p>
        </w:tc>
      </w:tr>
      <w:tr w:rsidR="00894DD8" w:rsidRPr="002563DB" w14:paraId="6458A0B4" w14:textId="77777777" w:rsidTr="006C1AB9">
        <w:tc>
          <w:tcPr>
            <w:tcW w:w="9210" w:type="dxa"/>
          </w:tcPr>
          <w:p w14:paraId="4D6AD62E" w14:textId="26192601" w:rsidR="00894DD8" w:rsidRPr="002563DB" w:rsidRDefault="00894DD8" w:rsidP="006C1AB9">
            <w:pPr>
              <w:tabs>
                <w:tab w:val="center" w:pos="4536"/>
                <w:tab w:val="right" w:pos="9072"/>
              </w:tabs>
              <w:rPr>
                <w:rFonts w:asciiTheme="majorHAnsi" w:hAnsiTheme="majorHAnsi"/>
              </w:rPr>
            </w:pPr>
            <w:r w:rsidRPr="002563DB">
              <w:rPr>
                <w:rFonts w:asciiTheme="majorHAnsi" w:hAnsiTheme="majorHAnsi"/>
              </w:rPr>
              <w:lastRenderedPageBreak/>
              <w:t xml:space="preserve">Wird ein Browser-Add-On zur Deaktivierung angeboten? Bitte Link einfügen. </w:t>
            </w:r>
          </w:p>
          <w:p w14:paraId="427A8FD9" w14:textId="77777777" w:rsidR="00175A54" w:rsidRPr="002563DB" w:rsidRDefault="00175A54" w:rsidP="00175A54">
            <w:pPr>
              <w:tabs>
                <w:tab w:val="center" w:pos="4536"/>
                <w:tab w:val="right" w:pos="9072"/>
              </w:tabs>
              <w:rPr>
                <w:rFonts w:asciiTheme="majorHAnsi" w:hAnsiTheme="majorHAnsi"/>
              </w:rPr>
            </w:pPr>
            <w:r w:rsidRPr="002563DB">
              <w:rPr>
                <w:rFonts w:asciiTheme="majorHAnsi" w:hAnsiTheme="majorHAnsi"/>
              </w:rPr>
              <w:t xml:space="preserve">einfügen. </w:t>
            </w:r>
          </w:p>
          <w:p w14:paraId="72ED5CE8" w14:textId="77777777" w:rsidR="00175A54" w:rsidRPr="002563DB" w:rsidRDefault="00C868AA" w:rsidP="00175A54">
            <w:pPr>
              <w:tabs>
                <w:tab w:val="center" w:pos="4536"/>
                <w:tab w:val="right" w:pos="9072"/>
              </w:tabs>
              <w:rPr>
                <w:rFonts w:asciiTheme="majorHAnsi" w:hAnsiTheme="majorHAnsi"/>
              </w:rPr>
            </w:pPr>
            <w:sdt>
              <w:sdtPr>
                <w:rPr>
                  <w:rFonts w:asciiTheme="majorHAnsi" w:hAnsiTheme="majorHAnsi"/>
                </w:rPr>
                <w:id w:val="1615797362"/>
                <w14:checkbox>
                  <w14:checked w14:val="0"/>
                  <w14:checkedState w14:val="2612" w14:font="MS Gothic"/>
                  <w14:uncheckedState w14:val="2610" w14:font="MS Gothic"/>
                </w14:checkbox>
              </w:sdtPr>
              <w:sdtEndPr/>
              <w:sdtContent>
                <w:r w:rsidR="00175A54" w:rsidRPr="002563DB">
                  <w:rPr>
                    <w:rFonts w:ascii="MS Gothic" w:eastAsia="MS Gothic" w:hAnsi="MS Gothic" w:cs="MS Gothic" w:hint="eastAsia"/>
                  </w:rPr>
                  <w:t>☐</w:t>
                </w:r>
              </w:sdtContent>
            </w:sdt>
            <w:r w:rsidR="00175A54" w:rsidRPr="002563DB">
              <w:rPr>
                <w:rFonts w:asciiTheme="majorHAnsi" w:hAnsiTheme="majorHAnsi"/>
              </w:rPr>
              <w:t xml:space="preserve">  Ja, Link: </w:t>
            </w:r>
            <w:sdt>
              <w:sdtPr>
                <w:rPr>
                  <w:rFonts w:asciiTheme="majorHAnsi" w:hAnsiTheme="majorHAnsi"/>
                </w:rPr>
                <w:id w:val="-2124615090"/>
                <w:showingPlcHdr/>
              </w:sdtPr>
              <w:sdtEndPr/>
              <w:sdtContent>
                <w:r w:rsidR="00175A54" w:rsidRPr="002563DB">
                  <w:rPr>
                    <w:rStyle w:val="Platzhaltertext"/>
                    <w:rFonts w:asciiTheme="majorHAnsi" w:hAnsiTheme="majorHAnsi"/>
                  </w:rPr>
                  <w:t>Klicken Sie hier, um Text einzugeben.</w:t>
                </w:r>
              </w:sdtContent>
            </w:sdt>
          </w:p>
          <w:p w14:paraId="171231C3" w14:textId="77777777" w:rsidR="00175A54" w:rsidRPr="002563DB" w:rsidRDefault="00C868AA" w:rsidP="00175A54">
            <w:pPr>
              <w:tabs>
                <w:tab w:val="center" w:pos="4536"/>
                <w:tab w:val="right" w:pos="9072"/>
              </w:tabs>
              <w:rPr>
                <w:rFonts w:asciiTheme="majorHAnsi" w:hAnsiTheme="majorHAnsi"/>
              </w:rPr>
            </w:pPr>
            <w:sdt>
              <w:sdtPr>
                <w:rPr>
                  <w:rFonts w:asciiTheme="majorHAnsi" w:hAnsiTheme="majorHAnsi"/>
                </w:rPr>
                <w:id w:val="320239013"/>
                <w14:checkbox>
                  <w14:checked w14:val="0"/>
                  <w14:checkedState w14:val="2612" w14:font="MS Gothic"/>
                  <w14:uncheckedState w14:val="2610" w14:font="MS Gothic"/>
                </w14:checkbox>
              </w:sdtPr>
              <w:sdtEndPr/>
              <w:sdtContent>
                <w:r w:rsidR="00175A54" w:rsidRPr="002563DB">
                  <w:rPr>
                    <w:rFonts w:ascii="MS Gothic" w:eastAsia="MS Gothic" w:hAnsi="MS Gothic" w:cs="MS Gothic" w:hint="eastAsia"/>
                  </w:rPr>
                  <w:t>☐</w:t>
                </w:r>
              </w:sdtContent>
            </w:sdt>
            <w:r w:rsidR="00175A54" w:rsidRPr="002563DB">
              <w:rPr>
                <w:rFonts w:asciiTheme="majorHAnsi" w:hAnsiTheme="majorHAnsi"/>
              </w:rPr>
              <w:t xml:space="preserve">  Nein</w:t>
            </w:r>
          </w:p>
          <w:p w14:paraId="300BB485" w14:textId="77777777" w:rsidR="00175A54" w:rsidRPr="002563DB" w:rsidRDefault="00C868AA" w:rsidP="00175A54">
            <w:pPr>
              <w:rPr>
                <w:rFonts w:asciiTheme="majorHAnsi" w:hAnsiTheme="majorHAnsi"/>
              </w:rPr>
            </w:pPr>
            <w:sdt>
              <w:sdtPr>
                <w:rPr>
                  <w:rFonts w:asciiTheme="majorHAnsi" w:hAnsiTheme="majorHAnsi"/>
                </w:rPr>
                <w:id w:val="-1607186785"/>
                <w14:checkbox>
                  <w14:checked w14:val="0"/>
                  <w14:checkedState w14:val="2612" w14:font="MS Gothic"/>
                  <w14:uncheckedState w14:val="2610" w14:font="MS Gothic"/>
                </w14:checkbox>
              </w:sdtPr>
              <w:sdtEndPr/>
              <w:sdtContent>
                <w:r w:rsidR="00175A54" w:rsidRPr="002563DB">
                  <w:rPr>
                    <w:rFonts w:ascii="MS Gothic" w:eastAsia="MS Gothic" w:hAnsi="MS Gothic" w:cs="MS Gothic" w:hint="eastAsia"/>
                  </w:rPr>
                  <w:t>☐</w:t>
                </w:r>
              </w:sdtContent>
            </w:sdt>
            <w:r w:rsidR="00175A54" w:rsidRPr="002563DB">
              <w:rPr>
                <w:rFonts w:asciiTheme="majorHAnsi" w:eastAsiaTheme="minorEastAsia" w:hAnsiTheme="majorHAnsi" w:cstheme="minorBidi"/>
                <w:lang w:eastAsia="de-DE"/>
              </w:rPr>
              <w:t xml:space="preserve"> Weiß nicht</w:t>
            </w:r>
          </w:p>
          <w:p w14:paraId="0D2BCCB3" w14:textId="77777777" w:rsidR="00894DD8" w:rsidRPr="002563DB" w:rsidRDefault="00894DD8" w:rsidP="006C1AB9">
            <w:pPr>
              <w:tabs>
                <w:tab w:val="center" w:pos="4536"/>
                <w:tab w:val="right" w:pos="9072"/>
              </w:tabs>
              <w:rPr>
                <w:rFonts w:asciiTheme="majorHAnsi" w:hAnsiTheme="majorHAnsi"/>
              </w:rPr>
            </w:pPr>
          </w:p>
        </w:tc>
      </w:tr>
      <w:tr w:rsidR="00894DD8" w:rsidRPr="002563DB" w14:paraId="2B96B323" w14:textId="77777777" w:rsidTr="006C1AB9">
        <w:tc>
          <w:tcPr>
            <w:tcW w:w="9210" w:type="dxa"/>
          </w:tcPr>
          <w:p w14:paraId="371A03A4" w14:textId="2DD3A8E4" w:rsidR="00894DD8" w:rsidRPr="002563DB" w:rsidRDefault="00894DD8" w:rsidP="006C1AB9">
            <w:pPr>
              <w:tabs>
                <w:tab w:val="center" w:pos="4536"/>
                <w:tab w:val="right" w:pos="9072"/>
              </w:tabs>
              <w:rPr>
                <w:rFonts w:asciiTheme="majorHAnsi" w:hAnsiTheme="majorHAnsi"/>
              </w:rPr>
            </w:pPr>
            <w:r w:rsidRPr="002563DB">
              <w:rPr>
                <w:rFonts w:asciiTheme="majorHAnsi" w:hAnsiTheme="majorHAnsi"/>
              </w:rPr>
              <w:t xml:space="preserve">Wird zusätzlich ein Opt-out-Cookie zur Deaktivierung angeboten? Bitte Link einfügen. </w:t>
            </w:r>
          </w:p>
          <w:p w14:paraId="6835C70A" w14:textId="77777777" w:rsidR="00175A54" w:rsidRPr="002563DB" w:rsidRDefault="00C868AA" w:rsidP="00175A54">
            <w:pPr>
              <w:tabs>
                <w:tab w:val="center" w:pos="4536"/>
                <w:tab w:val="right" w:pos="9072"/>
              </w:tabs>
              <w:rPr>
                <w:rFonts w:asciiTheme="majorHAnsi" w:hAnsiTheme="majorHAnsi"/>
              </w:rPr>
            </w:pPr>
            <w:sdt>
              <w:sdtPr>
                <w:rPr>
                  <w:rFonts w:asciiTheme="majorHAnsi" w:hAnsiTheme="majorHAnsi"/>
                </w:rPr>
                <w:id w:val="345066263"/>
                <w14:checkbox>
                  <w14:checked w14:val="0"/>
                  <w14:checkedState w14:val="2612" w14:font="MS Gothic"/>
                  <w14:uncheckedState w14:val="2610" w14:font="MS Gothic"/>
                </w14:checkbox>
              </w:sdtPr>
              <w:sdtEndPr/>
              <w:sdtContent>
                <w:r w:rsidR="00175A54" w:rsidRPr="002563DB">
                  <w:rPr>
                    <w:rFonts w:ascii="MS Gothic" w:eastAsia="MS Gothic" w:hAnsi="MS Gothic" w:cs="MS Gothic" w:hint="eastAsia"/>
                  </w:rPr>
                  <w:t>☐</w:t>
                </w:r>
              </w:sdtContent>
            </w:sdt>
            <w:r w:rsidR="00175A54" w:rsidRPr="002563DB">
              <w:rPr>
                <w:rFonts w:asciiTheme="majorHAnsi" w:hAnsiTheme="majorHAnsi"/>
              </w:rPr>
              <w:t xml:space="preserve">  Ja, Link: </w:t>
            </w:r>
            <w:sdt>
              <w:sdtPr>
                <w:rPr>
                  <w:rFonts w:asciiTheme="majorHAnsi" w:hAnsiTheme="majorHAnsi"/>
                </w:rPr>
                <w:id w:val="335804947"/>
                <w:showingPlcHdr/>
              </w:sdtPr>
              <w:sdtEndPr/>
              <w:sdtContent>
                <w:r w:rsidR="00175A54" w:rsidRPr="002563DB">
                  <w:rPr>
                    <w:rStyle w:val="Platzhaltertext"/>
                    <w:rFonts w:asciiTheme="majorHAnsi" w:hAnsiTheme="majorHAnsi"/>
                  </w:rPr>
                  <w:t>Klicken Sie hier, um Text einzugeben.</w:t>
                </w:r>
              </w:sdtContent>
            </w:sdt>
          </w:p>
          <w:p w14:paraId="7221B148" w14:textId="77777777" w:rsidR="00175A54" w:rsidRPr="002563DB" w:rsidRDefault="00C868AA" w:rsidP="00175A54">
            <w:pPr>
              <w:tabs>
                <w:tab w:val="center" w:pos="4536"/>
                <w:tab w:val="right" w:pos="9072"/>
              </w:tabs>
              <w:rPr>
                <w:rFonts w:asciiTheme="majorHAnsi" w:hAnsiTheme="majorHAnsi"/>
              </w:rPr>
            </w:pPr>
            <w:sdt>
              <w:sdtPr>
                <w:rPr>
                  <w:rFonts w:asciiTheme="majorHAnsi" w:hAnsiTheme="majorHAnsi"/>
                </w:rPr>
                <w:id w:val="248084457"/>
                <w14:checkbox>
                  <w14:checked w14:val="0"/>
                  <w14:checkedState w14:val="2612" w14:font="MS Gothic"/>
                  <w14:uncheckedState w14:val="2610" w14:font="MS Gothic"/>
                </w14:checkbox>
              </w:sdtPr>
              <w:sdtEndPr/>
              <w:sdtContent>
                <w:r w:rsidR="00175A54" w:rsidRPr="002563DB">
                  <w:rPr>
                    <w:rFonts w:ascii="MS Gothic" w:eastAsia="MS Gothic" w:hAnsi="MS Gothic" w:cs="MS Gothic" w:hint="eastAsia"/>
                  </w:rPr>
                  <w:t>☐</w:t>
                </w:r>
              </w:sdtContent>
            </w:sdt>
            <w:r w:rsidR="00175A54" w:rsidRPr="002563DB">
              <w:rPr>
                <w:rFonts w:asciiTheme="majorHAnsi" w:hAnsiTheme="majorHAnsi"/>
              </w:rPr>
              <w:t xml:space="preserve">  Nein</w:t>
            </w:r>
          </w:p>
          <w:p w14:paraId="119B1184" w14:textId="77777777" w:rsidR="00175A54" w:rsidRPr="002563DB" w:rsidRDefault="00C868AA" w:rsidP="00175A54">
            <w:pPr>
              <w:rPr>
                <w:rFonts w:asciiTheme="majorHAnsi" w:hAnsiTheme="majorHAnsi"/>
              </w:rPr>
            </w:pPr>
            <w:sdt>
              <w:sdtPr>
                <w:rPr>
                  <w:rFonts w:asciiTheme="majorHAnsi" w:hAnsiTheme="majorHAnsi"/>
                </w:rPr>
                <w:id w:val="2012405049"/>
                <w14:checkbox>
                  <w14:checked w14:val="0"/>
                  <w14:checkedState w14:val="2612" w14:font="MS Gothic"/>
                  <w14:uncheckedState w14:val="2610" w14:font="MS Gothic"/>
                </w14:checkbox>
              </w:sdtPr>
              <w:sdtEndPr/>
              <w:sdtContent>
                <w:r w:rsidR="00175A54" w:rsidRPr="002563DB">
                  <w:rPr>
                    <w:rFonts w:ascii="MS Gothic" w:eastAsia="MS Gothic" w:hAnsi="MS Gothic" w:cs="MS Gothic" w:hint="eastAsia"/>
                  </w:rPr>
                  <w:t>☐</w:t>
                </w:r>
              </w:sdtContent>
            </w:sdt>
            <w:r w:rsidR="00175A54" w:rsidRPr="002563DB">
              <w:rPr>
                <w:rFonts w:asciiTheme="majorHAnsi" w:eastAsiaTheme="minorEastAsia" w:hAnsiTheme="majorHAnsi" w:cstheme="minorBidi"/>
                <w:lang w:eastAsia="de-DE"/>
              </w:rPr>
              <w:t xml:space="preserve"> Weiß nicht</w:t>
            </w:r>
          </w:p>
          <w:p w14:paraId="45D8DCAD" w14:textId="77777777" w:rsidR="00894DD8" w:rsidRPr="002563DB" w:rsidRDefault="00894DD8" w:rsidP="006C1AB9">
            <w:pPr>
              <w:tabs>
                <w:tab w:val="center" w:pos="4536"/>
                <w:tab w:val="right" w:pos="9072"/>
              </w:tabs>
              <w:rPr>
                <w:rFonts w:asciiTheme="majorHAnsi" w:hAnsiTheme="majorHAnsi"/>
              </w:rPr>
            </w:pPr>
          </w:p>
        </w:tc>
      </w:tr>
      <w:tr w:rsidR="00894DD8" w:rsidRPr="002563DB" w14:paraId="56A5FC5C" w14:textId="77777777" w:rsidTr="006C1AB9">
        <w:tc>
          <w:tcPr>
            <w:tcW w:w="9210" w:type="dxa"/>
          </w:tcPr>
          <w:p w14:paraId="4F631AD5" w14:textId="3EFBBFA0" w:rsidR="00894DD8" w:rsidRPr="002563DB" w:rsidRDefault="00894DD8" w:rsidP="006C1AB9">
            <w:pPr>
              <w:tabs>
                <w:tab w:val="center" w:pos="4536"/>
                <w:tab w:val="right" w:pos="9072"/>
              </w:tabs>
              <w:rPr>
                <w:rFonts w:asciiTheme="majorHAnsi" w:hAnsiTheme="majorHAnsi"/>
              </w:rPr>
            </w:pPr>
            <w:r w:rsidRPr="002563DB">
              <w:rPr>
                <w:rFonts w:asciiTheme="majorHAnsi" w:hAnsiTheme="majorHAnsi"/>
              </w:rPr>
              <w:t xml:space="preserve">Wurde ein </w:t>
            </w:r>
            <w:r w:rsidR="00E66AFC" w:rsidRPr="002563DB">
              <w:rPr>
                <w:rFonts w:asciiTheme="majorHAnsi" w:hAnsiTheme="majorHAnsi"/>
              </w:rPr>
              <w:t>Auftragsverarbeitungsvereinbarung</w:t>
            </w:r>
            <w:r w:rsidRPr="002563DB">
              <w:rPr>
                <w:rFonts w:asciiTheme="majorHAnsi" w:hAnsiTheme="majorHAnsi"/>
              </w:rPr>
              <w:t xml:space="preserve"> (AVV) mit Google geschlossen?</w:t>
            </w:r>
          </w:p>
          <w:p w14:paraId="06921A42" w14:textId="77777777" w:rsidR="00894DD8" w:rsidRPr="002563DB" w:rsidRDefault="00C868AA" w:rsidP="006C1AB9">
            <w:pPr>
              <w:tabs>
                <w:tab w:val="center" w:pos="4536"/>
                <w:tab w:val="right" w:pos="9072"/>
              </w:tabs>
              <w:rPr>
                <w:rFonts w:asciiTheme="majorHAnsi" w:hAnsiTheme="majorHAnsi"/>
              </w:rPr>
            </w:pPr>
            <w:sdt>
              <w:sdtPr>
                <w:rPr>
                  <w:rFonts w:asciiTheme="majorHAnsi" w:hAnsiTheme="majorHAnsi"/>
                </w:rPr>
                <w:id w:val="657961508"/>
                <w14:checkbox>
                  <w14:checked w14:val="0"/>
                  <w14:checkedState w14:val="2612" w14:font="MS Gothic"/>
                  <w14:uncheckedState w14:val="2610" w14:font="MS Gothic"/>
                </w14:checkbox>
              </w:sdtPr>
              <w:sdtEndPr/>
              <w:sdtContent>
                <w:r w:rsidR="00894DD8" w:rsidRPr="002563DB">
                  <w:rPr>
                    <w:rFonts w:ascii="MS Gothic" w:eastAsia="MS Gothic" w:hAnsi="MS Gothic" w:cs="MS Gothic" w:hint="eastAsia"/>
                  </w:rPr>
                  <w:t>☐</w:t>
                </w:r>
              </w:sdtContent>
            </w:sdt>
            <w:r w:rsidR="00894DD8" w:rsidRPr="002563DB">
              <w:rPr>
                <w:rFonts w:asciiTheme="majorHAnsi" w:hAnsiTheme="majorHAnsi"/>
              </w:rPr>
              <w:t xml:space="preserve">  Ja</w:t>
            </w:r>
          </w:p>
          <w:p w14:paraId="2E060C9A" w14:textId="77777777" w:rsidR="00894DD8" w:rsidRPr="002563DB" w:rsidRDefault="00C868AA" w:rsidP="006C1AB9">
            <w:pPr>
              <w:tabs>
                <w:tab w:val="center" w:pos="4536"/>
                <w:tab w:val="right" w:pos="9072"/>
              </w:tabs>
              <w:rPr>
                <w:rFonts w:asciiTheme="majorHAnsi" w:hAnsiTheme="majorHAnsi"/>
              </w:rPr>
            </w:pPr>
            <w:sdt>
              <w:sdtPr>
                <w:rPr>
                  <w:rFonts w:asciiTheme="majorHAnsi" w:hAnsiTheme="majorHAnsi"/>
                </w:rPr>
                <w:id w:val="1921747413"/>
                <w14:checkbox>
                  <w14:checked w14:val="0"/>
                  <w14:checkedState w14:val="2612" w14:font="MS Gothic"/>
                  <w14:uncheckedState w14:val="2610" w14:font="MS Gothic"/>
                </w14:checkbox>
              </w:sdtPr>
              <w:sdtEndPr/>
              <w:sdtContent>
                <w:r w:rsidR="00894DD8" w:rsidRPr="002563DB">
                  <w:rPr>
                    <w:rFonts w:ascii="MS Gothic" w:eastAsia="MS Gothic" w:hAnsi="MS Gothic" w:cs="MS Gothic" w:hint="eastAsia"/>
                  </w:rPr>
                  <w:t>☐</w:t>
                </w:r>
              </w:sdtContent>
            </w:sdt>
            <w:r w:rsidR="00894DD8" w:rsidRPr="002563DB">
              <w:rPr>
                <w:rFonts w:asciiTheme="majorHAnsi" w:hAnsiTheme="majorHAnsi"/>
              </w:rPr>
              <w:t xml:space="preserve">  Nein</w:t>
            </w:r>
          </w:p>
          <w:p w14:paraId="64D06207" w14:textId="77777777" w:rsidR="00175A54" w:rsidRPr="002563DB" w:rsidRDefault="00C868AA" w:rsidP="00175A54">
            <w:pPr>
              <w:rPr>
                <w:rFonts w:asciiTheme="majorHAnsi" w:hAnsiTheme="majorHAnsi"/>
              </w:rPr>
            </w:pPr>
            <w:sdt>
              <w:sdtPr>
                <w:rPr>
                  <w:rFonts w:asciiTheme="majorHAnsi" w:hAnsiTheme="majorHAnsi"/>
                </w:rPr>
                <w:id w:val="1116027822"/>
                <w14:checkbox>
                  <w14:checked w14:val="0"/>
                  <w14:checkedState w14:val="2612" w14:font="MS Gothic"/>
                  <w14:uncheckedState w14:val="2610" w14:font="MS Gothic"/>
                </w14:checkbox>
              </w:sdtPr>
              <w:sdtEndPr/>
              <w:sdtContent>
                <w:r w:rsidR="00175A54" w:rsidRPr="002563DB">
                  <w:rPr>
                    <w:rFonts w:ascii="MS Gothic" w:eastAsia="MS Gothic" w:hAnsi="MS Gothic" w:cs="MS Gothic" w:hint="eastAsia"/>
                  </w:rPr>
                  <w:t>☐</w:t>
                </w:r>
              </w:sdtContent>
            </w:sdt>
            <w:r w:rsidR="00175A54" w:rsidRPr="002563DB">
              <w:rPr>
                <w:rFonts w:asciiTheme="majorHAnsi" w:eastAsiaTheme="minorEastAsia" w:hAnsiTheme="majorHAnsi" w:cstheme="minorBidi"/>
                <w:lang w:eastAsia="de-DE"/>
              </w:rPr>
              <w:t xml:space="preserve"> Weiß nicht</w:t>
            </w:r>
          </w:p>
          <w:p w14:paraId="391E3362" w14:textId="77777777" w:rsidR="00894DD8" w:rsidRPr="002563DB" w:rsidRDefault="00894DD8" w:rsidP="006C1AB9">
            <w:pPr>
              <w:tabs>
                <w:tab w:val="center" w:pos="4536"/>
                <w:tab w:val="right" w:pos="9072"/>
              </w:tabs>
              <w:rPr>
                <w:rFonts w:asciiTheme="majorHAnsi" w:hAnsiTheme="majorHAnsi"/>
              </w:rPr>
            </w:pPr>
          </w:p>
        </w:tc>
      </w:tr>
      <w:tr w:rsidR="00894DD8" w:rsidRPr="002563DB" w14:paraId="1BEC1EB2" w14:textId="77777777" w:rsidTr="006C1AB9">
        <w:tc>
          <w:tcPr>
            <w:tcW w:w="9210" w:type="dxa"/>
          </w:tcPr>
          <w:p w14:paraId="38CF3362" w14:textId="77777777" w:rsidR="00894DD8" w:rsidRPr="002563DB" w:rsidRDefault="00894DD8" w:rsidP="006C1AB9">
            <w:pPr>
              <w:tabs>
                <w:tab w:val="center" w:pos="4536"/>
                <w:tab w:val="right" w:pos="9072"/>
              </w:tabs>
              <w:rPr>
                <w:rFonts w:asciiTheme="majorHAnsi" w:hAnsiTheme="majorHAnsi"/>
              </w:rPr>
            </w:pPr>
            <w:r w:rsidRPr="002563DB">
              <w:rPr>
                <w:rFonts w:asciiTheme="majorHAnsi" w:hAnsiTheme="majorHAnsi"/>
              </w:rPr>
              <w:t>Sonstiges:</w:t>
            </w:r>
          </w:p>
          <w:p w14:paraId="7FF307E5" w14:textId="77777777" w:rsidR="00894DD8" w:rsidRPr="002563DB" w:rsidRDefault="00894DD8" w:rsidP="006C1AB9">
            <w:pPr>
              <w:tabs>
                <w:tab w:val="center" w:pos="4536"/>
                <w:tab w:val="right" w:pos="9072"/>
              </w:tabs>
              <w:rPr>
                <w:rFonts w:asciiTheme="majorHAnsi" w:hAnsiTheme="majorHAnsi"/>
              </w:rPr>
            </w:pPr>
          </w:p>
          <w:p w14:paraId="2982DF78" w14:textId="77777777" w:rsidR="00894DD8" w:rsidRPr="002563DB" w:rsidRDefault="00C868AA" w:rsidP="006C1AB9">
            <w:pPr>
              <w:tabs>
                <w:tab w:val="center" w:pos="4536"/>
                <w:tab w:val="right" w:pos="9072"/>
              </w:tabs>
              <w:rPr>
                <w:rFonts w:asciiTheme="majorHAnsi" w:hAnsiTheme="majorHAnsi"/>
              </w:rPr>
            </w:pPr>
            <w:sdt>
              <w:sdtPr>
                <w:rPr>
                  <w:rFonts w:asciiTheme="majorHAnsi" w:hAnsiTheme="majorHAnsi"/>
                </w:rPr>
                <w:id w:val="239067266"/>
                <w:showingPlcHdr/>
              </w:sdtPr>
              <w:sdtEndPr/>
              <w:sdtContent>
                <w:r w:rsidR="00894DD8" w:rsidRPr="002563DB">
                  <w:rPr>
                    <w:rStyle w:val="Platzhaltertext"/>
                    <w:rFonts w:asciiTheme="majorHAnsi" w:hAnsiTheme="majorHAnsi"/>
                  </w:rPr>
                  <w:t>Klicken Sie hier, um Text einzugeben.</w:t>
                </w:r>
              </w:sdtContent>
            </w:sdt>
          </w:p>
          <w:p w14:paraId="1CC3BB10" w14:textId="77777777" w:rsidR="00894DD8" w:rsidRPr="002563DB" w:rsidRDefault="00894DD8" w:rsidP="006C1AB9">
            <w:pPr>
              <w:tabs>
                <w:tab w:val="center" w:pos="4536"/>
                <w:tab w:val="right" w:pos="9072"/>
              </w:tabs>
              <w:rPr>
                <w:rFonts w:asciiTheme="majorHAnsi" w:hAnsiTheme="majorHAnsi"/>
              </w:rPr>
            </w:pPr>
          </w:p>
        </w:tc>
      </w:tr>
    </w:tbl>
    <w:p w14:paraId="0E3B151C" w14:textId="77777777" w:rsidR="00E66AFC" w:rsidRPr="002563DB" w:rsidRDefault="00E66AFC">
      <w:pPr>
        <w:rPr>
          <w:rFonts w:asciiTheme="majorHAnsi" w:hAnsiTheme="majorHAnsi"/>
          <w:sz w:val="22"/>
          <w:szCs w:val="22"/>
        </w:rPr>
      </w:pPr>
    </w:p>
    <w:p w14:paraId="0BA58CDF" w14:textId="77777777" w:rsidR="00E66AFC" w:rsidRPr="002563DB" w:rsidRDefault="00E66AFC">
      <w:pPr>
        <w:rPr>
          <w:rFonts w:asciiTheme="majorHAnsi" w:hAnsiTheme="majorHAnsi"/>
          <w:sz w:val="22"/>
          <w:szCs w:val="22"/>
        </w:rPr>
      </w:pPr>
    </w:p>
    <w:tbl>
      <w:tblPr>
        <w:tblStyle w:val="Tabellenraster"/>
        <w:tblW w:w="0" w:type="auto"/>
        <w:tblLook w:val="04A0" w:firstRow="1" w:lastRow="0" w:firstColumn="1" w:lastColumn="0" w:noHBand="0" w:noVBand="1"/>
      </w:tblPr>
      <w:tblGrid>
        <w:gridCol w:w="9060"/>
      </w:tblGrid>
      <w:tr w:rsidR="00894DD8" w:rsidRPr="002563DB" w14:paraId="7F4EEFB3" w14:textId="77777777" w:rsidTr="006C1AB9">
        <w:tc>
          <w:tcPr>
            <w:tcW w:w="9210" w:type="dxa"/>
            <w:shd w:val="clear" w:color="auto" w:fill="BFBFBF" w:themeFill="background1" w:themeFillShade="BF"/>
          </w:tcPr>
          <w:p w14:paraId="056E5702" w14:textId="4975BEF6" w:rsidR="00894DD8" w:rsidRPr="002563DB" w:rsidRDefault="00894DD8" w:rsidP="006C1AB9">
            <w:pPr>
              <w:jc w:val="center"/>
              <w:rPr>
                <w:rFonts w:asciiTheme="majorHAnsi" w:hAnsiTheme="majorHAnsi"/>
                <w:b/>
              </w:rPr>
            </w:pPr>
            <w:r w:rsidRPr="002563DB">
              <w:rPr>
                <w:rFonts w:asciiTheme="majorHAnsi" w:hAnsiTheme="majorHAnsi"/>
                <w:b/>
              </w:rPr>
              <w:t>Adobe Analytics</w:t>
            </w:r>
          </w:p>
          <w:p w14:paraId="750C98CD" w14:textId="77777777" w:rsidR="00894DD8" w:rsidRPr="002563DB" w:rsidRDefault="00894DD8" w:rsidP="006C1AB9">
            <w:pPr>
              <w:jc w:val="center"/>
              <w:rPr>
                <w:rFonts w:asciiTheme="majorHAnsi" w:hAnsiTheme="majorHAnsi"/>
                <w:b/>
              </w:rPr>
            </w:pPr>
          </w:p>
        </w:tc>
      </w:tr>
      <w:tr w:rsidR="00894DD8" w:rsidRPr="002563DB" w14:paraId="6A892E80" w14:textId="77777777" w:rsidTr="006C1AB9">
        <w:tc>
          <w:tcPr>
            <w:tcW w:w="9210" w:type="dxa"/>
          </w:tcPr>
          <w:p w14:paraId="124E9034" w14:textId="7128853D" w:rsidR="00894DD8" w:rsidRPr="002563DB" w:rsidRDefault="00894DD8" w:rsidP="006C1AB9">
            <w:pPr>
              <w:tabs>
                <w:tab w:val="center" w:pos="4536"/>
                <w:tab w:val="right" w:pos="9072"/>
              </w:tabs>
              <w:rPr>
                <w:rFonts w:asciiTheme="majorHAnsi" w:hAnsiTheme="majorHAnsi"/>
              </w:rPr>
            </w:pPr>
            <w:r w:rsidRPr="002563DB">
              <w:rPr>
                <w:rFonts w:asciiTheme="majorHAnsi" w:hAnsiTheme="majorHAnsi"/>
              </w:rPr>
              <w:t>Wird Adobe Analytics (Omniture) auf der Website verwendet?</w:t>
            </w:r>
          </w:p>
          <w:p w14:paraId="19DE0C3B" w14:textId="77777777" w:rsidR="00E66AFC" w:rsidRPr="002563DB" w:rsidRDefault="00C868AA" w:rsidP="00E66AFC">
            <w:pPr>
              <w:tabs>
                <w:tab w:val="center" w:pos="4536"/>
                <w:tab w:val="right" w:pos="9072"/>
              </w:tabs>
              <w:rPr>
                <w:rFonts w:asciiTheme="majorHAnsi" w:hAnsiTheme="majorHAnsi"/>
              </w:rPr>
            </w:pPr>
            <w:sdt>
              <w:sdtPr>
                <w:rPr>
                  <w:rFonts w:asciiTheme="majorHAnsi" w:hAnsiTheme="majorHAnsi"/>
                </w:rPr>
                <w:id w:val="1111706021"/>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hAnsiTheme="majorHAnsi"/>
              </w:rPr>
              <w:t xml:space="preserve">  Ja</w:t>
            </w:r>
          </w:p>
          <w:p w14:paraId="7687F152" w14:textId="77777777" w:rsidR="00E66AFC" w:rsidRPr="002563DB" w:rsidRDefault="00C868AA" w:rsidP="00E66AFC">
            <w:pPr>
              <w:tabs>
                <w:tab w:val="center" w:pos="4536"/>
                <w:tab w:val="right" w:pos="9072"/>
              </w:tabs>
              <w:rPr>
                <w:rFonts w:asciiTheme="majorHAnsi" w:hAnsiTheme="majorHAnsi"/>
              </w:rPr>
            </w:pPr>
            <w:sdt>
              <w:sdtPr>
                <w:rPr>
                  <w:rFonts w:asciiTheme="majorHAnsi" w:hAnsiTheme="majorHAnsi"/>
                </w:rPr>
                <w:id w:val="-719597510"/>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hAnsiTheme="majorHAnsi"/>
              </w:rPr>
              <w:t xml:space="preserve">  Nein</w:t>
            </w:r>
          </w:p>
          <w:p w14:paraId="5841D857" w14:textId="77777777" w:rsidR="00E66AFC" w:rsidRPr="002563DB" w:rsidRDefault="00C868AA" w:rsidP="00E66AFC">
            <w:pPr>
              <w:rPr>
                <w:rFonts w:asciiTheme="majorHAnsi" w:hAnsiTheme="majorHAnsi"/>
              </w:rPr>
            </w:pPr>
            <w:sdt>
              <w:sdtPr>
                <w:rPr>
                  <w:rFonts w:asciiTheme="majorHAnsi" w:hAnsiTheme="majorHAnsi"/>
                </w:rPr>
                <w:id w:val="-1564945743"/>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eastAsiaTheme="minorEastAsia" w:hAnsiTheme="majorHAnsi" w:cstheme="minorBidi"/>
                <w:lang w:eastAsia="de-DE"/>
              </w:rPr>
              <w:t xml:space="preserve"> Weiß nicht</w:t>
            </w:r>
          </w:p>
          <w:p w14:paraId="0AE0BB96" w14:textId="77777777" w:rsidR="00894DD8" w:rsidRPr="002563DB" w:rsidRDefault="00894DD8" w:rsidP="006C1AB9">
            <w:pPr>
              <w:rPr>
                <w:rFonts w:asciiTheme="majorHAnsi" w:hAnsiTheme="majorHAnsi"/>
              </w:rPr>
            </w:pPr>
          </w:p>
        </w:tc>
      </w:tr>
      <w:tr w:rsidR="00894DD8" w:rsidRPr="002563DB" w14:paraId="058EEFFF" w14:textId="77777777" w:rsidTr="006C1AB9">
        <w:tc>
          <w:tcPr>
            <w:tcW w:w="9210" w:type="dxa"/>
          </w:tcPr>
          <w:p w14:paraId="2BC9C981" w14:textId="77777777" w:rsidR="00894DD8" w:rsidRPr="002563DB" w:rsidRDefault="00894DD8" w:rsidP="006C1AB9">
            <w:pPr>
              <w:tabs>
                <w:tab w:val="center" w:pos="4536"/>
                <w:tab w:val="right" w:pos="9072"/>
              </w:tabs>
              <w:rPr>
                <w:rFonts w:asciiTheme="majorHAnsi" w:hAnsiTheme="majorHAnsi"/>
              </w:rPr>
            </w:pPr>
            <w:r w:rsidRPr="002563DB">
              <w:rPr>
                <w:rFonts w:asciiTheme="majorHAnsi" w:hAnsiTheme="majorHAnsi"/>
              </w:rPr>
              <w:t xml:space="preserve">   Falls ja, welche Daten werden gespeichert?  </w:t>
            </w:r>
          </w:p>
          <w:p w14:paraId="26C649AD" w14:textId="77777777" w:rsidR="00E66AFC" w:rsidRPr="002563DB" w:rsidRDefault="00E66AFC" w:rsidP="00E66AFC">
            <w:pPr>
              <w:tabs>
                <w:tab w:val="center" w:pos="4536"/>
                <w:tab w:val="right" w:pos="9072"/>
              </w:tabs>
              <w:rPr>
                <w:rFonts w:asciiTheme="majorHAnsi" w:hAnsiTheme="majorHAnsi"/>
              </w:rPr>
            </w:pPr>
          </w:p>
          <w:p w14:paraId="200537E8" w14:textId="77777777" w:rsidR="00E66AFC" w:rsidRPr="002563DB" w:rsidRDefault="00E66AFC" w:rsidP="00E66AFC">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334694089"/>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Browsertyp und -version</w:t>
            </w:r>
          </w:p>
          <w:p w14:paraId="033E92C1" w14:textId="77777777" w:rsidR="00E66AFC" w:rsidRPr="002563DB" w:rsidRDefault="00E66AFC" w:rsidP="00E66AFC">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815765763"/>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Betriebssystem des Nutzers  </w:t>
            </w:r>
          </w:p>
          <w:p w14:paraId="1290B6EE" w14:textId="77777777" w:rsidR="00E66AFC" w:rsidRPr="002563DB" w:rsidRDefault="00E66AFC" w:rsidP="00E66AFC">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974400547"/>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w:t>
            </w:r>
            <w:r w:rsidRPr="002563DB">
              <w:rPr>
                <w:rStyle w:val="ts-muster-content"/>
                <w:rFonts w:asciiTheme="majorHAnsi" w:hAnsiTheme="majorHAnsi"/>
              </w:rPr>
              <w:t>Herkunftsland, Datum und Uhrzeit der Serveranfrage</w:t>
            </w:r>
          </w:p>
          <w:p w14:paraId="54C68082" w14:textId="77777777" w:rsidR="00E66AFC" w:rsidRPr="002563DB" w:rsidRDefault="00E66AFC" w:rsidP="00E66AFC">
            <w:pPr>
              <w:tabs>
                <w:tab w:val="center" w:pos="4536"/>
                <w:tab w:val="right" w:pos="9072"/>
              </w:tabs>
              <w:rPr>
                <w:rStyle w:val="ts-muster-content"/>
                <w:rFonts w:asciiTheme="majorHAnsi" w:hAnsiTheme="majorHAnsi"/>
              </w:rPr>
            </w:pPr>
            <w:r w:rsidRPr="002563DB">
              <w:rPr>
                <w:rFonts w:asciiTheme="majorHAnsi" w:hAnsiTheme="majorHAnsi"/>
              </w:rPr>
              <w:t xml:space="preserve">   </w:t>
            </w:r>
            <w:sdt>
              <w:sdtPr>
                <w:rPr>
                  <w:rFonts w:asciiTheme="majorHAnsi" w:hAnsiTheme="majorHAnsi"/>
                </w:rPr>
                <w:id w:val="40330500"/>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w:t>
            </w:r>
            <w:r w:rsidRPr="002563DB">
              <w:rPr>
                <w:rStyle w:val="ts-muster-content"/>
                <w:rFonts w:asciiTheme="majorHAnsi" w:hAnsiTheme="majorHAnsi"/>
              </w:rPr>
              <w:t>Anzahl der Besuche</w:t>
            </w:r>
          </w:p>
          <w:p w14:paraId="5E3CE6F9" w14:textId="77777777" w:rsidR="00E66AFC" w:rsidRPr="002563DB" w:rsidRDefault="00E66AFC" w:rsidP="00E66AFC">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395886968"/>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w:t>
            </w:r>
            <w:r w:rsidRPr="002563DB">
              <w:rPr>
                <w:rStyle w:val="ts-muster-content"/>
                <w:rFonts w:asciiTheme="majorHAnsi" w:hAnsiTheme="majorHAnsi"/>
              </w:rPr>
              <w:t>Verweildauer auf der Website</w:t>
            </w:r>
          </w:p>
          <w:p w14:paraId="6175BFF0" w14:textId="77777777" w:rsidR="00E66AFC" w:rsidRPr="002563DB" w:rsidRDefault="00E66AFC" w:rsidP="00E66AFC">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332689945"/>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die vom Nutzer </w:t>
            </w:r>
            <w:r w:rsidRPr="002563DB">
              <w:rPr>
                <w:rStyle w:val="ts-muster-content"/>
                <w:rFonts w:asciiTheme="majorHAnsi" w:hAnsiTheme="majorHAnsi"/>
              </w:rPr>
              <w:t>betätigten externen Links</w:t>
            </w:r>
          </w:p>
          <w:p w14:paraId="7D514016" w14:textId="77777777" w:rsidR="00E66AFC" w:rsidRPr="002563DB" w:rsidRDefault="00E66AFC" w:rsidP="00E66AFC">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768276760"/>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w:t>
            </w:r>
            <w:r w:rsidRPr="002563DB">
              <w:rPr>
                <w:rStyle w:val="ts-muster-content"/>
                <w:rFonts w:asciiTheme="majorHAnsi" w:hAnsiTheme="majorHAnsi"/>
              </w:rPr>
              <w:t>IP-Adresse des Nutzers</w:t>
            </w:r>
          </w:p>
          <w:p w14:paraId="022F0842" w14:textId="77777777" w:rsidR="00E66AFC" w:rsidRPr="002563DB" w:rsidRDefault="00E66AFC" w:rsidP="00E66AFC">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940639231"/>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Website, von der der Nutzer auf die aufgerufene Website gelangt ist (Referrer)</w:t>
            </w:r>
          </w:p>
          <w:p w14:paraId="615C75B6" w14:textId="77777777" w:rsidR="00E66AFC" w:rsidRPr="002563DB" w:rsidRDefault="00E66AFC" w:rsidP="00E66AFC">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671141891"/>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Unterseiten, die von der aufgerufenen Website aus aufgerufen werden</w:t>
            </w:r>
          </w:p>
          <w:p w14:paraId="13D5A105" w14:textId="331CA7A1" w:rsidR="00894DD8" w:rsidRPr="002563DB" w:rsidRDefault="00E66AFC" w:rsidP="00E66AFC">
            <w:pPr>
              <w:tabs>
                <w:tab w:val="center" w:pos="4536"/>
                <w:tab w:val="right" w:pos="9072"/>
              </w:tabs>
              <w:rPr>
                <w:rFonts w:asciiTheme="majorHAnsi" w:hAnsiTheme="majorHAnsi"/>
              </w:rPr>
            </w:pPr>
            <w:r w:rsidRPr="002563DB">
              <w:rPr>
                <w:rFonts w:asciiTheme="majorHAnsi" w:hAnsiTheme="majorHAnsi"/>
              </w:rPr>
              <w:lastRenderedPageBreak/>
              <w:t xml:space="preserve">   </w:t>
            </w:r>
            <w:sdt>
              <w:sdtPr>
                <w:rPr>
                  <w:rFonts w:asciiTheme="majorHAnsi" w:hAnsiTheme="majorHAnsi"/>
                </w:rPr>
                <w:id w:val="1996454639"/>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weitere Daten: </w:t>
            </w:r>
            <w:sdt>
              <w:sdtPr>
                <w:rPr>
                  <w:rFonts w:asciiTheme="majorHAnsi" w:hAnsiTheme="majorHAnsi"/>
                </w:rPr>
                <w:id w:val="-2089066135"/>
                <w:showingPlcHdr/>
              </w:sdtPr>
              <w:sdtEndPr/>
              <w:sdtContent>
                <w:r w:rsidRPr="002563DB">
                  <w:rPr>
                    <w:rStyle w:val="Platzhaltertext"/>
                    <w:rFonts w:asciiTheme="majorHAnsi" w:hAnsiTheme="majorHAnsi"/>
                  </w:rPr>
                  <w:t>Klicken Sie hier, um Text einzugeben.</w:t>
                </w:r>
              </w:sdtContent>
            </w:sdt>
            <w:r w:rsidRPr="002563DB">
              <w:rPr>
                <w:rFonts w:asciiTheme="majorHAnsi" w:hAnsiTheme="majorHAnsi"/>
              </w:rPr>
              <w:br/>
            </w:r>
          </w:p>
        </w:tc>
      </w:tr>
      <w:tr w:rsidR="00E66AFC" w:rsidRPr="002563DB" w14:paraId="5AE3DE1D" w14:textId="77777777" w:rsidTr="006C1AB9">
        <w:tc>
          <w:tcPr>
            <w:tcW w:w="9210" w:type="dxa"/>
          </w:tcPr>
          <w:p w14:paraId="7193DB71"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lastRenderedPageBreak/>
              <w:t>Wie werden die o. g. Daten erhoben?</w:t>
            </w:r>
          </w:p>
          <w:p w14:paraId="50568286"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720213614"/>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Cookies </w:t>
            </w:r>
          </w:p>
          <w:p w14:paraId="21DA2DEA"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370333701"/>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Sonstiges: </w:t>
            </w:r>
            <w:sdt>
              <w:sdtPr>
                <w:rPr>
                  <w:rFonts w:asciiTheme="majorHAnsi" w:hAnsiTheme="majorHAnsi"/>
                </w:rPr>
                <w:id w:val="-323738594"/>
                <w:showingPlcHdr/>
              </w:sdtPr>
              <w:sdtEndPr/>
              <w:sdtContent>
                <w:r w:rsidRPr="002563DB">
                  <w:rPr>
                    <w:rStyle w:val="Platzhaltertext"/>
                    <w:rFonts w:asciiTheme="majorHAnsi" w:hAnsiTheme="majorHAnsi"/>
                  </w:rPr>
                  <w:t>Klicken Sie hier, um Text einzugeben.</w:t>
                </w:r>
              </w:sdtContent>
            </w:sdt>
          </w:p>
          <w:p w14:paraId="4F53BF6F" w14:textId="77777777" w:rsidR="00E66AFC" w:rsidRPr="002563DB" w:rsidRDefault="00E66AFC" w:rsidP="006C1AB9">
            <w:pPr>
              <w:tabs>
                <w:tab w:val="center" w:pos="4536"/>
                <w:tab w:val="right" w:pos="9072"/>
              </w:tabs>
              <w:rPr>
                <w:rFonts w:asciiTheme="majorHAnsi" w:hAnsiTheme="majorHAnsi"/>
              </w:rPr>
            </w:pPr>
          </w:p>
        </w:tc>
      </w:tr>
      <w:tr w:rsidR="00E66AFC" w:rsidRPr="002563DB" w14:paraId="49114B74" w14:textId="77777777" w:rsidTr="006C1AB9">
        <w:tc>
          <w:tcPr>
            <w:tcW w:w="9210" w:type="dxa"/>
          </w:tcPr>
          <w:p w14:paraId="189C6F38" w14:textId="77777777" w:rsidR="00E66AFC" w:rsidRPr="002563DB" w:rsidRDefault="00E66AFC" w:rsidP="00CA4D94">
            <w:pPr>
              <w:rPr>
                <w:rFonts w:asciiTheme="majorHAnsi" w:hAnsiTheme="majorHAnsi"/>
              </w:rPr>
            </w:pPr>
            <w:r w:rsidRPr="002563DB">
              <w:rPr>
                <w:rFonts w:asciiTheme="majorHAnsi" w:hAnsiTheme="majorHAnsi"/>
              </w:rPr>
              <w:t>Was ist der Zweck der Nutzung dieses Tools?</w:t>
            </w:r>
          </w:p>
          <w:p w14:paraId="446373BC"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235090491"/>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Reichweitenmessung</w:t>
            </w:r>
          </w:p>
          <w:p w14:paraId="365BDC92"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773665532"/>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Analyse der Webseite</w:t>
            </w:r>
          </w:p>
          <w:p w14:paraId="7D29AEBE"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890106634"/>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Optimierung der Webseite  </w:t>
            </w:r>
          </w:p>
          <w:p w14:paraId="4321A9D5"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2106465091"/>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wirtschaftlicher Betrieb der Webseite</w:t>
            </w:r>
          </w:p>
          <w:p w14:paraId="22524442" w14:textId="7D7D1F20" w:rsidR="00E66AFC" w:rsidRPr="002563DB" w:rsidRDefault="00E66AFC" w:rsidP="006C1AB9">
            <w:pPr>
              <w:rPr>
                <w:rFonts w:asciiTheme="majorHAnsi" w:hAnsiTheme="majorHAnsi"/>
                <w:i/>
                <w:color w:val="C00000"/>
              </w:rPr>
            </w:pPr>
            <w:r w:rsidRPr="002563DB">
              <w:rPr>
                <w:rFonts w:asciiTheme="majorHAnsi" w:hAnsiTheme="majorHAnsi"/>
              </w:rPr>
              <w:t xml:space="preserve">   </w:t>
            </w:r>
            <w:sdt>
              <w:sdtPr>
                <w:rPr>
                  <w:rFonts w:asciiTheme="majorHAnsi" w:hAnsiTheme="majorHAnsi"/>
                </w:rPr>
                <w:id w:val="691039980"/>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Sonstiges: </w:t>
            </w:r>
            <w:sdt>
              <w:sdtPr>
                <w:rPr>
                  <w:rFonts w:asciiTheme="majorHAnsi" w:hAnsiTheme="majorHAnsi"/>
                </w:rPr>
                <w:id w:val="-1407373325"/>
                <w:showingPlcHdr/>
              </w:sdtPr>
              <w:sdtEndPr/>
              <w:sdtContent>
                <w:r w:rsidRPr="002563DB">
                  <w:rPr>
                    <w:rStyle w:val="Platzhaltertext"/>
                    <w:rFonts w:asciiTheme="majorHAnsi" w:hAnsiTheme="majorHAnsi"/>
                  </w:rPr>
                  <w:t>Klicken Sie hier, um Text einzugeben.</w:t>
                </w:r>
              </w:sdtContent>
            </w:sdt>
            <w:r w:rsidRPr="002563DB">
              <w:rPr>
                <w:rFonts w:asciiTheme="majorHAnsi" w:hAnsiTheme="majorHAnsi"/>
              </w:rPr>
              <w:br/>
            </w:r>
          </w:p>
        </w:tc>
      </w:tr>
      <w:tr w:rsidR="00E66AFC" w:rsidRPr="002563DB" w14:paraId="7F15A692" w14:textId="77777777" w:rsidTr="006C1AB9">
        <w:tc>
          <w:tcPr>
            <w:tcW w:w="9210" w:type="dxa"/>
          </w:tcPr>
          <w:p w14:paraId="5524B790" w14:textId="77777777" w:rsidR="00E66AFC" w:rsidRPr="002563DB" w:rsidRDefault="00E66AFC" w:rsidP="00CA4D94">
            <w:pPr>
              <w:rPr>
                <w:rFonts w:asciiTheme="majorHAnsi" w:hAnsiTheme="majorHAnsi"/>
              </w:rPr>
            </w:pPr>
            <w:r w:rsidRPr="002563DB">
              <w:rPr>
                <w:rFonts w:asciiTheme="majorHAnsi" w:hAnsiTheme="majorHAnsi"/>
              </w:rPr>
              <w:t xml:space="preserve">Wie lange werden die Daten gespeichert bzw. wann werden die erhobenen Daten konkret gelöscht? </w:t>
            </w:r>
            <w:r w:rsidRPr="002563DB">
              <w:rPr>
                <w:rFonts w:asciiTheme="majorHAnsi" w:hAnsiTheme="majorHAnsi"/>
              </w:rPr>
              <w:br/>
              <w:t>Wurde der voreingestellte Speicherzeitraum verändert?</w:t>
            </w:r>
          </w:p>
          <w:p w14:paraId="7CA2FBBB" w14:textId="77777777" w:rsidR="00E66AFC" w:rsidRPr="002563DB" w:rsidRDefault="00E66AFC" w:rsidP="00CA4D94">
            <w:pPr>
              <w:rPr>
                <w:rFonts w:asciiTheme="majorHAnsi" w:hAnsiTheme="majorHAnsi"/>
              </w:rPr>
            </w:pPr>
          </w:p>
          <w:sdt>
            <w:sdtPr>
              <w:rPr>
                <w:rFonts w:asciiTheme="majorHAnsi" w:hAnsiTheme="majorHAnsi"/>
                <w:i/>
                <w:color w:val="C00000"/>
              </w:rPr>
              <w:id w:val="-842700871"/>
              <w:showingPlcHdr/>
            </w:sdtPr>
            <w:sdtEndPr/>
            <w:sdtContent>
              <w:p w14:paraId="729FFF64" w14:textId="13A02EC5" w:rsidR="00E66AFC" w:rsidRPr="002563DB" w:rsidRDefault="00E66AFC" w:rsidP="006C1AB9">
                <w:pPr>
                  <w:rPr>
                    <w:rFonts w:asciiTheme="majorHAnsi" w:hAnsiTheme="majorHAnsi"/>
                  </w:rPr>
                </w:pPr>
                <w:r w:rsidRPr="002563DB">
                  <w:rPr>
                    <w:rStyle w:val="Platzhaltertext"/>
                    <w:rFonts w:asciiTheme="majorHAnsi" w:hAnsiTheme="majorHAnsi"/>
                  </w:rPr>
                  <w:t>Klicken Sie hier, um Text einzugeben.</w:t>
                </w:r>
              </w:p>
            </w:sdtContent>
          </w:sdt>
        </w:tc>
      </w:tr>
      <w:tr w:rsidR="00E66AFC" w:rsidRPr="002563DB" w14:paraId="69CFF360" w14:textId="77777777" w:rsidTr="006C1AB9">
        <w:tc>
          <w:tcPr>
            <w:tcW w:w="9210" w:type="dxa"/>
          </w:tcPr>
          <w:p w14:paraId="04D6B0E8" w14:textId="77777777" w:rsidR="00E66AFC" w:rsidRPr="002563DB" w:rsidRDefault="00E66AFC" w:rsidP="00CA4D94">
            <w:pPr>
              <w:rPr>
                <w:rFonts w:asciiTheme="majorHAnsi" w:hAnsiTheme="majorHAnsi"/>
              </w:rPr>
            </w:pPr>
            <w:r w:rsidRPr="002563DB">
              <w:rPr>
                <w:rFonts w:asciiTheme="majorHAnsi" w:hAnsiTheme="majorHAnsi"/>
              </w:rPr>
              <w:t>Ist eine IP-Anonymisierung aktiviert, sodass IP-Adressen nur gekürzt verarbeitet werden?</w:t>
            </w:r>
          </w:p>
          <w:p w14:paraId="3B4D66A2" w14:textId="77777777" w:rsidR="00E66AFC" w:rsidRPr="002563DB" w:rsidRDefault="00C868AA" w:rsidP="00CA4D94">
            <w:pPr>
              <w:tabs>
                <w:tab w:val="center" w:pos="4536"/>
                <w:tab w:val="right" w:pos="9072"/>
              </w:tabs>
              <w:rPr>
                <w:rFonts w:asciiTheme="majorHAnsi" w:hAnsiTheme="majorHAnsi"/>
              </w:rPr>
            </w:pPr>
            <w:sdt>
              <w:sdtPr>
                <w:rPr>
                  <w:rFonts w:asciiTheme="majorHAnsi" w:hAnsiTheme="majorHAnsi"/>
                </w:rPr>
                <w:id w:val="-1908225989"/>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hAnsiTheme="majorHAnsi"/>
              </w:rPr>
              <w:t xml:space="preserve">  Ja</w:t>
            </w:r>
          </w:p>
          <w:p w14:paraId="23673117" w14:textId="77777777" w:rsidR="00E66AFC" w:rsidRPr="002563DB" w:rsidRDefault="00C868AA" w:rsidP="00CA4D94">
            <w:pPr>
              <w:tabs>
                <w:tab w:val="center" w:pos="4536"/>
                <w:tab w:val="right" w:pos="9072"/>
              </w:tabs>
              <w:rPr>
                <w:rFonts w:asciiTheme="majorHAnsi" w:hAnsiTheme="majorHAnsi"/>
              </w:rPr>
            </w:pPr>
            <w:sdt>
              <w:sdtPr>
                <w:rPr>
                  <w:rFonts w:asciiTheme="majorHAnsi" w:hAnsiTheme="majorHAnsi"/>
                </w:rPr>
                <w:id w:val="-684678044"/>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hAnsiTheme="majorHAnsi"/>
              </w:rPr>
              <w:t xml:space="preserve">  Nein</w:t>
            </w:r>
          </w:p>
          <w:p w14:paraId="48D309D5" w14:textId="77777777" w:rsidR="00E66AFC" w:rsidRPr="002563DB" w:rsidRDefault="00C868AA" w:rsidP="00CA4D94">
            <w:pPr>
              <w:rPr>
                <w:rFonts w:asciiTheme="majorHAnsi" w:hAnsiTheme="majorHAnsi"/>
              </w:rPr>
            </w:pPr>
            <w:sdt>
              <w:sdtPr>
                <w:rPr>
                  <w:rFonts w:asciiTheme="majorHAnsi" w:hAnsiTheme="majorHAnsi"/>
                </w:rPr>
                <w:id w:val="1406191"/>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eastAsiaTheme="minorEastAsia" w:hAnsiTheme="majorHAnsi" w:cstheme="minorBidi"/>
                <w:lang w:eastAsia="de-DE"/>
              </w:rPr>
              <w:t xml:space="preserve"> Weiß nicht</w:t>
            </w:r>
          </w:p>
          <w:p w14:paraId="37A25627" w14:textId="77777777" w:rsidR="00E66AFC" w:rsidRPr="002563DB" w:rsidRDefault="00E66AFC" w:rsidP="006C1AB9">
            <w:pPr>
              <w:rPr>
                <w:rFonts w:asciiTheme="majorHAnsi" w:hAnsiTheme="majorHAnsi"/>
                <w:color w:val="C00000"/>
              </w:rPr>
            </w:pPr>
          </w:p>
        </w:tc>
      </w:tr>
      <w:tr w:rsidR="00E66AFC" w:rsidRPr="002563DB" w14:paraId="75F08402" w14:textId="77777777" w:rsidTr="006C1AB9">
        <w:tc>
          <w:tcPr>
            <w:tcW w:w="9210" w:type="dxa"/>
          </w:tcPr>
          <w:p w14:paraId="632D1F59" w14:textId="77777777" w:rsidR="00E66AFC" w:rsidRPr="002563DB" w:rsidRDefault="00E66AFC" w:rsidP="00CA4D94">
            <w:pPr>
              <w:rPr>
                <w:rFonts w:asciiTheme="majorHAnsi" w:hAnsiTheme="majorHAnsi"/>
              </w:rPr>
            </w:pPr>
            <w:r w:rsidRPr="002563DB">
              <w:rPr>
                <w:rFonts w:asciiTheme="majorHAnsi" w:hAnsiTheme="majorHAnsi"/>
              </w:rPr>
              <w:t>Werden die erhobenen Daten an weitere Dritte weitergeleitet? Wenn ja, an wen? Wo steht der Server?</w:t>
            </w:r>
          </w:p>
          <w:sdt>
            <w:sdtPr>
              <w:rPr>
                <w:rFonts w:asciiTheme="majorHAnsi" w:hAnsiTheme="majorHAnsi"/>
              </w:rPr>
              <w:id w:val="1123655212"/>
              <w:showingPlcHdr/>
            </w:sdtPr>
            <w:sdtEndPr/>
            <w:sdtContent>
              <w:p w14:paraId="5518738B" w14:textId="77777777" w:rsidR="00E66AFC" w:rsidRPr="002563DB" w:rsidRDefault="00E66AFC" w:rsidP="00CA4D94">
                <w:pPr>
                  <w:rPr>
                    <w:rFonts w:asciiTheme="majorHAnsi" w:hAnsiTheme="majorHAnsi"/>
                  </w:rPr>
                </w:pPr>
                <w:r w:rsidRPr="002563DB">
                  <w:rPr>
                    <w:rStyle w:val="Platzhaltertext"/>
                    <w:rFonts w:asciiTheme="majorHAnsi" w:hAnsiTheme="majorHAnsi"/>
                  </w:rPr>
                  <w:t>Klicken Sie hier, um Text einzugeben.</w:t>
                </w:r>
              </w:p>
            </w:sdtContent>
          </w:sdt>
          <w:p w14:paraId="7DCE7F24" w14:textId="77777777" w:rsidR="00E66AFC" w:rsidRPr="002563DB" w:rsidRDefault="00E66AFC" w:rsidP="006C1AB9">
            <w:pPr>
              <w:rPr>
                <w:rFonts w:asciiTheme="majorHAnsi" w:hAnsiTheme="majorHAnsi"/>
              </w:rPr>
            </w:pPr>
          </w:p>
        </w:tc>
      </w:tr>
      <w:tr w:rsidR="00E66AFC" w:rsidRPr="002563DB" w14:paraId="4E194948" w14:textId="77777777" w:rsidTr="006C1AB9">
        <w:tc>
          <w:tcPr>
            <w:tcW w:w="9210" w:type="dxa"/>
          </w:tcPr>
          <w:p w14:paraId="6BB4D015" w14:textId="77777777" w:rsidR="00E66AFC" w:rsidRPr="002563DB" w:rsidRDefault="00E66AFC" w:rsidP="00CA4D94">
            <w:pPr>
              <w:rPr>
                <w:rFonts w:asciiTheme="majorHAnsi" w:hAnsiTheme="majorHAnsi"/>
              </w:rPr>
            </w:pPr>
            <w:r w:rsidRPr="002563DB">
              <w:rPr>
                <w:rFonts w:asciiTheme="majorHAnsi" w:hAnsiTheme="majorHAnsi"/>
              </w:rPr>
              <w:t>Wird eine Einwilligung über Opt-In eingeholt?</w:t>
            </w:r>
          </w:p>
          <w:p w14:paraId="129FAF8A" w14:textId="77777777" w:rsidR="00E66AFC" w:rsidRPr="002563DB" w:rsidRDefault="00C868AA" w:rsidP="00CA4D94">
            <w:pPr>
              <w:tabs>
                <w:tab w:val="center" w:pos="4536"/>
                <w:tab w:val="right" w:pos="9072"/>
              </w:tabs>
              <w:rPr>
                <w:rFonts w:asciiTheme="majorHAnsi" w:hAnsiTheme="majorHAnsi"/>
              </w:rPr>
            </w:pPr>
            <w:sdt>
              <w:sdtPr>
                <w:rPr>
                  <w:rFonts w:asciiTheme="majorHAnsi" w:hAnsiTheme="majorHAnsi"/>
                </w:rPr>
                <w:id w:val="1371186203"/>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hAnsiTheme="majorHAnsi"/>
              </w:rPr>
              <w:t xml:space="preserve"> Ja, nämlich: </w:t>
            </w:r>
            <w:sdt>
              <w:sdtPr>
                <w:rPr>
                  <w:rFonts w:asciiTheme="majorHAnsi" w:hAnsiTheme="majorHAnsi"/>
                </w:rPr>
                <w:id w:val="-146904840"/>
                <w:showingPlcHdr/>
              </w:sdtPr>
              <w:sdtEndPr/>
              <w:sdtContent>
                <w:r w:rsidR="00E66AFC" w:rsidRPr="002563DB">
                  <w:rPr>
                    <w:rStyle w:val="Platzhaltertext"/>
                    <w:rFonts w:asciiTheme="majorHAnsi" w:hAnsiTheme="majorHAnsi"/>
                  </w:rPr>
                  <w:t>Klicken Sie hier, um Text einzugeben.</w:t>
                </w:r>
              </w:sdtContent>
            </w:sdt>
          </w:p>
          <w:p w14:paraId="131E08FE" w14:textId="77777777" w:rsidR="00E66AFC" w:rsidRPr="002563DB" w:rsidRDefault="00C868AA" w:rsidP="00CA4D94">
            <w:pPr>
              <w:rPr>
                <w:rFonts w:asciiTheme="majorHAnsi" w:eastAsiaTheme="minorEastAsia" w:hAnsiTheme="majorHAnsi" w:cstheme="minorBidi"/>
                <w:lang w:eastAsia="de-DE"/>
              </w:rPr>
            </w:pPr>
            <w:sdt>
              <w:sdtPr>
                <w:rPr>
                  <w:rFonts w:asciiTheme="majorHAnsi" w:hAnsiTheme="majorHAnsi"/>
                </w:rPr>
                <w:id w:val="1168434709"/>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eastAsiaTheme="minorEastAsia" w:hAnsiTheme="majorHAnsi" w:cstheme="minorBidi"/>
                <w:lang w:eastAsia="de-DE"/>
              </w:rPr>
              <w:t xml:space="preserve"> Nein</w:t>
            </w:r>
          </w:p>
          <w:p w14:paraId="024BB32C" w14:textId="77777777" w:rsidR="00E66AFC" w:rsidRPr="002563DB" w:rsidRDefault="00C868AA" w:rsidP="00CA4D94">
            <w:pPr>
              <w:rPr>
                <w:rFonts w:asciiTheme="majorHAnsi" w:hAnsiTheme="majorHAnsi"/>
              </w:rPr>
            </w:pPr>
            <w:sdt>
              <w:sdtPr>
                <w:rPr>
                  <w:rFonts w:asciiTheme="majorHAnsi" w:hAnsiTheme="majorHAnsi"/>
                </w:rPr>
                <w:id w:val="372961389"/>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eastAsiaTheme="minorEastAsia" w:hAnsiTheme="majorHAnsi" w:cstheme="minorBidi"/>
                <w:lang w:eastAsia="de-DE"/>
              </w:rPr>
              <w:t xml:space="preserve"> Weiß nicht</w:t>
            </w:r>
          </w:p>
          <w:p w14:paraId="64774184" w14:textId="77777777" w:rsidR="00E66AFC" w:rsidRPr="002563DB" w:rsidRDefault="00E66AFC" w:rsidP="006C1AB9">
            <w:pPr>
              <w:tabs>
                <w:tab w:val="center" w:pos="4536"/>
                <w:tab w:val="right" w:pos="9072"/>
              </w:tabs>
              <w:rPr>
                <w:rFonts w:asciiTheme="majorHAnsi" w:hAnsiTheme="majorHAnsi"/>
              </w:rPr>
            </w:pPr>
          </w:p>
        </w:tc>
      </w:tr>
      <w:tr w:rsidR="00E66AFC" w:rsidRPr="002563DB" w14:paraId="021F2FB3" w14:textId="77777777" w:rsidTr="006C1AB9">
        <w:tc>
          <w:tcPr>
            <w:tcW w:w="9210" w:type="dxa"/>
          </w:tcPr>
          <w:p w14:paraId="6CDAE26F"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Wird ein Browser-Add-On zur Deaktivierung angeboten? Bitte Link einfügen. </w:t>
            </w:r>
          </w:p>
          <w:p w14:paraId="242DB3FD"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einfügen. </w:t>
            </w:r>
          </w:p>
          <w:p w14:paraId="085EA789" w14:textId="77777777" w:rsidR="00E66AFC" w:rsidRPr="002563DB" w:rsidRDefault="00C868AA" w:rsidP="00CA4D94">
            <w:pPr>
              <w:tabs>
                <w:tab w:val="center" w:pos="4536"/>
                <w:tab w:val="right" w:pos="9072"/>
              </w:tabs>
              <w:rPr>
                <w:rFonts w:asciiTheme="majorHAnsi" w:hAnsiTheme="majorHAnsi"/>
              </w:rPr>
            </w:pPr>
            <w:sdt>
              <w:sdtPr>
                <w:rPr>
                  <w:rFonts w:asciiTheme="majorHAnsi" w:hAnsiTheme="majorHAnsi"/>
                </w:rPr>
                <w:id w:val="-240258730"/>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hAnsiTheme="majorHAnsi"/>
              </w:rPr>
              <w:t xml:space="preserve">  Ja, Link: </w:t>
            </w:r>
            <w:sdt>
              <w:sdtPr>
                <w:rPr>
                  <w:rFonts w:asciiTheme="majorHAnsi" w:hAnsiTheme="majorHAnsi"/>
                </w:rPr>
                <w:id w:val="-712266869"/>
                <w:showingPlcHdr/>
              </w:sdtPr>
              <w:sdtEndPr/>
              <w:sdtContent>
                <w:r w:rsidR="00E66AFC" w:rsidRPr="002563DB">
                  <w:rPr>
                    <w:rStyle w:val="Platzhaltertext"/>
                    <w:rFonts w:asciiTheme="majorHAnsi" w:hAnsiTheme="majorHAnsi"/>
                  </w:rPr>
                  <w:t>Klicken Sie hier, um Text einzugeben.</w:t>
                </w:r>
              </w:sdtContent>
            </w:sdt>
          </w:p>
          <w:p w14:paraId="324DF635" w14:textId="77777777" w:rsidR="00E66AFC" w:rsidRPr="002563DB" w:rsidRDefault="00C868AA" w:rsidP="00CA4D94">
            <w:pPr>
              <w:tabs>
                <w:tab w:val="center" w:pos="4536"/>
                <w:tab w:val="right" w:pos="9072"/>
              </w:tabs>
              <w:rPr>
                <w:rFonts w:asciiTheme="majorHAnsi" w:hAnsiTheme="majorHAnsi"/>
              </w:rPr>
            </w:pPr>
            <w:sdt>
              <w:sdtPr>
                <w:rPr>
                  <w:rFonts w:asciiTheme="majorHAnsi" w:hAnsiTheme="majorHAnsi"/>
                </w:rPr>
                <w:id w:val="1436635780"/>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hAnsiTheme="majorHAnsi"/>
              </w:rPr>
              <w:t xml:space="preserve">  Nein</w:t>
            </w:r>
          </w:p>
          <w:p w14:paraId="73EB1502" w14:textId="77777777" w:rsidR="00E66AFC" w:rsidRPr="002563DB" w:rsidRDefault="00C868AA" w:rsidP="00CA4D94">
            <w:pPr>
              <w:rPr>
                <w:rFonts w:asciiTheme="majorHAnsi" w:hAnsiTheme="majorHAnsi"/>
              </w:rPr>
            </w:pPr>
            <w:sdt>
              <w:sdtPr>
                <w:rPr>
                  <w:rFonts w:asciiTheme="majorHAnsi" w:hAnsiTheme="majorHAnsi"/>
                </w:rPr>
                <w:id w:val="-555630477"/>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eastAsiaTheme="minorEastAsia" w:hAnsiTheme="majorHAnsi" w:cstheme="minorBidi"/>
                <w:lang w:eastAsia="de-DE"/>
              </w:rPr>
              <w:t xml:space="preserve"> Weiß nicht</w:t>
            </w:r>
          </w:p>
          <w:p w14:paraId="05BEC1D8" w14:textId="77777777" w:rsidR="00E66AFC" w:rsidRPr="002563DB" w:rsidRDefault="00E66AFC" w:rsidP="006C1AB9">
            <w:pPr>
              <w:tabs>
                <w:tab w:val="center" w:pos="4536"/>
                <w:tab w:val="right" w:pos="9072"/>
              </w:tabs>
              <w:rPr>
                <w:rFonts w:asciiTheme="majorHAnsi" w:hAnsiTheme="majorHAnsi"/>
              </w:rPr>
            </w:pPr>
          </w:p>
        </w:tc>
      </w:tr>
      <w:tr w:rsidR="00E66AFC" w:rsidRPr="002563DB" w14:paraId="5BE9C017" w14:textId="77777777" w:rsidTr="006C1AB9">
        <w:tc>
          <w:tcPr>
            <w:tcW w:w="9210" w:type="dxa"/>
          </w:tcPr>
          <w:p w14:paraId="6FB34AB3"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Wird zusätzlich ein Opt-out-Cookie zur Deaktivierung angeboten? Bitte Link einfügen. </w:t>
            </w:r>
          </w:p>
          <w:p w14:paraId="4C4595FC" w14:textId="77777777" w:rsidR="00E66AFC" w:rsidRPr="002563DB" w:rsidRDefault="00C868AA" w:rsidP="00CA4D94">
            <w:pPr>
              <w:tabs>
                <w:tab w:val="center" w:pos="4536"/>
                <w:tab w:val="right" w:pos="9072"/>
              </w:tabs>
              <w:rPr>
                <w:rFonts w:asciiTheme="majorHAnsi" w:hAnsiTheme="majorHAnsi"/>
              </w:rPr>
            </w:pPr>
            <w:sdt>
              <w:sdtPr>
                <w:rPr>
                  <w:rFonts w:asciiTheme="majorHAnsi" w:hAnsiTheme="majorHAnsi"/>
                </w:rPr>
                <w:id w:val="1948887610"/>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hAnsiTheme="majorHAnsi"/>
              </w:rPr>
              <w:t xml:space="preserve">  Ja, Link: </w:t>
            </w:r>
            <w:sdt>
              <w:sdtPr>
                <w:rPr>
                  <w:rFonts w:asciiTheme="majorHAnsi" w:hAnsiTheme="majorHAnsi"/>
                </w:rPr>
                <w:id w:val="-432129466"/>
                <w:showingPlcHdr/>
              </w:sdtPr>
              <w:sdtEndPr/>
              <w:sdtContent>
                <w:r w:rsidR="00E66AFC" w:rsidRPr="002563DB">
                  <w:rPr>
                    <w:rStyle w:val="Platzhaltertext"/>
                    <w:rFonts w:asciiTheme="majorHAnsi" w:hAnsiTheme="majorHAnsi"/>
                  </w:rPr>
                  <w:t>Klicken Sie hier, um Text einzugeben.</w:t>
                </w:r>
              </w:sdtContent>
            </w:sdt>
          </w:p>
          <w:p w14:paraId="2497C009" w14:textId="77777777" w:rsidR="00E66AFC" w:rsidRPr="002563DB" w:rsidRDefault="00C868AA" w:rsidP="00CA4D94">
            <w:pPr>
              <w:tabs>
                <w:tab w:val="center" w:pos="4536"/>
                <w:tab w:val="right" w:pos="9072"/>
              </w:tabs>
              <w:rPr>
                <w:rFonts w:asciiTheme="majorHAnsi" w:hAnsiTheme="majorHAnsi"/>
              </w:rPr>
            </w:pPr>
            <w:sdt>
              <w:sdtPr>
                <w:rPr>
                  <w:rFonts w:asciiTheme="majorHAnsi" w:hAnsiTheme="majorHAnsi"/>
                </w:rPr>
                <w:id w:val="-626308233"/>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hAnsiTheme="majorHAnsi"/>
              </w:rPr>
              <w:t xml:space="preserve">  Nein</w:t>
            </w:r>
          </w:p>
          <w:p w14:paraId="6CAEEACA" w14:textId="77777777" w:rsidR="00E66AFC" w:rsidRPr="002563DB" w:rsidRDefault="00C868AA" w:rsidP="00CA4D94">
            <w:pPr>
              <w:rPr>
                <w:rFonts w:asciiTheme="majorHAnsi" w:hAnsiTheme="majorHAnsi"/>
              </w:rPr>
            </w:pPr>
            <w:sdt>
              <w:sdtPr>
                <w:rPr>
                  <w:rFonts w:asciiTheme="majorHAnsi" w:hAnsiTheme="majorHAnsi"/>
                </w:rPr>
                <w:id w:val="1787537690"/>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eastAsiaTheme="minorEastAsia" w:hAnsiTheme="majorHAnsi" w:cstheme="minorBidi"/>
                <w:lang w:eastAsia="de-DE"/>
              </w:rPr>
              <w:t xml:space="preserve"> Weiß nicht</w:t>
            </w:r>
          </w:p>
          <w:p w14:paraId="2EA3C5D8" w14:textId="77777777" w:rsidR="00E66AFC" w:rsidRPr="002563DB" w:rsidRDefault="00E66AFC" w:rsidP="006C1AB9">
            <w:pPr>
              <w:tabs>
                <w:tab w:val="center" w:pos="4536"/>
                <w:tab w:val="right" w:pos="9072"/>
              </w:tabs>
              <w:rPr>
                <w:rFonts w:asciiTheme="majorHAnsi" w:hAnsiTheme="majorHAnsi"/>
              </w:rPr>
            </w:pPr>
          </w:p>
        </w:tc>
      </w:tr>
      <w:tr w:rsidR="00E66AFC" w:rsidRPr="002563DB" w14:paraId="7A2E33A3" w14:textId="77777777" w:rsidTr="006C1AB9">
        <w:tc>
          <w:tcPr>
            <w:tcW w:w="9210" w:type="dxa"/>
          </w:tcPr>
          <w:p w14:paraId="597FEC06" w14:textId="709E935D"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Wurde eine Auftragsverarbeitungsvereinbarung (AVV) mit Adobe geschlossen?</w:t>
            </w:r>
          </w:p>
          <w:p w14:paraId="1B8E8D1B" w14:textId="77777777" w:rsidR="00E66AFC" w:rsidRPr="002563DB" w:rsidRDefault="00C868AA" w:rsidP="00CA4D94">
            <w:pPr>
              <w:tabs>
                <w:tab w:val="center" w:pos="4536"/>
                <w:tab w:val="right" w:pos="9072"/>
              </w:tabs>
              <w:rPr>
                <w:rFonts w:asciiTheme="majorHAnsi" w:hAnsiTheme="majorHAnsi"/>
              </w:rPr>
            </w:pPr>
            <w:sdt>
              <w:sdtPr>
                <w:rPr>
                  <w:rFonts w:asciiTheme="majorHAnsi" w:hAnsiTheme="majorHAnsi"/>
                </w:rPr>
                <w:id w:val="-1568183272"/>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hAnsiTheme="majorHAnsi"/>
              </w:rPr>
              <w:t xml:space="preserve">  Ja</w:t>
            </w:r>
          </w:p>
          <w:p w14:paraId="46C80000" w14:textId="77777777" w:rsidR="00E66AFC" w:rsidRPr="002563DB" w:rsidRDefault="00C868AA" w:rsidP="00CA4D94">
            <w:pPr>
              <w:tabs>
                <w:tab w:val="center" w:pos="4536"/>
                <w:tab w:val="right" w:pos="9072"/>
              </w:tabs>
              <w:rPr>
                <w:rFonts w:asciiTheme="majorHAnsi" w:hAnsiTheme="majorHAnsi"/>
              </w:rPr>
            </w:pPr>
            <w:sdt>
              <w:sdtPr>
                <w:rPr>
                  <w:rFonts w:asciiTheme="majorHAnsi" w:hAnsiTheme="majorHAnsi"/>
                </w:rPr>
                <w:id w:val="1024598704"/>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hAnsiTheme="majorHAnsi"/>
              </w:rPr>
              <w:t xml:space="preserve">  Nein</w:t>
            </w:r>
          </w:p>
          <w:p w14:paraId="01B4ECE0" w14:textId="77777777" w:rsidR="00E66AFC" w:rsidRPr="002563DB" w:rsidRDefault="00C868AA" w:rsidP="00CA4D94">
            <w:pPr>
              <w:rPr>
                <w:rFonts w:asciiTheme="majorHAnsi" w:hAnsiTheme="majorHAnsi"/>
              </w:rPr>
            </w:pPr>
            <w:sdt>
              <w:sdtPr>
                <w:rPr>
                  <w:rFonts w:asciiTheme="majorHAnsi" w:hAnsiTheme="majorHAnsi"/>
                </w:rPr>
                <w:id w:val="218169231"/>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eastAsiaTheme="minorEastAsia" w:hAnsiTheme="majorHAnsi" w:cstheme="minorBidi"/>
                <w:lang w:eastAsia="de-DE"/>
              </w:rPr>
              <w:t xml:space="preserve"> Weiß nicht</w:t>
            </w:r>
          </w:p>
          <w:p w14:paraId="50201764" w14:textId="77777777" w:rsidR="00E66AFC" w:rsidRPr="002563DB" w:rsidRDefault="00E66AFC" w:rsidP="00CA4D94">
            <w:pPr>
              <w:tabs>
                <w:tab w:val="center" w:pos="4536"/>
                <w:tab w:val="right" w:pos="9072"/>
              </w:tabs>
              <w:rPr>
                <w:rFonts w:asciiTheme="majorHAnsi" w:hAnsiTheme="majorHAnsi"/>
              </w:rPr>
            </w:pPr>
          </w:p>
        </w:tc>
      </w:tr>
      <w:tr w:rsidR="00E66AFC" w:rsidRPr="002563DB" w14:paraId="0ED21F4F" w14:textId="77777777" w:rsidTr="006C1AB9">
        <w:tc>
          <w:tcPr>
            <w:tcW w:w="9210" w:type="dxa"/>
          </w:tcPr>
          <w:p w14:paraId="2E07D040"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lastRenderedPageBreak/>
              <w:t>Sonstiges:</w:t>
            </w:r>
          </w:p>
          <w:p w14:paraId="7CCCE3B7" w14:textId="77777777" w:rsidR="00E66AFC" w:rsidRPr="002563DB" w:rsidRDefault="00E66AFC" w:rsidP="00CA4D94">
            <w:pPr>
              <w:tabs>
                <w:tab w:val="center" w:pos="4536"/>
                <w:tab w:val="right" w:pos="9072"/>
              </w:tabs>
              <w:rPr>
                <w:rFonts w:asciiTheme="majorHAnsi" w:hAnsiTheme="majorHAnsi"/>
              </w:rPr>
            </w:pPr>
          </w:p>
          <w:p w14:paraId="5B48D3B9" w14:textId="77777777" w:rsidR="00E66AFC" w:rsidRPr="002563DB" w:rsidRDefault="00C868AA" w:rsidP="00CA4D94">
            <w:pPr>
              <w:tabs>
                <w:tab w:val="center" w:pos="4536"/>
                <w:tab w:val="right" w:pos="9072"/>
              </w:tabs>
              <w:rPr>
                <w:rFonts w:asciiTheme="majorHAnsi" w:hAnsiTheme="majorHAnsi"/>
              </w:rPr>
            </w:pPr>
            <w:sdt>
              <w:sdtPr>
                <w:rPr>
                  <w:rFonts w:asciiTheme="majorHAnsi" w:hAnsiTheme="majorHAnsi"/>
                </w:rPr>
                <w:id w:val="-1844227622"/>
                <w:showingPlcHdr/>
              </w:sdtPr>
              <w:sdtEndPr/>
              <w:sdtContent>
                <w:r w:rsidR="00E66AFC" w:rsidRPr="002563DB">
                  <w:rPr>
                    <w:rStyle w:val="Platzhaltertext"/>
                    <w:rFonts w:asciiTheme="majorHAnsi" w:hAnsiTheme="majorHAnsi"/>
                  </w:rPr>
                  <w:t>Klicken Sie hier, um Text einzugeben.</w:t>
                </w:r>
              </w:sdtContent>
            </w:sdt>
          </w:p>
          <w:p w14:paraId="55ED61EA" w14:textId="77777777" w:rsidR="00E66AFC" w:rsidRPr="002563DB" w:rsidRDefault="00E66AFC" w:rsidP="00CA4D94">
            <w:pPr>
              <w:tabs>
                <w:tab w:val="center" w:pos="4536"/>
                <w:tab w:val="right" w:pos="9072"/>
              </w:tabs>
              <w:rPr>
                <w:rFonts w:asciiTheme="majorHAnsi" w:hAnsiTheme="majorHAnsi"/>
              </w:rPr>
            </w:pPr>
          </w:p>
        </w:tc>
      </w:tr>
    </w:tbl>
    <w:p w14:paraId="5EFED8EB" w14:textId="77777777" w:rsidR="00894DD8" w:rsidRDefault="00894DD8">
      <w:pPr>
        <w:rPr>
          <w:rFonts w:asciiTheme="majorHAnsi" w:hAnsiTheme="majorHAnsi"/>
          <w:sz w:val="22"/>
          <w:szCs w:val="22"/>
        </w:rPr>
      </w:pPr>
    </w:p>
    <w:p w14:paraId="54D0B476" w14:textId="77777777" w:rsidR="00A71AA7" w:rsidRPr="002563DB" w:rsidRDefault="00A71AA7">
      <w:pPr>
        <w:rPr>
          <w:rFonts w:asciiTheme="majorHAnsi" w:hAnsiTheme="majorHAnsi"/>
          <w:sz w:val="22"/>
          <w:szCs w:val="22"/>
        </w:rPr>
      </w:pPr>
    </w:p>
    <w:tbl>
      <w:tblPr>
        <w:tblStyle w:val="Tabellenraster"/>
        <w:tblW w:w="0" w:type="auto"/>
        <w:tblLook w:val="04A0" w:firstRow="1" w:lastRow="0" w:firstColumn="1" w:lastColumn="0" w:noHBand="0" w:noVBand="1"/>
      </w:tblPr>
      <w:tblGrid>
        <w:gridCol w:w="9060"/>
      </w:tblGrid>
      <w:tr w:rsidR="00894DD8" w:rsidRPr="002563DB" w14:paraId="0FAC0A88" w14:textId="77777777" w:rsidTr="006C1AB9">
        <w:tc>
          <w:tcPr>
            <w:tcW w:w="9210" w:type="dxa"/>
            <w:shd w:val="clear" w:color="auto" w:fill="BFBFBF" w:themeFill="background1" w:themeFillShade="BF"/>
          </w:tcPr>
          <w:p w14:paraId="466A50EA" w14:textId="452BC84C" w:rsidR="00894DD8" w:rsidRPr="002563DB" w:rsidRDefault="00894DD8" w:rsidP="006C1AB9">
            <w:pPr>
              <w:jc w:val="center"/>
              <w:rPr>
                <w:rFonts w:asciiTheme="majorHAnsi" w:hAnsiTheme="majorHAnsi"/>
                <w:b/>
              </w:rPr>
            </w:pPr>
            <w:r w:rsidRPr="002563DB">
              <w:rPr>
                <w:rFonts w:asciiTheme="majorHAnsi" w:hAnsiTheme="majorHAnsi"/>
                <w:b/>
              </w:rPr>
              <w:t>WiredMinds</w:t>
            </w:r>
          </w:p>
          <w:p w14:paraId="77AF0051" w14:textId="77777777" w:rsidR="00894DD8" w:rsidRPr="002563DB" w:rsidRDefault="00894DD8" w:rsidP="006C1AB9">
            <w:pPr>
              <w:jc w:val="center"/>
              <w:rPr>
                <w:rFonts w:asciiTheme="majorHAnsi" w:hAnsiTheme="majorHAnsi"/>
                <w:b/>
              </w:rPr>
            </w:pPr>
          </w:p>
        </w:tc>
      </w:tr>
      <w:tr w:rsidR="00894DD8" w:rsidRPr="002563DB" w14:paraId="4F12DF39" w14:textId="77777777" w:rsidTr="006C1AB9">
        <w:tc>
          <w:tcPr>
            <w:tcW w:w="9210" w:type="dxa"/>
          </w:tcPr>
          <w:p w14:paraId="561CB47C" w14:textId="546C6F83" w:rsidR="00894DD8" w:rsidRPr="002563DB" w:rsidRDefault="00894DD8" w:rsidP="006C1AB9">
            <w:pPr>
              <w:tabs>
                <w:tab w:val="center" w:pos="4536"/>
                <w:tab w:val="right" w:pos="9072"/>
              </w:tabs>
              <w:rPr>
                <w:rFonts w:asciiTheme="majorHAnsi" w:hAnsiTheme="majorHAnsi"/>
              </w:rPr>
            </w:pPr>
            <w:r w:rsidRPr="002563DB">
              <w:rPr>
                <w:rFonts w:asciiTheme="majorHAnsi" w:hAnsiTheme="majorHAnsi"/>
              </w:rPr>
              <w:t>Wird WiredMinds auf der Website verwendet?</w:t>
            </w:r>
          </w:p>
          <w:p w14:paraId="73BEF85A" w14:textId="77777777" w:rsidR="00E66AFC" w:rsidRPr="002563DB" w:rsidRDefault="00C868AA" w:rsidP="00E66AFC">
            <w:pPr>
              <w:tabs>
                <w:tab w:val="center" w:pos="4536"/>
                <w:tab w:val="right" w:pos="9072"/>
              </w:tabs>
              <w:rPr>
                <w:rFonts w:asciiTheme="majorHAnsi" w:hAnsiTheme="majorHAnsi"/>
              </w:rPr>
            </w:pPr>
            <w:sdt>
              <w:sdtPr>
                <w:rPr>
                  <w:rFonts w:asciiTheme="majorHAnsi" w:hAnsiTheme="majorHAnsi"/>
                </w:rPr>
                <w:id w:val="-1331596241"/>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hAnsiTheme="majorHAnsi"/>
              </w:rPr>
              <w:t xml:space="preserve">  Ja</w:t>
            </w:r>
          </w:p>
          <w:p w14:paraId="004A993F" w14:textId="77777777" w:rsidR="00E66AFC" w:rsidRPr="002563DB" w:rsidRDefault="00C868AA" w:rsidP="00E66AFC">
            <w:pPr>
              <w:tabs>
                <w:tab w:val="center" w:pos="4536"/>
                <w:tab w:val="right" w:pos="9072"/>
              </w:tabs>
              <w:rPr>
                <w:rFonts w:asciiTheme="majorHAnsi" w:hAnsiTheme="majorHAnsi"/>
              </w:rPr>
            </w:pPr>
            <w:sdt>
              <w:sdtPr>
                <w:rPr>
                  <w:rFonts w:asciiTheme="majorHAnsi" w:hAnsiTheme="majorHAnsi"/>
                </w:rPr>
                <w:id w:val="-2091919932"/>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hAnsiTheme="majorHAnsi"/>
              </w:rPr>
              <w:t xml:space="preserve">  Nein</w:t>
            </w:r>
          </w:p>
          <w:p w14:paraId="48E5C5CD" w14:textId="77777777" w:rsidR="00E66AFC" w:rsidRPr="002563DB" w:rsidRDefault="00C868AA" w:rsidP="00E66AFC">
            <w:pPr>
              <w:rPr>
                <w:rFonts w:asciiTheme="majorHAnsi" w:hAnsiTheme="majorHAnsi"/>
              </w:rPr>
            </w:pPr>
            <w:sdt>
              <w:sdtPr>
                <w:rPr>
                  <w:rFonts w:asciiTheme="majorHAnsi" w:hAnsiTheme="majorHAnsi"/>
                </w:rPr>
                <w:id w:val="577333854"/>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eastAsiaTheme="minorEastAsia" w:hAnsiTheme="majorHAnsi" w:cstheme="minorBidi"/>
                <w:lang w:eastAsia="de-DE"/>
              </w:rPr>
              <w:t xml:space="preserve"> Weiß nicht</w:t>
            </w:r>
          </w:p>
          <w:p w14:paraId="247F9F66" w14:textId="77777777" w:rsidR="00894DD8" w:rsidRPr="002563DB" w:rsidRDefault="00894DD8" w:rsidP="006C1AB9">
            <w:pPr>
              <w:rPr>
                <w:rFonts w:asciiTheme="majorHAnsi" w:hAnsiTheme="majorHAnsi"/>
              </w:rPr>
            </w:pPr>
          </w:p>
        </w:tc>
      </w:tr>
      <w:tr w:rsidR="00E66AFC" w:rsidRPr="002563DB" w14:paraId="3AFE7E03" w14:textId="77777777" w:rsidTr="00CA4D94">
        <w:tc>
          <w:tcPr>
            <w:tcW w:w="9210" w:type="dxa"/>
          </w:tcPr>
          <w:p w14:paraId="2DCA1F6E"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Falls ja, welche Daten werden gespeichert?  </w:t>
            </w:r>
          </w:p>
          <w:p w14:paraId="3E24967A" w14:textId="77777777" w:rsidR="00E66AFC" w:rsidRPr="002563DB" w:rsidRDefault="00E66AFC" w:rsidP="00CA4D94">
            <w:pPr>
              <w:tabs>
                <w:tab w:val="center" w:pos="4536"/>
                <w:tab w:val="right" w:pos="9072"/>
              </w:tabs>
              <w:rPr>
                <w:rFonts w:asciiTheme="majorHAnsi" w:hAnsiTheme="majorHAnsi"/>
              </w:rPr>
            </w:pPr>
          </w:p>
          <w:p w14:paraId="1CADA628"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971428890"/>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Browsertyp und -version</w:t>
            </w:r>
          </w:p>
          <w:p w14:paraId="4CCC0C38"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00078200"/>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Betriebssystem des Nutzers  </w:t>
            </w:r>
          </w:p>
          <w:p w14:paraId="4AFDA951"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857116239"/>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w:t>
            </w:r>
            <w:r w:rsidRPr="002563DB">
              <w:rPr>
                <w:rStyle w:val="ts-muster-content"/>
                <w:rFonts w:asciiTheme="majorHAnsi" w:hAnsiTheme="majorHAnsi"/>
              </w:rPr>
              <w:t>Herkunftsland, Datum und Uhrzeit der Serveranfrage</w:t>
            </w:r>
          </w:p>
          <w:p w14:paraId="005574A0" w14:textId="77777777" w:rsidR="00E66AFC" w:rsidRPr="002563DB" w:rsidRDefault="00E66AFC" w:rsidP="00CA4D94">
            <w:pPr>
              <w:tabs>
                <w:tab w:val="center" w:pos="4536"/>
                <w:tab w:val="right" w:pos="9072"/>
              </w:tabs>
              <w:rPr>
                <w:rStyle w:val="ts-muster-content"/>
                <w:rFonts w:asciiTheme="majorHAnsi" w:hAnsiTheme="majorHAnsi"/>
              </w:rPr>
            </w:pPr>
            <w:r w:rsidRPr="002563DB">
              <w:rPr>
                <w:rFonts w:asciiTheme="majorHAnsi" w:hAnsiTheme="majorHAnsi"/>
              </w:rPr>
              <w:t xml:space="preserve">   </w:t>
            </w:r>
            <w:sdt>
              <w:sdtPr>
                <w:rPr>
                  <w:rFonts w:asciiTheme="majorHAnsi" w:hAnsiTheme="majorHAnsi"/>
                </w:rPr>
                <w:id w:val="-232623288"/>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w:t>
            </w:r>
            <w:r w:rsidRPr="002563DB">
              <w:rPr>
                <w:rStyle w:val="ts-muster-content"/>
                <w:rFonts w:asciiTheme="majorHAnsi" w:hAnsiTheme="majorHAnsi"/>
              </w:rPr>
              <w:t>Anzahl der Besuche</w:t>
            </w:r>
          </w:p>
          <w:p w14:paraId="6967DCB0"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388414177"/>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w:t>
            </w:r>
            <w:r w:rsidRPr="002563DB">
              <w:rPr>
                <w:rStyle w:val="ts-muster-content"/>
                <w:rFonts w:asciiTheme="majorHAnsi" w:hAnsiTheme="majorHAnsi"/>
              </w:rPr>
              <w:t>Verweildauer auf der Website</w:t>
            </w:r>
          </w:p>
          <w:p w14:paraId="508A3F7A"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258877998"/>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die vom Nutzer </w:t>
            </w:r>
            <w:r w:rsidRPr="002563DB">
              <w:rPr>
                <w:rStyle w:val="ts-muster-content"/>
                <w:rFonts w:asciiTheme="majorHAnsi" w:hAnsiTheme="majorHAnsi"/>
              </w:rPr>
              <w:t>betätigten externen Links</w:t>
            </w:r>
          </w:p>
          <w:p w14:paraId="62B216FE"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2030452094"/>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w:t>
            </w:r>
            <w:r w:rsidRPr="002563DB">
              <w:rPr>
                <w:rStyle w:val="ts-muster-content"/>
                <w:rFonts w:asciiTheme="majorHAnsi" w:hAnsiTheme="majorHAnsi"/>
              </w:rPr>
              <w:t>IP-Adresse des Nutzers</w:t>
            </w:r>
          </w:p>
          <w:p w14:paraId="156CEDAA"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709995235"/>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Website, von der der Nutzer auf die aufgerufene Website gelangt ist (Referrer)</w:t>
            </w:r>
          </w:p>
          <w:p w14:paraId="0EE63DFF"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746155819"/>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Unterseiten, die von der aufgerufenen Website aus aufgerufen werden</w:t>
            </w:r>
          </w:p>
          <w:p w14:paraId="31E50BB2"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490303688"/>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weitere Daten: </w:t>
            </w:r>
            <w:sdt>
              <w:sdtPr>
                <w:rPr>
                  <w:rFonts w:asciiTheme="majorHAnsi" w:hAnsiTheme="majorHAnsi"/>
                </w:rPr>
                <w:id w:val="-247738413"/>
                <w:showingPlcHdr/>
              </w:sdtPr>
              <w:sdtEndPr/>
              <w:sdtContent>
                <w:r w:rsidRPr="002563DB">
                  <w:rPr>
                    <w:rStyle w:val="Platzhaltertext"/>
                    <w:rFonts w:asciiTheme="majorHAnsi" w:hAnsiTheme="majorHAnsi"/>
                  </w:rPr>
                  <w:t>Klicken Sie hier, um Text einzugeben.</w:t>
                </w:r>
              </w:sdtContent>
            </w:sdt>
            <w:r w:rsidRPr="002563DB">
              <w:rPr>
                <w:rFonts w:asciiTheme="majorHAnsi" w:hAnsiTheme="majorHAnsi"/>
              </w:rPr>
              <w:br/>
            </w:r>
          </w:p>
        </w:tc>
      </w:tr>
      <w:tr w:rsidR="00E66AFC" w:rsidRPr="002563DB" w14:paraId="1BC426CA" w14:textId="77777777" w:rsidTr="00CA4D94">
        <w:tc>
          <w:tcPr>
            <w:tcW w:w="9210" w:type="dxa"/>
          </w:tcPr>
          <w:p w14:paraId="50350478"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Wie werden die o. g. Daten erhoben?</w:t>
            </w:r>
          </w:p>
          <w:p w14:paraId="1CF93F18"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835586671"/>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Cookies </w:t>
            </w:r>
          </w:p>
          <w:p w14:paraId="20F64AD8"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2095279061"/>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Sonstiges: </w:t>
            </w:r>
            <w:sdt>
              <w:sdtPr>
                <w:rPr>
                  <w:rFonts w:asciiTheme="majorHAnsi" w:hAnsiTheme="majorHAnsi"/>
                </w:rPr>
                <w:id w:val="440576910"/>
                <w:showingPlcHdr/>
              </w:sdtPr>
              <w:sdtEndPr/>
              <w:sdtContent>
                <w:r w:rsidRPr="002563DB">
                  <w:rPr>
                    <w:rStyle w:val="Platzhaltertext"/>
                    <w:rFonts w:asciiTheme="majorHAnsi" w:hAnsiTheme="majorHAnsi"/>
                  </w:rPr>
                  <w:t>Klicken Sie hier, um Text einzugeben.</w:t>
                </w:r>
              </w:sdtContent>
            </w:sdt>
          </w:p>
          <w:p w14:paraId="23A2131E" w14:textId="77777777" w:rsidR="00E66AFC" w:rsidRPr="002563DB" w:rsidRDefault="00E66AFC" w:rsidP="00CA4D94">
            <w:pPr>
              <w:tabs>
                <w:tab w:val="center" w:pos="4536"/>
                <w:tab w:val="right" w:pos="9072"/>
              </w:tabs>
              <w:rPr>
                <w:rFonts w:asciiTheme="majorHAnsi" w:hAnsiTheme="majorHAnsi"/>
              </w:rPr>
            </w:pPr>
          </w:p>
        </w:tc>
      </w:tr>
      <w:tr w:rsidR="00E66AFC" w:rsidRPr="002563DB" w14:paraId="30D0CB85" w14:textId="77777777" w:rsidTr="00CA4D94">
        <w:tc>
          <w:tcPr>
            <w:tcW w:w="9210" w:type="dxa"/>
          </w:tcPr>
          <w:p w14:paraId="4F10D266" w14:textId="77777777" w:rsidR="00E66AFC" w:rsidRPr="002563DB" w:rsidRDefault="00E66AFC" w:rsidP="00CA4D94">
            <w:pPr>
              <w:rPr>
                <w:rFonts w:asciiTheme="majorHAnsi" w:hAnsiTheme="majorHAnsi"/>
              </w:rPr>
            </w:pPr>
            <w:r w:rsidRPr="002563DB">
              <w:rPr>
                <w:rFonts w:asciiTheme="majorHAnsi" w:hAnsiTheme="majorHAnsi"/>
              </w:rPr>
              <w:t>Was ist der Zweck der Nutzung dieses Tools?</w:t>
            </w:r>
          </w:p>
          <w:p w14:paraId="536463AD"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044282913"/>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Reichweitenmessung</w:t>
            </w:r>
          </w:p>
          <w:p w14:paraId="4D50CEC5"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691831061"/>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Analyse der Webseite</w:t>
            </w:r>
          </w:p>
          <w:p w14:paraId="30193D20"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3038554"/>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Optimierung der Webseite  </w:t>
            </w:r>
          </w:p>
          <w:p w14:paraId="534ABB22"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864473013"/>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wirtschaftlicher Betrieb der Webseite</w:t>
            </w:r>
          </w:p>
          <w:p w14:paraId="74F9DE44" w14:textId="77777777" w:rsidR="00E66AFC" w:rsidRPr="002563DB" w:rsidRDefault="00E66AFC" w:rsidP="00CA4D94">
            <w:pPr>
              <w:rPr>
                <w:rFonts w:asciiTheme="majorHAnsi" w:hAnsiTheme="majorHAnsi"/>
                <w:i/>
                <w:color w:val="C00000"/>
              </w:rPr>
            </w:pPr>
            <w:r w:rsidRPr="002563DB">
              <w:rPr>
                <w:rFonts w:asciiTheme="majorHAnsi" w:hAnsiTheme="majorHAnsi"/>
              </w:rPr>
              <w:t xml:space="preserve">   </w:t>
            </w:r>
            <w:sdt>
              <w:sdtPr>
                <w:rPr>
                  <w:rFonts w:asciiTheme="majorHAnsi" w:hAnsiTheme="majorHAnsi"/>
                </w:rPr>
                <w:id w:val="602158832"/>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Sonstiges: </w:t>
            </w:r>
            <w:sdt>
              <w:sdtPr>
                <w:rPr>
                  <w:rFonts w:asciiTheme="majorHAnsi" w:hAnsiTheme="majorHAnsi"/>
                </w:rPr>
                <w:id w:val="-676495404"/>
                <w:showingPlcHdr/>
              </w:sdtPr>
              <w:sdtEndPr/>
              <w:sdtContent>
                <w:r w:rsidRPr="002563DB">
                  <w:rPr>
                    <w:rStyle w:val="Platzhaltertext"/>
                    <w:rFonts w:asciiTheme="majorHAnsi" w:hAnsiTheme="majorHAnsi"/>
                  </w:rPr>
                  <w:t>Klicken Sie hier, um Text einzugeben.</w:t>
                </w:r>
              </w:sdtContent>
            </w:sdt>
            <w:r w:rsidRPr="002563DB">
              <w:rPr>
                <w:rFonts w:asciiTheme="majorHAnsi" w:hAnsiTheme="majorHAnsi"/>
              </w:rPr>
              <w:br/>
            </w:r>
          </w:p>
        </w:tc>
      </w:tr>
      <w:tr w:rsidR="00E66AFC" w:rsidRPr="002563DB" w14:paraId="26178A39" w14:textId="77777777" w:rsidTr="00CA4D94">
        <w:tc>
          <w:tcPr>
            <w:tcW w:w="9210" w:type="dxa"/>
          </w:tcPr>
          <w:p w14:paraId="551C67AF" w14:textId="77777777" w:rsidR="00E66AFC" w:rsidRPr="002563DB" w:rsidRDefault="00E66AFC" w:rsidP="00CA4D94">
            <w:pPr>
              <w:rPr>
                <w:rFonts w:asciiTheme="majorHAnsi" w:hAnsiTheme="majorHAnsi"/>
              </w:rPr>
            </w:pPr>
            <w:r w:rsidRPr="002563DB">
              <w:rPr>
                <w:rFonts w:asciiTheme="majorHAnsi" w:hAnsiTheme="majorHAnsi"/>
              </w:rPr>
              <w:t xml:space="preserve">Wie lange werden die Daten gespeichert bzw. wann werden die erhobenen Daten konkret gelöscht? </w:t>
            </w:r>
            <w:r w:rsidRPr="002563DB">
              <w:rPr>
                <w:rFonts w:asciiTheme="majorHAnsi" w:hAnsiTheme="majorHAnsi"/>
              </w:rPr>
              <w:br/>
              <w:t>Wurde der voreingestellte Speicherzeitraum verändert?</w:t>
            </w:r>
          </w:p>
          <w:p w14:paraId="3DC29185" w14:textId="77777777" w:rsidR="00E66AFC" w:rsidRPr="002563DB" w:rsidRDefault="00E66AFC" w:rsidP="00CA4D94">
            <w:pPr>
              <w:rPr>
                <w:rFonts w:asciiTheme="majorHAnsi" w:hAnsiTheme="majorHAnsi"/>
              </w:rPr>
            </w:pPr>
          </w:p>
          <w:sdt>
            <w:sdtPr>
              <w:rPr>
                <w:rFonts w:asciiTheme="majorHAnsi" w:hAnsiTheme="majorHAnsi"/>
                <w:i/>
                <w:color w:val="C00000"/>
              </w:rPr>
              <w:id w:val="1393772186"/>
              <w:showingPlcHdr/>
            </w:sdtPr>
            <w:sdtEndPr/>
            <w:sdtContent>
              <w:p w14:paraId="6C557933" w14:textId="77777777" w:rsidR="00E66AFC" w:rsidRPr="002563DB" w:rsidRDefault="00E66AFC" w:rsidP="00CA4D94">
                <w:pPr>
                  <w:rPr>
                    <w:rFonts w:asciiTheme="majorHAnsi" w:hAnsiTheme="majorHAnsi"/>
                  </w:rPr>
                </w:pPr>
                <w:r w:rsidRPr="002563DB">
                  <w:rPr>
                    <w:rStyle w:val="Platzhaltertext"/>
                    <w:rFonts w:asciiTheme="majorHAnsi" w:hAnsiTheme="majorHAnsi"/>
                  </w:rPr>
                  <w:t>Klicken Sie hier, um Text einzugeben.</w:t>
                </w:r>
              </w:p>
            </w:sdtContent>
          </w:sdt>
        </w:tc>
      </w:tr>
      <w:tr w:rsidR="00E66AFC" w:rsidRPr="002563DB" w14:paraId="6D689B9B" w14:textId="77777777" w:rsidTr="00CA4D94">
        <w:tc>
          <w:tcPr>
            <w:tcW w:w="9210" w:type="dxa"/>
          </w:tcPr>
          <w:p w14:paraId="701E6760" w14:textId="77777777" w:rsidR="00E66AFC" w:rsidRPr="002563DB" w:rsidRDefault="00E66AFC" w:rsidP="00CA4D94">
            <w:pPr>
              <w:rPr>
                <w:rFonts w:asciiTheme="majorHAnsi" w:hAnsiTheme="majorHAnsi"/>
              </w:rPr>
            </w:pPr>
            <w:r w:rsidRPr="002563DB">
              <w:rPr>
                <w:rFonts w:asciiTheme="majorHAnsi" w:hAnsiTheme="majorHAnsi"/>
              </w:rPr>
              <w:lastRenderedPageBreak/>
              <w:t>Ist eine IP-Anonymisierung aktiviert, sodass IP-Adressen nur gekürzt verarbeitet werden?</w:t>
            </w:r>
          </w:p>
          <w:p w14:paraId="5970B054" w14:textId="77777777" w:rsidR="00E66AFC" w:rsidRPr="002563DB" w:rsidRDefault="00C868AA" w:rsidP="00CA4D94">
            <w:pPr>
              <w:tabs>
                <w:tab w:val="center" w:pos="4536"/>
                <w:tab w:val="right" w:pos="9072"/>
              </w:tabs>
              <w:rPr>
                <w:rFonts w:asciiTheme="majorHAnsi" w:hAnsiTheme="majorHAnsi"/>
              </w:rPr>
            </w:pPr>
            <w:sdt>
              <w:sdtPr>
                <w:rPr>
                  <w:rFonts w:asciiTheme="majorHAnsi" w:hAnsiTheme="majorHAnsi"/>
                </w:rPr>
                <w:id w:val="-782117418"/>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hAnsiTheme="majorHAnsi"/>
              </w:rPr>
              <w:t xml:space="preserve">  Ja</w:t>
            </w:r>
          </w:p>
          <w:p w14:paraId="53297A47" w14:textId="77777777" w:rsidR="00E66AFC" w:rsidRPr="002563DB" w:rsidRDefault="00C868AA" w:rsidP="00CA4D94">
            <w:pPr>
              <w:tabs>
                <w:tab w:val="center" w:pos="4536"/>
                <w:tab w:val="right" w:pos="9072"/>
              </w:tabs>
              <w:rPr>
                <w:rFonts w:asciiTheme="majorHAnsi" w:hAnsiTheme="majorHAnsi"/>
              </w:rPr>
            </w:pPr>
            <w:sdt>
              <w:sdtPr>
                <w:rPr>
                  <w:rFonts w:asciiTheme="majorHAnsi" w:hAnsiTheme="majorHAnsi"/>
                </w:rPr>
                <w:id w:val="-639043966"/>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hAnsiTheme="majorHAnsi"/>
              </w:rPr>
              <w:t xml:space="preserve">  Nein</w:t>
            </w:r>
          </w:p>
          <w:p w14:paraId="7944E7FB" w14:textId="77777777" w:rsidR="00E66AFC" w:rsidRPr="002563DB" w:rsidRDefault="00C868AA" w:rsidP="00CA4D94">
            <w:pPr>
              <w:rPr>
                <w:rFonts w:asciiTheme="majorHAnsi" w:hAnsiTheme="majorHAnsi"/>
              </w:rPr>
            </w:pPr>
            <w:sdt>
              <w:sdtPr>
                <w:rPr>
                  <w:rFonts w:asciiTheme="majorHAnsi" w:hAnsiTheme="majorHAnsi"/>
                </w:rPr>
                <w:id w:val="1199890737"/>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eastAsiaTheme="minorEastAsia" w:hAnsiTheme="majorHAnsi" w:cstheme="minorBidi"/>
                <w:lang w:eastAsia="de-DE"/>
              </w:rPr>
              <w:t xml:space="preserve"> Weiß nicht</w:t>
            </w:r>
          </w:p>
          <w:p w14:paraId="6384817E" w14:textId="77777777" w:rsidR="00E66AFC" w:rsidRPr="002563DB" w:rsidRDefault="00E66AFC" w:rsidP="00CA4D94">
            <w:pPr>
              <w:rPr>
                <w:rFonts w:asciiTheme="majorHAnsi" w:hAnsiTheme="majorHAnsi"/>
                <w:color w:val="C00000"/>
              </w:rPr>
            </w:pPr>
          </w:p>
        </w:tc>
      </w:tr>
      <w:tr w:rsidR="00E66AFC" w:rsidRPr="002563DB" w14:paraId="2B61B8A3" w14:textId="77777777" w:rsidTr="00CA4D94">
        <w:tc>
          <w:tcPr>
            <w:tcW w:w="9210" w:type="dxa"/>
          </w:tcPr>
          <w:p w14:paraId="61268B88" w14:textId="77777777" w:rsidR="00E66AFC" w:rsidRPr="002563DB" w:rsidRDefault="00E66AFC" w:rsidP="00CA4D94">
            <w:pPr>
              <w:rPr>
                <w:rFonts w:asciiTheme="majorHAnsi" w:hAnsiTheme="majorHAnsi"/>
              </w:rPr>
            </w:pPr>
            <w:r w:rsidRPr="002563DB">
              <w:rPr>
                <w:rFonts w:asciiTheme="majorHAnsi" w:hAnsiTheme="majorHAnsi"/>
              </w:rPr>
              <w:t>Werden die erhobenen Daten an weitere Dritte weitergeleitet? Wenn ja, an wen? Wo steht der Server?</w:t>
            </w:r>
          </w:p>
          <w:sdt>
            <w:sdtPr>
              <w:rPr>
                <w:rFonts w:asciiTheme="majorHAnsi" w:hAnsiTheme="majorHAnsi"/>
              </w:rPr>
              <w:id w:val="1851070276"/>
              <w:showingPlcHdr/>
            </w:sdtPr>
            <w:sdtEndPr/>
            <w:sdtContent>
              <w:p w14:paraId="1EC3D4C6" w14:textId="77777777" w:rsidR="00E66AFC" w:rsidRPr="002563DB" w:rsidRDefault="00E66AFC" w:rsidP="00CA4D94">
                <w:pPr>
                  <w:rPr>
                    <w:rFonts w:asciiTheme="majorHAnsi" w:hAnsiTheme="majorHAnsi"/>
                  </w:rPr>
                </w:pPr>
                <w:r w:rsidRPr="002563DB">
                  <w:rPr>
                    <w:rStyle w:val="Platzhaltertext"/>
                    <w:rFonts w:asciiTheme="majorHAnsi" w:hAnsiTheme="majorHAnsi"/>
                  </w:rPr>
                  <w:t>Klicken Sie hier, um Text einzugeben.</w:t>
                </w:r>
              </w:p>
            </w:sdtContent>
          </w:sdt>
          <w:p w14:paraId="59C666C7" w14:textId="77777777" w:rsidR="00E66AFC" w:rsidRPr="002563DB" w:rsidRDefault="00E66AFC" w:rsidP="00CA4D94">
            <w:pPr>
              <w:rPr>
                <w:rFonts w:asciiTheme="majorHAnsi" w:hAnsiTheme="majorHAnsi"/>
              </w:rPr>
            </w:pPr>
          </w:p>
        </w:tc>
      </w:tr>
      <w:tr w:rsidR="00E66AFC" w:rsidRPr="002563DB" w14:paraId="7DA4D279" w14:textId="77777777" w:rsidTr="00CA4D94">
        <w:tc>
          <w:tcPr>
            <w:tcW w:w="9210" w:type="dxa"/>
          </w:tcPr>
          <w:p w14:paraId="5EF4FE9C" w14:textId="77777777" w:rsidR="00E66AFC" w:rsidRPr="002563DB" w:rsidRDefault="00E66AFC" w:rsidP="00CA4D94">
            <w:pPr>
              <w:rPr>
                <w:rFonts w:asciiTheme="majorHAnsi" w:hAnsiTheme="majorHAnsi"/>
              </w:rPr>
            </w:pPr>
            <w:r w:rsidRPr="002563DB">
              <w:rPr>
                <w:rFonts w:asciiTheme="majorHAnsi" w:hAnsiTheme="majorHAnsi"/>
              </w:rPr>
              <w:t>Wird eine Einwilligung über Opt-In eingeholt?</w:t>
            </w:r>
          </w:p>
          <w:p w14:paraId="77D885C1" w14:textId="77777777" w:rsidR="00E66AFC" w:rsidRPr="002563DB" w:rsidRDefault="00C868AA" w:rsidP="00CA4D94">
            <w:pPr>
              <w:tabs>
                <w:tab w:val="center" w:pos="4536"/>
                <w:tab w:val="right" w:pos="9072"/>
              </w:tabs>
              <w:rPr>
                <w:rFonts w:asciiTheme="majorHAnsi" w:hAnsiTheme="majorHAnsi"/>
              </w:rPr>
            </w:pPr>
            <w:sdt>
              <w:sdtPr>
                <w:rPr>
                  <w:rFonts w:asciiTheme="majorHAnsi" w:hAnsiTheme="majorHAnsi"/>
                </w:rPr>
                <w:id w:val="-968970209"/>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hAnsiTheme="majorHAnsi"/>
              </w:rPr>
              <w:t xml:space="preserve"> Ja, nämlich: </w:t>
            </w:r>
            <w:sdt>
              <w:sdtPr>
                <w:rPr>
                  <w:rFonts w:asciiTheme="majorHAnsi" w:hAnsiTheme="majorHAnsi"/>
                </w:rPr>
                <w:id w:val="-369380078"/>
                <w:showingPlcHdr/>
              </w:sdtPr>
              <w:sdtEndPr/>
              <w:sdtContent>
                <w:r w:rsidR="00E66AFC" w:rsidRPr="002563DB">
                  <w:rPr>
                    <w:rStyle w:val="Platzhaltertext"/>
                    <w:rFonts w:asciiTheme="majorHAnsi" w:hAnsiTheme="majorHAnsi"/>
                  </w:rPr>
                  <w:t>Klicken Sie hier, um Text einzugeben.</w:t>
                </w:r>
              </w:sdtContent>
            </w:sdt>
          </w:p>
          <w:p w14:paraId="48902A35" w14:textId="77777777" w:rsidR="00E66AFC" w:rsidRPr="002563DB" w:rsidRDefault="00C868AA" w:rsidP="00CA4D94">
            <w:pPr>
              <w:rPr>
                <w:rFonts w:asciiTheme="majorHAnsi" w:eastAsiaTheme="minorEastAsia" w:hAnsiTheme="majorHAnsi" w:cstheme="minorBidi"/>
                <w:lang w:eastAsia="de-DE"/>
              </w:rPr>
            </w:pPr>
            <w:sdt>
              <w:sdtPr>
                <w:rPr>
                  <w:rFonts w:asciiTheme="majorHAnsi" w:hAnsiTheme="majorHAnsi"/>
                </w:rPr>
                <w:id w:val="-876386654"/>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eastAsiaTheme="minorEastAsia" w:hAnsiTheme="majorHAnsi" w:cstheme="minorBidi"/>
                <w:lang w:eastAsia="de-DE"/>
              </w:rPr>
              <w:t xml:space="preserve"> Nein</w:t>
            </w:r>
          </w:p>
          <w:p w14:paraId="5DB01F13" w14:textId="77777777" w:rsidR="00E66AFC" w:rsidRPr="002563DB" w:rsidRDefault="00C868AA" w:rsidP="00CA4D94">
            <w:pPr>
              <w:rPr>
                <w:rFonts w:asciiTheme="majorHAnsi" w:hAnsiTheme="majorHAnsi"/>
              </w:rPr>
            </w:pPr>
            <w:sdt>
              <w:sdtPr>
                <w:rPr>
                  <w:rFonts w:asciiTheme="majorHAnsi" w:hAnsiTheme="majorHAnsi"/>
                </w:rPr>
                <w:id w:val="-1251964956"/>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eastAsiaTheme="minorEastAsia" w:hAnsiTheme="majorHAnsi" w:cstheme="minorBidi"/>
                <w:lang w:eastAsia="de-DE"/>
              </w:rPr>
              <w:t xml:space="preserve"> Weiß nicht</w:t>
            </w:r>
          </w:p>
          <w:p w14:paraId="48A5045A" w14:textId="77777777" w:rsidR="00E66AFC" w:rsidRPr="002563DB" w:rsidRDefault="00E66AFC" w:rsidP="00CA4D94">
            <w:pPr>
              <w:tabs>
                <w:tab w:val="center" w:pos="4536"/>
                <w:tab w:val="right" w:pos="9072"/>
              </w:tabs>
              <w:rPr>
                <w:rFonts w:asciiTheme="majorHAnsi" w:hAnsiTheme="majorHAnsi"/>
              </w:rPr>
            </w:pPr>
          </w:p>
        </w:tc>
      </w:tr>
      <w:tr w:rsidR="00E66AFC" w:rsidRPr="002563DB" w14:paraId="4CF2AB7E" w14:textId="77777777" w:rsidTr="00CA4D94">
        <w:tc>
          <w:tcPr>
            <w:tcW w:w="9210" w:type="dxa"/>
          </w:tcPr>
          <w:p w14:paraId="372B6DBC"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Wird ein Browser-Add-On zur Deaktivierung angeboten? Bitte Link einfügen. </w:t>
            </w:r>
          </w:p>
          <w:p w14:paraId="181D8FDA"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einfügen. </w:t>
            </w:r>
          </w:p>
          <w:p w14:paraId="41246DC5" w14:textId="77777777" w:rsidR="00E66AFC" w:rsidRPr="002563DB" w:rsidRDefault="00C868AA" w:rsidP="00CA4D94">
            <w:pPr>
              <w:tabs>
                <w:tab w:val="center" w:pos="4536"/>
                <w:tab w:val="right" w:pos="9072"/>
              </w:tabs>
              <w:rPr>
                <w:rFonts w:asciiTheme="majorHAnsi" w:hAnsiTheme="majorHAnsi"/>
              </w:rPr>
            </w:pPr>
            <w:sdt>
              <w:sdtPr>
                <w:rPr>
                  <w:rFonts w:asciiTheme="majorHAnsi" w:hAnsiTheme="majorHAnsi"/>
                </w:rPr>
                <w:id w:val="-1614896174"/>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hAnsiTheme="majorHAnsi"/>
              </w:rPr>
              <w:t xml:space="preserve">  Ja, Link: </w:t>
            </w:r>
            <w:sdt>
              <w:sdtPr>
                <w:rPr>
                  <w:rFonts w:asciiTheme="majorHAnsi" w:hAnsiTheme="majorHAnsi"/>
                </w:rPr>
                <w:id w:val="446819768"/>
                <w:showingPlcHdr/>
              </w:sdtPr>
              <w:sdtEndPr/>
              <w:sdtContent>
                <w:r w:rsidR="00E66AFC" w:rsidRPr="002563DB">
                  <w:rPr>
                    <w:rStyle w:val="Platzhaltertext"/>
                    <w:rFonts w:asciiTheme="majorHAnsi" w:hAnsiTheme="majorHAnsi"/>
                  </w:rPr>
                  <w:t>Klicken Sie hier, um Text einzugeben.</w:t>
                </w:r>
              </w:sdtContent>
            </w:sdt>
          </w:p>
          <w:p w14:paraId="2D93F4A9" w14:textId="77777777" w:rsidR="00E66AFC" w:rsidRPr="002563DB" w:rsidRDefault="00C868AA" w:rsidP="00CA4D94">
            <w:pPr>
              <w:tabs>
                <w:tab w:val="center" w:pos="4536"/>
                <w:tab w:val="right" w:pos="9072"/>
              </w:tabs>
              <w:rPr>
                <w:rFonts w:asciiTheme="majorHAnsi" w:hAnsiTheme="majorHAnsi"/>
              </w:rPr>
            </w:pPr>
            <w:sdt>
              <w:sdtPr>
                <w:rPr>
                  <w:rFonts w:asciiTheme="majorHAnsi" w:hAnsiTheme="majorHAnsi"/>
                </w:rPr>
                <w:id w:val="438578750"/>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hAnsiTheme="majorHAnsi"/>
              </w:rPr>
              <w:t xml:space="preserve">  Nein</w:t>
            </w:r>
          </w:p>
          <w:p w14:paraId="201DC5EC" w14:textId="77777777" w:rsidR="00E66AFC" w:rsidRPr="002563DB" w:rsidRDefault="00C868AA" w:rsidP="00CA4D94">
            <w:pPr>
              <w:rPr>
                <w:rFonts w:asciiTheme="majorHAnsi" w:hAnsiTheme="majorHAnsi"/>
              </w:rPr>
            </w:pPr>
            <w:sdt>
              <w:sdtPr>
                <w:rPr>
                  <w:rFonts w:asciiTheme="majorHAnsi" w:hAnsiTheme="majorHAnsi"/>
                </w:rPr>
                <w:id w:val="1283451454"/>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eastAsiaTheme="minorEastAsia" w:hAnsiTheme="majorHAnsi" w:cstheme="minorBidi"/>
                <w:lang w:eastAsia="de-DE"/>
              </w:rPr>
              <w:t xml:space="preserve"> Weiß nicht</w:t>
            </w:r>
          </w:p>
          <w:p w14:paraId="313EB000" w14:textId="77777777" w:rsidR="00E66AFC" w:rsidRPr="002563DB" w:rsidRDefault="00E66AFC" w:rsidP="00CA4D94">
            <w:pPr>
              <w:tabs>
                <w:tab w:val="center" w:pos="4536"/>
                <w:tab w:val="right" w:pos="9072"/>
              </w:tabs>
              <w:rPr>
                <w:rFonts w:asciiTheme="majorHAnsi" w:hAnsiTheme="majorHAnsi"/>
              </w:rPr>
            </w:pPr>
          </w:p>
        </w:tc>
      </w:tr>
      <w:tr w:rsidR="00E66AFC" w:rsidRPr="002563DB" w14:paraId="6C666FC2" w14:textId="77777777" w:rsidTr="00CA4D94">
        <w:tc>
          <w:tcPr>
            <w:tcW w:w="9210" w:type="dxa"/>
          </w:tcPr>
          <w:p w14:paraId="14A9E328"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Wird zusätzlich ein Opt-out-Cookie zur Deaktivierung angeboten? Bitte Link einfügen. </w:t>
            </w:r>
          </w:p>
          <w:p w14:paraId="547C3BF7" w14:textId="77777777" w:rsidR="00E66AFC" w:rsidRPr="002563DB" w:rsidRDefault="00C868AA" w:rsidP="00CA4D94">
            <w:pPr>
              <w:tabs>
                <w:tab w:val="center" w:pos="4536"/>
                <w:tab w:val="right" w:pos="9072"/>
              </w:tabs>
              <w:rPr>
                <w:rFonts w:asciiTheme="majorHAnsi" w:hAnsiTheme="majorHAnsi"/>
              </w:rPr>
            </w:pPr>
            <w:sdt>
              <w:sdtPr>
                <w:rPr>
                  <w:rFonts w:asciiTheme="majorHAnsi" w:hAnsiTheme="majorHAnsi"/>
                </w:rPr>
                <w:id w:val="-875627658"/>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hAnsiTheme="majorHAnsi"/>
              </w:rPr>
              <w:t xml:space="preserve">  Ja, Link: </w:t>
            </w:r>
            <w:sdt>
              <w:sdtPr>
                <w:rPr>
                  <w:rFonts w:asciiTheme="majorHAnsi" w:hAnsiTheme="majorHAnsi"/>
                </w:rPr>
                <w:id w:val="1236751645"/>
                <w:showingPlcHdr/>
              </w:sdtPr>
              <w:sdtEndPr/>
              <w:sdtContent>
                <w:r w:rsidR="00E66AFC" w:rsidRPr="002563DB">
                  <w:rPr>
                    <w:rStyle w:val="Platzhaltertext"/>
                    <w:rFonts w:asciiTheme="majorHAnsi" w:hAnsiTheme="majorHAnsi"/>
                  </w:rPr>
                  <w:t>Klicken Sie hier, um Text einzugeben.</w:t>
                </w:r>
              </w:sdtContent>
            </w:sdt>
          </w:p>
          <w:p w14:paraId="3D1542AE" w14:textId="77777777" w:rsidR="00E66AFC" w:rsidRPr="002563DB" w:rsidRDefault="00C868AA" w:rsidP="00CA4D94">
            <w:pPr>
              <w:tabs>
                <w:tab w:val="center" w:pos="4536"/>
                <w:tab w:val="right" w:pos="9072"/>
              </w:tabs>
              <w:rPr>
                <w:rFonts w:asciiTheme="majorHAnsi" w:hAnsiTheme="majorHAnsi"/>
              </w:rPr>
            </w:pPr>
            <w:sdt>
              <w:sdtPr>
                <w:rPr>
                  <w:rFonts w:asciiTheme="majorHAnsi" w:hAnsiTheme="majorHAnsi"/>
                </w:rPr>
                <w:id w:val="-2127460589"/>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hAnsiTheme="majorHAnsi"/>
              </w:rPr>
              <w:t xml:space="preserve">  Nein</w:t>
            </w:r>
          </w:p>
          <w:p w14:paraId="73ABDFC7" w14:textId="77777777" w:rsidR="00E66AFC" w:rsidRPr="002563DB" w:rsidRDefault="00C868AA" w:rsidP="00CA4D94">
            <w:pPr>
              <w:rPr>
                <w:rFonts w:asciiTheme="majorHAnsi" w:hAnsiTheme="majorHAnsi"/>
              </w:rPr>
            </w:pPr>
            <w:sdt>
              <w:sdtPr>
                <w:rPr>
                  <w:rFonts w:asciiTheme="majorHAnsi" w:hAnsiTheme="majorHAnsi"/>
                </w:rPr>
                <w:id w:val="1134749223"/>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eastAsiaTheme="minorEastAsia" w:hAnsiTheme="majorHAnsi" w:cstheme="minorBidi"/>
                <w:lang w:eastAsia="de-DE"/>
              </w:rPr>
              <w:t xml:space="preserve"> Weiß nicht</w:t>
            </w:r>
          </w:p>
          <w:p w14:paraId="23B4DBF1" w14:textId="77777777" w:rsidR="00E66AFC" w:rsidRPr="002563DB" w:rsidRDefault="00E66AFC" w:rsidP="00CA4D94">
            <w:pPr>
              <w:tabs>
                <w:tab w:val="center" w:pos="4536"/>
                <w:tab w:val="right" w:pos="9072"/>
              </w:tabs>
              <w:rPr>
                <w:rFonts w:asciiTheme="majorHAnsi" w:hAnsiTheme="majorHAnsi"/>
              </w:rPr>
            </w:pPr>
          </w:p>
        </w:tc>
      </w:tr>
      <w:tr w:rsidR="00E66AFC" w:rsidRPr="002563DB" w14:paraId="5E80B95D" w14:textId="77777777" w:rsidTr="00CA4D94">
        <w:tc>
          <w:tcPr>
            <w:tcW w:w="9210" w:type="dxa"/>
          </w:tcPr>
          <w:p w14:paraId="30DA630F" w14:textId="78B610F4"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Wurde eine Auftragsverarbeitungsvereinbarung (AVV) geschlossen?</w:t>
            </w:r>
          </w:p>
          <w:p w14:paraId="4516FA69" w14:textId="77777777" w:rsidR="00E66AFC" w:rsidRPr="002563DB" w:rsidRDefault="00C868AA" w:rsidP="00CA4D94">
            <w:pPr>
              <w:tabs>
                <w:tab w:val="center" w:pos="4536"/>
                <w:tab w:val="right" w:pos="9072"/>
              </w:tabs>
              <w:rPr>
                <w:rFonts w:asciiTheme="majorHAnsi" w:hAnsiTheme="majorHAnsi"/>
              </w:rPr>
            </w:pPr>
            <w:sdt>
              <w:sdtPr>
                <w:rPr>
                  <w:rFonts w:asciiTheme="majorHAnsi" w:hAnsiTheme="majorHAnsi"/>
                </w:rPr>
                <w:id w:val="-563256068"/>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hAnsiTheme="majorHAnsi"/>
              </w:rPr>
              <w:t xml:space="preserve">  Ja</w:t>
            </w:r>
          </w:p>
          <w:p w14:paraId="1D915E52" w14:textId="77777777" w:rsidR="00E66AFC" w:rsidRPr="002563DB" w:rsidRDefault="00C868AA" w:rsidP="00CA4D94">
            <w:pPr>
              <w:tabs>
                <w:tab w:val="center" w:pos="4536"/>
                <w:tab w:val="right" w:pos="9072"/>
              </w:tabs>
              <w:rPr>
                <w:rFonts w:asciiTheme="majorHAnsi" w:hAnsiTheme="majorHAnsi"/>
              </w:rPr>
            </w:pPr>
            <w:sdt>
              <w:sdtPr>
                <w:rPr>
                  <w:rFonts w:asciiTheme="majorHAnsi" w:hAnsiTheme="majorHAnsi"/>
                </w:rPr>
                <w:id w:val="2082480780"/>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hAnsiTheme="majorHAnsi"/>
              </w:rPr>
              <w:t xml:space="preserve">  Nein</w:t>
            </w:r>
          </w:p>
          <w:p w14:paraId="6CDC30E6" w14:textId="77777777" w:rsidR="00E66AFC" w:rsidRPr="002563DB" w:rsidRDefault="00C868AA" w:rsidP="00CA4D94">
            <w:pPr>
              <w:rPr>
                <w:rFonts w:asciiTheme="majorHAnsi" w:hAnsiTheme="majorHAnsi"/>
              </w:rPr>
            </w:pPr>
            <w:sdt>
              <w:sdtPr>
                <w:rPr>
                  <w:rFonts w:asciiTheme="majorHAnsi" w:hAnsiTheme="majorHAnsi"/>
                </w:rPr>
                <w:id w:val="-1708321315"/>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eastAsiaTheme="minorEastAsia" w:hAnsiTheme="majorHAnsi" w:cstheme="minorBidi"/>
                <w:lang w:eastAsia="de-DE"/>
              </w:rPr>
              <w:t xml:space="preserve"> Weiß nicht</w:t>
            </w:r>
          </w:p>
          <w:p w14:paraId="564CE1D6" w14:textId="77777777" w:rsidR="00E66AFC" w:rsidRPr="002563DB" w:rsidRDefault="00E66AFC" w:rsidP="00CA4D94">
            <w:pPr>
              <w:tabs>
                <w:tab w:val="center" w:pos="4536"/>
                <w:tab w:val="right" w:pos="9072"/>
              </w:tabs>
              <w:rPr>
                <w:rFonts w:asciiTheme="majorHAnsi" w:hAnsiTheme="majorHAnsi"/>
              </w:rPr>
            </w:pPr>
          </w:p>
        </w:tc>
      </w:tr>
      <w:tr w:rsidR="00E66AFC" w:rsidRPr="002563DB" w14:paraId="1A05FDFE" w14:textId="77777777" w:rsidTr="00CA4D94">
        <w:tc>
          <w:tcPr>
            <w:tcW w:w="9210" w:type="dxa"/>
          </w:tcPr>
          <w:p w14:paraId="0B5410D6"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Sonstiges:</w:t>
            </w:r>
          </w:p>
          <w:p w14:paraId="3316925F" w14:textId="77777777" w:rsidR="00E66AFC" w:rsidRPr="002563DB" w:rsidRDefault="00E66AFC" w:rsidP="00CA4D94">
            <w:pPr>
              <w:tabs>
                <w:tab w:val="center" w:pos="4536"/>
                <w:tab w:val="right" w:pos="9072"/>
              </w:tabs>
              <w:rPr>
                <w:rFonts w:asciiTheme="majorHAnsi" w:hAnsiTheme="majorHAnsi"/>
              </w:rPr>
            </w:pPr>
          </w:p>
          <w:p w14:paraId="03FA1BEF" w14:textId="77777777" w:rsidR="00E66AFC" w:rsidRPr="002563DB" w:rsidRDefault="00C868AA" w:rsidP="00CA4D94">
            <w:pPr>
              <w:tabs>
                <w:tab w:val="center" w:pos="4536"/>
                <w:tab w:val="right" w:pos="9072"/>
              </w:tabs>
              <w:rPr>
                <w:rFonts w:asciiTheme="majorHAnsi" w:hAnsiTheme="majorHAnsi"/>
              </w:rPr>
            </w:pPr>
            <w:sdt>
              <w:sdtPr>
                <w:rPr>
                  <w:rFonts w:asciiTheme="majorHAnsi" w:hAnsiTheme="majorHAnsi"/>
                </w:rPr>
                <w:id w:val="363025258"/>
                <w:showingPlcHdr/>
              </w:sdtPr>
              <w:sdtEndPr/>
              <w:sdtContent>
                <w:r w:rsidR="00E66AFC" w:rsidRPr="002563DB">
                  <w:rPr>
                    <w:rStyle w:val="Platzhaltertext"/>
                    <w:rFonts w:asciiTheme="majorHAnsi" w:hAnsiTheme="majorHAnsi"/>
                  </w:rPr>
                  <w:t>Klicken Sie hier, um Text einzugeben.</w:t>
                </w:r>
              </w:sdtContent>
            </w:sdt>
          </w:p>
          <w:p w14:paraId="2D0E5600" w14:textId="77777777" w:rsidR="00E66AFC" w:rsidRPr="002563DB" w:rsidRDefault="00E66AFC" w:rsidP="00CA4D94">
            <w:pPr>
              <w:tabs>
                <w:tab w:val="center" w:pos="4536"/>
                <w:tab w:val="right" w:pos="9072"/>
              </w:tabs>
              <w:rPr>
                <w:rFonts w:asciiTheme="majorHAnsi" w:hAnsiTheme="majorHAnsi"/>
              </w:rPr>
            </w:pPr>
          </w:p>
        </w:tc>
      </w:tr>
    </w:tbl>
    <w:p w14:paraId="503964A4" w14:textId="77777777" w:rsidR="00894DD8" w:rsidRPr="002563DB" w:rsidRDefault="00894DD8">
      <w:pPr>
        <w:rPr>
          <w:rFonts w:asciiTheme="majorHAnsi" w:hAnsiTheme="majorHAnsi"/>
          <w:sz w:val="22"/>
          <w:szCs w:val="22"/>
        </w:rPr>
      </w:pPr>
    </w:p>
    <w:p w14:paraId="24C7AF7E" w14:textId="77777777" w:rsidR="00E66AFC" w:rsidRPr="002563DB" w:rsidRDefault="00E66AFC">
      <w:pPr>
        <w:rPr>
          <w:rFonts w:asciiTheme="majorHAnsi" w:hAnsiTheme="majorHAnsi"/>
          <w:sz w:val="22"/>
          <w:szCs w:val="22"/>
        </w:rPr>
      </w:pPr>
    </w:p>
    <w:tbl>
      <w:tblPr>
        <w:tblStyle w:val="Tabellenraster"/>
        <w:tblW w:w="0" w:type="auto"/>
        <w:tblLook w:val="04A0" w:firstRow="1" w:lastRow="0" w:firstColumn="1" w:lastColumn="0" w:noHBand="0" w:noVBand="1"/>
      </w:tblPr>
      <w:tblGrid>
        <w:gridCol w:w="9060"/>
      </w:tblGrid>
      <w:tr w:rsidR="00894DD8" w:rsidRPr="002563DB" w14:paraId="49B90DE0" w14:textId="77777777" w:rsidTr="006C1AB9">
        <w:tc>
          <w:tcPr>
            <w:tcW w:w="9210" w:type="dxa"/>
            <w:shd w:val="clear" w:color="auto" w:fill="BFBFBF" w:themeFill="background1" w:themeFillShade="BF"/>
          </w:tcPr>
          <w:p w14:paraId="71DF21A4" w14:textId="3BAFD8C9" w:rsidR="00894DD8" w:rsidRPr="002563DB" w:rsidRDefault="00E66AFC" w:rsidP="006C1AB9">
            <w:pPr>
              <w:jc w:val="center"/>
              <w:rPr>
                <w:rFonts w:asciiTheme="majorHAnsi" w:hAnsiTheme="majorHAnsi"/>
                <w:b/>
              </w:rPr>
            </w:pPr>
            <w:r w:rsidRPr="002563DB">
              <w:rPr>
                <w:rFonts w:asciiTheme="majorHAnsi" w:hAnsiTheme="majorHAnsi"/>
                <w:b/>
              </w:rPr>
              <w:t>VG Wort/</w:t>
            </w:r>
            <w:r w:rsidR="00894DD8" w:rsidRPr="002563DB">
              <w:rPr>
                <w:rFonts w:asciiTheme="majorHAnsi" w:hAnsiTheme="majorHAnsi"/>
                <w:b/>
              </w:rPr>
              <w:t>Skalierbare</w:t>
            </w:r>
            <w:r w:rsidRPr="002563DB">
              <w:rPr>
                <w:rFonts w:asciiTheme="majorHAnsi" w:hAnsiTheme="majorHAnsi"/>
                <w:b/>
              </w:rPr>
              <w:t>s</w:t>
            </w:r>
            <w:r w:rsidR="00894DD8" w:rsidRPr="002563DB">
              <w:rPr>
                <w:rFonts w:asciiTheme="majorHAnsi" w:hAnsiTheme="majorHAnsi"/>
                <w:b/>
              </w:rPr>
              <w:t xml:space="preserve"> Zentrale</w:t>
            </w:r>
            <w:r w:rsidRPr="002563DB">
              <w:rPr>
                <w:rFonts w:asciiTheme="majorHAnsi" w:hAnsiTheme="majorHAnsi"/>
                <w:b/>
              </w:rPr>
              <w:t>s</w:t>
            </w:r>
            <w:r w:rsidR="00894DD8" w:rsidRPr="002563DB">
              <w:rPr>
                <w:rFonts w:asciiTheme="majorHAnsi" w:hAnsiTheme="majorHAnsi"/>
                <w:b/>
              </w:rPr>
              <w:t xml:space="preserve"> Messverfahren (SZM)</w:t>
            </w:r>
          </w:p>
          <w:p w14:paraId="3BD486C0" w14:textId="0C26CCF3" w:rsidR="00E66AFC" w:rsidRPr="002563DB" w:rsidRDefault="00E66AFC" w:rsidP="006C1AB9">
            <w:pPr>
              <w:jc w:val="center"/>
              <w:rPr>
                <w:rFonts w:asciiTheme="majorHAnsi" w:hAnsiTheme="majorHAnsi"/>
                <w:b/>
              </w:rPr>
            </w:pPr>
            <w:r w:rsidRPr="002563DB">
              <w:rPr>
                <w:rFonts w:asciiTheme="majorHAnsi" w:hAnsiTheme="majorHAnsi"/>
                <w:b/>
              </w:rPr>
              <w:t>Zur Ermittlung statistischer Kennwerte zur Ermittlung der Kopierwahrscheinlichkeit von Texten</w:t>
            </w:r>
          </w:p>
          <w:p w14:paraId="181A72F6" w14:textId="77777777" w:rsidR="00894DD8" w:rsidRPr="002563DB" w:rsidRDefault="00894DD8" w:rsidP="006C1AB9">
            <w:pPr>
              <w:jc w:val="center"/>
              <w:rPr>
                <w:rFonts w:asciiTheme="majorHAnsi" w:hAnsiTheme="majorHAnsi"/>
                <w:b/>
              </w:rPr>
            </w:pPr>
          </w:p>
        </w:tc>
      </w:tr>
      <w:tr w:rsidR="00894DD8" w:rsidRPr="002563DB" w14:paraId="3B848E71" w14:textId="77777777" w:rsidTr="006C1AB9">
        <w:tc>
          <w:tcPr>
            <w:tcW w:w="9210" w:type="dxa"/>
          </w:tcPr>
          <w:p w14:paraId="5B56214A" w14:textId="223AFA72" w:rsidR="00894DD8" w:rsidRPr="002563DB" w:rsidRDefault="00894DD8" w:rsidP="006C1AB9">
            <w:pPr>
              <w:tabs>
                <w:tab w:val="center" w:pos="4536"/>
                <w:tab w:val="right" w:pos="9072"/>
              </w:tabs>
              <w:rPr>
                <w:rFonts w:asciiTheme="majorHAnsi" w:hAnsiTheme="majorHAnsi"/>
              </w:rPr>
            </w:pPr>
            <w:r w:rsidRPr="002563DB">
              <w:rPr>
                <w:rFonts w:asciiTheme="majorHAnsi" w:hAnsiTheme="majorHAnsi"/>
              </w:rPr>
              <w:t>Wird SZM auf der Website verwendet?</w:t>
            </w:r>
          </w:p>
          <w:p w14:paraId="70827552" w14:textId="77777777" w:rsidR="00894DD8" w:rsidRPr="002563DB" w:rsidRDefault="00C868AA" w:rsidP="006C1AB9">
            <w:pPr>
              <w:tabs>
                <w:tab w:val="center" w:pos="4536"/>
                <w:tab w:val="right" w:pos="9072"/>
              </w:tabs>
              <w:rPr>
                <w:rFonts w:asciiTheme="majorHAnsi" w:hAnsiTheme="majorHAnsi"/>
              </w:rPr>
            </w:pPr>
            <w:sdt>
              <w:sdtPr>
                <w:rPr>
                  <w:rFonts w:asciiTheme="majorHAnsi" w:hAnsiTheme="majorHAnsi"/>
                </w:rPr>
                <w:id w:val="-61333891"/>
                <w14:checkbox>
                  <w14:checked w14:val="0"/>
                  <w14:checkedState w14:val="2612" w14:font="MS Gothic"/>
                  <w14:uncheckedState w14:val="2610" w14:font="MS Gothic"/>
                </w14:checkbox>
              </w:sdtPr>
              <w:sdtEndPr/>
              <w:sdtContent>
                <w:r w:rsidR="00894DD8" w:rsidRPr="002563DB">
                  <w:rPr>
                    <w:rFonts w:ascii="MS Gothic" w:eastAsia="MS Gothic" w:hAnsi="MS Gothic" w:cs="MS Gothic" w:hint="eastAsia"/>
                  </w:rPr>
                  <w:t>☐</w:t>
                </w:r>
              </w:sdtContent>
            </w:sdt>
            <w:r w:rsidR="00894DD8" w:rsidRPr="002563DB">
              <w:rPr>
                <w:rFonts w:asciiTheme="majorHAnsi" w:hAnsiTheme="majorHAnsi"/>
              </w:rPr>
              <w:t xml:space="preserve">  Ja</w:t>
            </w:r>
          </w:p>
          <w:p w14:paraId="57DBB0C4" w14:textId="77777777" w:rsidR="00894DD8" w:rsidRPr="002563DB" w:rsidRDefault="00C868AA" w:rsidP="006C1AB9">
            <w:pPr>
              <w:tabs>
                <w:tab w:val="center" w:pos="4536"/>
                <w:tab w:val="right" w:pos="9072"/>
              </w:tabs>
              <w:rPr>
                <w:rFonts w:asciiTheme="majorHAnsi" w:hAnsiTheme="majorHAnsi"/>
              </w:rPr>
            </w:pPr>
            <w:sdt>
              <w:sdtPr>
                <w:rPr>
                  <w:rFonts w:asciiTheme="majorHAnsi" w:hAnsiTheme="majorHAnsi"/>
                </w:rPr>
                <w:id w:val="-92174467"/>
                <w14:checkbox>
                  <w14:checked w14:val="0"/>
                  <w14:checkedState w14:val="2612" w14:font="MS Gothic"/>
                  <w14:uncheckedState w14:val="2610" w14:font="MS Gothic"/>
                </w14:checkbox>
              </w:sdtPr>
              <w:sdtEndPr/>
              <w:sdtContent>
                <w:r w:rsidR="00894DD8" w:rsidRPr="002563DB">
                  <w:rPr>
                    <w:rFonts w:ascii="MS Gothic" w:eastAsia="MS Gothic" w:hAnsi="MS Gothic" w:cs="MS Gothic" w:hint="eastAsia"/>
                  </w:rPr>
                  <w:t>☐</w:t>
                </w:r>
              </w:sdtContent>
            </w:sdt>
            <w:r w:rsidR="00894DD8" w:rsidRPr="002563DB">
              <w:rPr>
                <w:rFonts w:asciiTheme="majorHAnsi" w:hAnsiTheme="majorHAnsi"/>
              </w:rPr>
              <w:t xml:space="preserve">  Nein</w:t>
            </w:r>
          </w:p>
          <w:p w14:paraId="29CEA9EF" w14:textId="77777777" w:rsidR="00E66AFC" w:rsidRPr="002563DB" w:rsidRDefault="00C868AA" w:rsidP="00E66AFC">
            <w:pPr>
              <w:rPr>
                <w:rFonts w:asciiTheme="majorHAnsi" w:hAnsiTheme="majorHAnsi"/>
              </w:rPr>
            </w:pPr>
            <w:sdt>
              <w:sdtPr>
                <w:rPr>
                  <w:rFonts w:asciiTheme="majorHAnsi" w:hAnsiTheme="majorHAnsi"/>
                </w:rPr>
                <w:id w:val="1844514110"/>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eastAsiaTheme="minorEastAsia" w:hAnsiTheme="majorHAnsi" w:cstheme="minorBidi"/>
                <w:lang w:eastAsia="de-DE"/>
              </w:rPr>
              <w:t xml:space="preserve"> Weiß nicht</w:t>
            </w:r>
          </w:p>
          <w:p w14:paraId="2A3EC9A5" w14:textId="77777777" w:rsidR="00894DD8" w:rsidRPr="002563DB" w:rsidRDefault="00894DD8" w:rsidP="006C1AB9">
            <w:pPr>
              <w:tabs>
                <w:tab w:val="center" w:pos="4536"/>
                <w:tab w:val="right" w:pos="9072"/>
              </w:tabs>
              <w:rPr>
                <w:rFonts w:asciiTheme="majorHAnsi" w:hAnsiTheme="majorHAnsi"/>
              </w:rPr>
            </w:pPr>
          </w:p>
          <w:p w14:paraId="45CA982E" w14:textId="514F3540" w:rsidR="00894DD8" w:rsidRPr="002563DB" w:rsidRDefault="00894DD8" w:rsidP="006C1AB9">
            <w:pPr>
              <w:tabs>
                <w:tab w:val="center" w:pos="4536"/>
                <w:tab w:val="right" w:pos="9072"/>
              </w:tabs>
              <w:rPr>
                <w:rFonts w:asciiTheme="majorHAnsi" w:hAnsiTheme="majorHAnsi"/>
              </w:rPr>
            </w:pPr>
            <w:r w:rsidRPr="002563DB">
              <w:rPr>
                <w:rFonts w:asciiTheme="majorHAnsi" w:hAnsiTheme="majorHAnsi"/>
              </w:rPr>
              <w:t>Wird hierfür eine Applikation benutzt?</w:t>
            </w:r>
          </w:p>
          <w:p w14:paraId="31ABAA8D" w14:textId="77777777" w:rsidR="00894DD8" w:rsidRPr="002563DB" w:rsidRDefault="00C868AA" w:rsidP="00894DD8">
            <w:pPr>
              <w:tabs>
                <w:tab w:val="center" w:pos="4536"/>
                <w:tab w:val="right" w:pos="9072"/>
              </w:tabs>
              <w:rPr>
                <w:rFonts w:asciiTheme="majorHAnsi" w:hAnsiTheme="majorHAnsi"/>
              </w:rPr>
            </w:pPr>
            <w:sdt>
              <w:sdtPr>
                <w:rPr>
                  <w:rFonts w:asciiTheme="majorHAnsi" w:hAnsiTheme="majorHAnsi"/>
                </w:rPr>
                <w:id w:val="-1635242537"/>
                <w14:checkbox>
                  <w14:checked w14:val="0"/>
                  <w14:checkedState w14:val="2612" w14:font="MS Gothic"/>
                  <w14:uncheckedState w14:val="2610" w14:font="MS Gothic"/>
                </w14:checkbox>
              </w:sdtPr>
              <w:sdtEndPr/>
              <w:sdtContent>
                <w:r w:rsidR="00894DD8" w:rsidRPr="002563DB">
                  <w:rPr>
                    <w:rFonts w:ascii="MS Gothic" w:eastAsia="MS Gothic" w:hAnsi="MS Gothic" w:cs="MS Gothic" w:hint="eastAsia"/>
                  </w:rPr>
                  <w:t>☐</w:t>
                </w:r>
              </w:sdtContent>
            </w:sdt>
            <w:r w:rsidR="00894DD8" w:rsidRPr="002563DB">
              <w:rPr>
                <w:rFonts w:asciiTheme="majorHAnsi" w:hAnsiTheme="majorHAnsi"/>
              </w:rPr>
              <w:t xml:space="preserve">  Ja</w:t>
            </w:r>
          </w:p>
          <w:p w14:paraId="21BAC11C" w14:textId="77777777" w:rsidR="00894DD8" w:rsidRPr="002563DB" w:rsidRDefault="00C868AA" w:rsidP="00894DD8">
            <w:pPr>
              <w:tabs>
                <w:tab w:val="center" w:pos="4536"/>
                <w:tab w:val="right" w:pos="9072"/>
              </w:tabs>
              <w:rPr>
                <w:rFonts w:asciiTheme="majorHAnsi" w:hAnsiTheme="majorHAnsi"/>
              </w:rPr>
            </w:pPr>
            <w:sdt>
              <w:sdtPr>
                <w:rPr>
                  <w:rFonts w:asciiTheme="majorHAnsi" w:hAnsiTheme="majorHAnsi"/>
                </w:rPr>
                <w:id w:val="-240566335"/>
                <w14:checkbox>
                  <w14:checked w14:val="0"/>
                  <w14:checkedState w14:val="2612" w14:font="MS Gothic"/>
                  <w14:uncheckedState w14:val="2610" w14:font="MS Gothic"/>
                </w14:checkbox>
              </w:sdtPr>
              <w:sdtEndPr/>
              <w:sdtContent>
                <w:r w:rsidR="00894DD8" w:rsidRPr="002563DB">
                  <w:rPr>
                    <w:rFonts w:ascii="MS Gothic" w:eastAsia="MS Gothic" w:hAnsi="MS Gothic" w:cs="MS Gothic" w:hint="eastAsia"/>
                  </w:rPr>
                  <w:t>☐</w:t>
                </w:r>
              </w:sdtContent>
            </w:sdt>
            <w:r w:rsidR="00894DD8" w:rsidRPr="002563DB">
              <w:rPr>
                <w:rFonts w:asciiTheme="majorHAnsi" w:hAnsiTheme="majorHAnsi"/>
              </w:rPr>
              <w:t xml:space="preserve">  Nein</w:t>
            </w:r>
          </w:p>
          <w:p w14:paraId="5DD12710" w14:textId="77777777" w:rsidR="00E66AFC" w:rsidRPr="002563DB" w:rsidRDefault="00C868AA" w:rsidP="00E66AFC">
            <w:pPr>
              <w:rPr>
                <w:rFonts w:asciiTheme="majorHAnsi" w:hAnsiTheme="majorHAnsi"/>
              </w:rPr>
            </w:pPr>
            <w:sdt>
              <w:sdtPr>
                <w:rPr>
                  <w:rFonts w:asciiTheme="majorHAnsi" w:hAnsiTheme="majorHAnsi"/>
                </w:rPr>
                <w:id w:val="-256678952"/>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eastAsiaTheme="minorEastAsia" w:hAnsiTheme="majorHAnsi" w:cstheme="minorBidi"/>
                <w:lang w:eastAsia="de-DE"/>
              </w:rPr>
              <w:t xml:space="preserve"> Weiß nicht</w:t>
            </w:r>
          </w:p>
          <w:p w14:paraId="22193149" w14:textId="77777777" w:rsidR="00894DD8" w:rsidRPr="002563DB" w:rsidRDefault="00894DD8" w:rsidP="006C1AB9">
            <w:pPr>
              <w:rPr>
                <w:rFonts w:asciiTheme="majorHAnsi" w:hAnsiTheme="majorHAnsi"/>
              </w:rPr>
            </w:pPr>
          </w:p>
        </w:tc>
      </w:tr>
      <w:tr w:rsidR="00E66AFC" w:rsidRPr="002563DB" w14:paraId="49DBE1E9" w14:textId="77777777" w:rsidTr="006C1AB9">
        <w:tc>
          <w:tcPr>
            <w:tcW w:w="9210" w:type="dxa"/>
          </w:tcPr>
          <w:p w14:paraId="56DEDBF6"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lastRenderedPageBreak/>
              <w:t xml:space="preserve">   Falls ja, welche Daten werden gespeichert?  </w:t>
            </w:r>
          </w:p>
          <w:p w14:paraId="373114A5" w14:textId="77777777" w:rsidR="00E66AFC" w:rsidRPr="002563DB" w:rsidRDefault="00E66AFC" w:rsidP="00E66AFC">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699922523"/>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w:t>
            </w:r>
            <w:r w:rsidRPr="002563DB">
              <w:rPr>
                <w:rStyle w:val="ts-muster-content"/>
                <w:rFonts w:asciiTheme="majorHAnsi" w:hAnsiTheme="majorHAnsi"/>
              </w:rPr>
              <w:t>Nutzungsdaten</w:t>
            </w:r>
          </w:p>
          <w:p w14:paraId="3EA94C20" w14:textId="08B0A82D"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855466631"/>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w:t>
            </w:r>
            <w:r w:rsidRPr="002563DB">
              <w:rPr>
                <w:rStyle w:val="ts-muster-content"/>
                <w:rFonts w:asciiTheme="majorHAnsi" w:hAnsiTheme="majorHAnsi"/>
              </w:rPr>
              <w:t>Metadaten</w:t>
            </w:r>
          </w:p>
          <w:p w14:paraId="7FDA46B5"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068259835"/>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Browsertyp und -version</w:t>
            </w:r>
          </w:p>
          <w:p w14:paraId="73D77AD9"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754166001"/>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Betriebssystem des Nutzers  </w:t>
            </w:r>
          </w:p>
          <w:p w14:paraId="2C90C2A8"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418337890"/>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w:t>
            </w:r>
            <w:r w:rsidRPr="002563DB">
              <w:rPr>
                <w:rStyle w:val="ts-muster-content"/>
                <w:rFonts w:asciiTheme="majorHAnsi" w:hAnsiTheme="majorHAnsi"/>
              </w:rPr>
              <w:t>Herkunftsland, Datum und Uhrzeit der Serveranfrage</w:t>
            </w:r>
          </w:p>
          <w:p w14:paraId="48886931" w14:textId="77777777" w:rsidR="00E66AFC" w:rsidRPr="002563DB" w:rsidRDefault="00E66AFC" w:rsidP="00CA4D94">
            <w:pPr>
              <w:tabs>
                <w:tab w:val="center" w:pos="4536"/>
                <w:tab w:val="right" w:pos="9072"/>
              </w:tabs>
              <w:rPr>
                <w:rStyle w:val="ts-muster-content"/>
                <w:rFonts w:asciiTheme="majorHAnsi" w:hAnsiTheme="majorHAnsi"/>
              </w:rPr>
            </w:pPr>
            <w:r w:rsidRPr="002563DB">
              <w:rPr>
                <w:rFonts w:asciiTheme="majorHAnsi" w:hAnsiTheme="majorHAnsi"/>
              </w:rPr>
              <w:t xml:space="preserve">   </w:t>
            </w:r>
            <w:sdt>
              <w:sdtPr>
                <w:rPr>
                  <w:rFonts w:asciiTheme="majorHAnsi" w:hAnsiTheme="majorHAnsi"/>
                </w:rPr>
                <w:id w:val="555585856"/>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w:t>
            </w:r>
            <w:r w:rsidRPr="002563DB">
              <w:rPr>
                <w:rStyle w:val="ts-muster-content"/>
                <w:rFonts w:asciiTheme="majorHAnsi" w:hAnsiTheme="majorHAnsi"/>
              </w:rPr>
              <w:t>Anzahl der Besuche</w:t>
            </w:r>
          </w:p>
          <w:p w14:paraId="3438658D"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374846686"/>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w:t>
            </w:r>
            <w:r w:rsidRPr="002563DB">
              <w:rPr>
                <w:rStyle w:val="ts-muster-content"/>
                <w:rFonts w:asciiTheme="majorHAnsi" w:hAnsiTheme="majorHAnsi"/>
              </w:rPr>
              <w:t>Verweildauer auf der Website</w:t>
            </w:r>
          </w:p>
          <w:p w14:paraId="729CA983"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137144118"/>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die vom Nutzer </w:t>
            </w:r>
            <w:r w:rsidRPr="002563DB">
              <w:rPr>
                <w:rStyle w:val="ts-muster-content"/>
                <w:rFonts w:asciiTheme="majorHAnsi" w:hAnsiTheme="majorHAnsi"/>
              </w:rPr>
              <w:t>betätigten externen Links</w:t>
            </w:r>
          </w:p>
          <w:p w14:paraId="7F1FF7E1"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941174740"/>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w:t>
            </w:r>
            <w:r w:rsidRPr="002563DB">
              <w:rPr>
                <w:rStyle w:val="ts-muster-content"/>
                <w:rFonts w:asciiTheme="majorHAnsi" w:hAnsiTheme="majorHAnsi"/>
              </w:rPr>
              <w:t>IP-Adresse des Nutzers</w:t>
            </w:r>
          </w:p>
          <w:p w14:paraId="641D7D15"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031157952"/>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Website, von der der Nutzer auf die aufgerufene Website gelangt ist (Referrer)</w:t>
            </w:r>
          </w:p>
          <w:p w14:paraId="5A5486E3"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731963033"/>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Unterseiten, die von der aufgerufenen Website aus aufgerufen werden</w:t>
            </w:r>
          </w:p>
          <w:p w14:paraId="42797DCC" w14:textId="77C7A0C2" w:rsidR="00E66AFC" w:rsidRPr="002563DB" w:rsidRDefault="00E66AFC" w:rsidP="006C1AB9">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795094423"/>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weitere Daten: </w:t>
            </w:r>
            <w:sdt>
              <w:sdtPr>
                <w:rPr>
                  <w:rFonts w:asciiTheme="majorHAnsi" w:hAnsiTheme="majorHAnsi"/>
                </w:rPr>
                <w:id w:val="-787357591"/>
                <w:showingPlcHdr/>
              </w:sdtPr>
              <w:sdtEndPr/>
              <w:sdtContent>
                <w:r w:rsidRPr="002563DB">
                  <w:rPr>
                    <w:rStyle w:val="Platzhaltertext"/>
                    <w:rFonts w:asciiTheme="majorHAnsi" w:hAnsiTheme="majorHAnsi"/>
                  </w:rPr>
                  <w:t>Klicken Sie hier, um Text einzugeben.</w:t>
                </w:r>
              </w:sdtContent>
            </w:sdt>
            <w:r w:rsidRPr="002563DB">
              <w:rPr>
                <w:rFonts w:asciiTheme="majorHAnsi" w:hAnsiTheme="majorHAnsi"/>
              </w:rPr>
              <w:br/>
            </w:r>
          </w:p>
        </w:tc>
      </w:tr>
      <w:tr w:rsidR="00E66AFC" w:rsidRPr="002563DB" w14:paraId="09D46433" w14:textId="77777777" w:rsidTr="006C1AB9">
        <w:tc>
          <w:tcPr>
            <w:tcW w:w="9210" w:type="dxa"/>
          </w:tcPr>
          <w:p w14:paraId="444B98EE"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Wie werden die o. g. Daten erhoben?</w:t>
            </w:r>
          </w:p>
          <w:p w14:paraId="2336ADFE"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2078009326"/>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Cookies </w:t>
            </w:r>
          </w:p>
          <w:p w14:paraId="5F368FBE" w14:textId="572F67D9" w:rsidR="00E66AFC" w:rsidRPr="002563DB" w:rsidRDefault="00E66AFC" w:rsidP="00E66AFC">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793701524"/>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Signatur aus Browser </w:t>
            </w:r>
          </w:p>
          <w:p w14:paraId="03BDA05A"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57835165"/>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Sonstiges: </w:t>
            </w:r>
            <w:sdt>
              <w:sdtPr>
                <w:rPr>
                  <w:rFonts w:asciiTheme="majorHAnsi" w:hAnsiTheme="majorHAnsi"/>
                </w:rPr>
                <w:id w:val="-1372453561"/>
                <w:showingPlcHdr/>
              </w:sdtPr>
              <w:sdtEndPr/>
              <w:sdtContent>
                <w:r w:rsidRPr="002563DB">
                  <w:rPr>
                    <w:rStyle w:val="Platzhaltertext"/>
                    <w:rFonts w:asciiTheme="majorHAnsi" w:hAnsiTheme="majorHAnsi"/>
                  </w:rPr>
                  <w:t>Klicken Sie hier, um Text einzugeben.</w:t>
                </w:r>
              </w:sdtContent>
            </w:sdt>
          </w:p>
          <w:p w14:paraId="052F7CD3" w14:textId="48CB8F77" w:rsidR="00E66AFC" w:rsidRPr="002563DB" w:rsidRDefault="00E66AFC" w:rsidP="006C1AB9">
            <w:pPr>
              <w:tabs>
                <w:tab w:val="center" w:pos="4536"/>
                <w:tab w:val="right" w:pos="9072"/>
              </w:tabs>
              <w:rPr>
                <w:rFonts w:asciiTheme="majorHAnsi" w:hAnsiTheme="majorHAnsi"/>
              </w:rPr>
            </w:pPr>
          </w:p>
        </w:tc>
      </w:tr>
      <w:tr w:rsidR="00E66AFC" w:rsidRPr="002563DB" w14:paraId="1E189388" w14:textId="77777777" w:rsidTr="006C1AB9">
        <w:tc>
          <w:tcPr>
            <w:tcW w:w="9210" w:type="dxa"/>
          </w:tcPr>
          <w:p w14:paraId="4A829F23" w14:textId="77777777" w:rsidR="00E66AFC" w:rsidRPr="002563DB" w:rsidRDefault="00E66AFC" w:rsidP="00CA4D94">
            <w:pPr>
              <w:rPr>
                <w:rFonts w:asciiTheme="majorHAnsi" w:hAnsiTheme="majorHAnsi"/>
              </w:rPr>
            </w:pPr>
            <w:r w:rsidRPr="002563DB">
              <w:rPr>
                <w:rFonts w:asciiTheme="majorHAnsi" w:hAnsiTheme="majorHAnsi"/>
              </w:rPr>
              <w:t>Was ist der Zweck der Nutzung dieses Tools?</w:t>
            </w:r>
          </w:p>
          <w:p w14:paraId="101FD616" w14:textId="59099818"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238779230"/>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Ermittlung statistischer Kennwerte</w:t>
            </w:r>
          </w:p>
          <w:p w14:paraId="3064D1B3"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895856126"/>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Analyse der Webseite</w:t>
            </w:r>
          </w:p>
          <w:p w14:paraId="26CD9359" w14:textId="15DF7D4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200203633"/>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Ermittlung der Kopierwahrscheinlichkeit von Texten  </w:t>
            </w:r>
          </w:p>
          <w:p w14:paraId="379A9693"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254254620"/>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wirtschaftlicher Betrieb der Webseite</w:t>
            </w:r>
          </w:p>
          <w:p w14:paraId="1D353AAC" w14:textId="408F45B1" w:rsidR="00E66AFC" w:rsidRPr="002563DB" w:rsidRDefault="00E66AFC" w:rsidP="006C1AB9">
            <w:pPr>
              <w:rPr>
                <w:rFonts w:asciiTheme="majorHAnsi" w:hAnsiTheme="majorHAnsi"/>
                <w:i/>
                <w:color w:val="C00000"/>
              </w:rPr>
            </w:pPr>
            <w:r w:rsidRPr="002563DB">
              <w:rPr>
                <w:rFonts w:asciiTheme="majorHAnsi" w:hAnsiTheme="majorHAnsi"/>
              </w:rPr>
              <w:t xml:space="preserve">   </w:t>
            </w:r>
            <w:sdt>
              <w:sdtPr>
                <w:rPr>
                  <w:rFonts w:asciiTheme="majorHAnsi" w:hAnsiTheme="majorHAnsi"/>
                </w:rPr>
                <w:id w:val="18902687"/>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Sonstiges: </w:t>
            </w:r>
            <w:sdt>
              <w:sdtPr>
                <w:rPr>
                  <w:rFonts w:asciiTheme="majorHAnsi" w:hAnsiTheme="majorHAnsi"/>
                </w:rPr>
                <w:id w:val="804434660"/>
                <w:showingPlcHdr/>
              </w:sdtPr>
              <w:sdtEndPr/>
              <w:sdtContent>
                <w:r w:rsidRPr="002563DB">
                  <w:rPr>
                    <w:rStyle w:val="Platzhaltertext"/>
                    <w:rFonts w:asciiTheme="majorHAnsi" w:hAnsiTheme="majorHAnsi"/>
                  </w:rPr>
                  <w:t>Klicken Sie hier, um Text einzugeben.</w:t>
                </w:r>
              </w:sdtContent>
            </w:sdt>
            <w:r w:rsidRPr="002563DB">
              <w:rPr>
                <w:rFonts w:asciiTheme="majorHAnsi" w:hAnsiTheme="majorHAnsi"/>
              </w:rPr>
              <w:br/>
            </w:r>
          </w:p>
        </w:tc>
      </w:tr>
      <w:tr w:rsidR="00E66AFC" w:rsidRPr="002563DB" w14:paraId="686A954C" w14:textId="77777777" w:rsidTr="006C1AB9">
        <w:tc>
          <w:tcPr>
            <w:tcW w:w="9210" w:type="dxa"/>
          </w:tcPr>
          <w:p w14:paraId="2B61E15C" w14:textId="77777777" w:rsidR="00E66AFC" w:rsidRPr="002563DB" w:rsidRDefault="00E66AFC" w:rsidP="00CA4D94">
            <w:pPr>
              <w:rPr>
                <w:rFonts w:asciiTheme="majorHAnsi" w:hAnsiTheme="majorHAnsi"/>
              </w:rPr>
            </w:pPr>
            <w:r w:rsidRPr="002563DB">
              <w:rPr>
                <w:rFonts w:asciiTheme="majorHAnsi" w:hAnsiTheme="majorHAnsi"/>
              </w:rPr>
              <w:t xml:space="preserve">Wie lange werden die Daten gespeichert bzw. wann werden die erhobenen Daten konkret gelöscht? </w:t>
            </w:r>
            <w:r w:rsidRPr="002563DB">
              <w:rPr>
                <w:rFonts w:asciiTheme="majorHAnsi" w:hAnsiTheme="majorHAnsi"/>
              </w:rPr>
              <w:br/>
              <w:t>Wurde der voreingestellte Speicherzeitraum verändert?</w:t>
            </w:r>
          </w:p>
          <w:p w14:paraId="7CCDA594" w14:textId="288415E1" w:rsidR="00E66AFC" w:rsidRPr="002563DB" w:rsidRDefault="00E66AFC" w:rsidP="00CA4D94">
            <w:pPr>
              <w:rPr>
                <w:rFonts w:asciiTheme="majorHAnsi" w:hAnsiTheme="majorHAnsi"/>
                <w:i/>
                <w:color w:val="C00000"/>
              </w:rPr>
            </w:pPr>
            <w:r w:rsidRPr="002563DB">
              <w:rPr>
                <w:rFonts w:asciiTheme="majorHAnsi" w:hAnsiTheme="majorHAnsi"/>
                <w:i/>
                <w:color w:val="C00000"/>
              </w:rPr>
              <w:t>Hinweis: Hier sind max. 60 Tage zulässig für die Speicherung der gekürzten IP-Adresse. Max. 6 Monate dürfen Nutzungsdaten mit einem pseudonymen Zuordnungswert (sog. Identifier) gespeichert werden..</w:t>
            </w:r>
          </w:p>
          <w:p w14:paraId="650F47D5" w14:textId="77777777" w:rsidR="00E66AFC" w:rsidRPr="002563DB" w:rsidRDefault="00E66AFC" w:rsidP="00CA4D94">
            <w:pPr>
              <w:rPr>
                <w:rFonts w:asciiTheme="majorHAnsi" w:hAnsiTheme="majorHAnsi"/>
              </w:rPr>
            </w:pPr>
          </w:p>
          <w:sdt>
            <w:sdtPr>
              <w:rPr>
                <w:rFonts w:asciiTheme="majorHAnsi" w:hAnsiTheme="majorHAnsi"/>
                <w:i/>
                <w:color w:val="C00000"/>
              </w:rPr>
              <w:id w:val="1203359002"/>
              <w:showingPlcHdr/>
            </w:sdtPr>
            <w:sdtEndPr/>
            <w:sdtContent>
              <w:p w14:paraId="39E384CE" w14:textId="1643A62D" w:rsidR="00E66AFC" w:rsidRPr="002563DB" w:rsidRDefault="00E66AFC" w:rsidP="006C1AB9">
                <w:pPr>
                  <w:rPr>
                    <w:rFonts w:asciiTheme="majorHAnsi" w:hAnsiTheme="majorHAnsi"/>
                  </w:rPr>
                </w:pPr>
                <w:r w:rsidRPr="002563DB">
                  <w:rPr>
                    <w:rStyle w:val="Platzhaltertext"/>
                    <w:rFonts w:asciiTheme="majorHAnsi" w:hAnsiTheme="majorHAnsi"/>
                  </w:rPr>
                  <w:t>Klicken Sie hier, um Text einzugeben.</w:t>
                </w:r>
              </w:p>
            </w:sdtContent>
          </w:sdt>
        </w:tc>
      </w:tr>
      <w:tr w:rsidR="00E66AFC" w:rsidRPr="002563DB" w14:paraId="5AFE67CF" w14:textId="77777777" w:rsidTr="006C1AB9">
        <w:tc>
          <w:tcPr>
            <w:tcW w:w="9210" w:type="dxa"/>
          </w:tcPr>
          <w:p w14:paraId="2C49244D" w14:textId="77777777" w:rsidR="00E66AFC" w:rsidRPr="002563DB" w:rsidRDefault="00E66AFC" w:rsidP="00CA4D94">
            <w:pPr>
              <w:rPr>
                <w:rFonts w:asciiTheme="majorHAnsi" w:hAnsiTheme="majorHAnsi"/>
              </w:rPr>
            </w:pPr>
            <w:r w:rsidRPr="002563DB">
              <w:rPr>
                <w:rFonts w:asciiTheme="majorHAnsi" w:hAnsiTheme="majorHAnsi"/>
              </w:rPr>
              <w:t>Ist eine IP-Anonymisierung aktiviert, sodass IP-Adressen nur gekürzt verarbeitet werden?</w:t>
            </w:r>
          </w:p>
          <w:p w14:paraId="0D025785" w14:textId="77777777" w:rsidR="00E66AFC" w:rsidRPr="002563DB" w:rsidRDefault="00C868AA" w:rsidP="00CA4D94">
            <w:pPr>
              <w:tabs>
                <w:tab w:val="center" w:pos="4536"/>
                <w:tab w:val="right" w:pos="9072"/>
              </w:tabs>
              <w:rPr>
                <w:rFonts w:asciiTheme="majorHAnsi" w:hAnsiTheme="majorHAnsi"/>
              </w:rPr>
            </w:pPr>
            <w:sdt>
              <w:sdtPr>
                <w:rPr>
                  <w:rFonts w:asciiTheme="majorHAnsi" w:hAnsiTheme="majorHAnsi"/>
                </w:rPr>
                <w:id w:val="-1020850162"/>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hAnsiTheme="majorHAnsi"/>
              </w:rPr>
              <w:t xml:space="preserve">  Ja</w:t>
            </w:r>
          </w:p>
          <w:p w14:paraId="2DE44FFA" w14:textId="77777777" w:rsidR="00E66AFC" w:rsidRPr="002563DB" w:rsidRDefault="00C868AA" w:rsidP="00CA4D94">
            <w:pPr>
              <w:tabs>
                <w:tab w:val="center" w:pos="4536"/>
                <w:tab w:val="right" w:pos="9072"/>
              </w:tabs>
              <w:rPr>
                <w:rFonts w:asciiTheme="majorHAnsi" w:hAnsiTheme="majorHAnsi"/>
              </w:rPr>
            </w:pPr>
            <w:sdt>
              <w:sdtPr>
                <w:rPr>
                  <w:rFonts w:asciiTheme="majorHAnsi" w:hAnsiTheme="majorHAnsi"/>
                </w:rPr>
                <w:id w:val="813295994"/>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hAnsiTheme="majorHAnsi"/>
              </w:rPr>
              <w:t xml:space="preserve">  Nein</w:t>
            </w:r>
          </w:p>
          <w:p w14:paraId="2ADCE850" w14:textId="77777777" w:rsidR="00E66AFC" w:rsidRPr="002563DB" w:rsidRDefault="00C868AA" w:rsidP="00CA4D94">
            <w:pPr>
              <w:rPr>
                <w:rFonts w:asciiTheme="majorHAnsi" w:hAnsiTheme="majorHAnsi"/>
              </w:rPr>
            </w:pPr>
            <w:sdt>
              <w:sdtPr>
                <w:rPr>
                  <w:rFonts w:asciiTheme="majorHAnsi" w:hAnsiTheme="majorHAnsi"/>
                </w:rPr>
                <w:id w:val="1683708370"/>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eastAsiaTheme="minorEastAsia" w:hAnsiTheme="majorHAnsi" w:cstheme="minorBidi"/>
                <w:lang w:eastAsia="de-DE"/>
              </w:rPr>
              <w:t xml:space="preserve"> Weiß nicht</w:t>
            </w:r>
          </w:p>
          <w:p w14:paraId="20BF03B8" w14:textId="77777777" w:rsidR="00E66AFC" w:rsidRPr="002563DB" w:rsidRDefault="00E66AFC" w:rsidP="006C1AB9">
            <w:pPr>
              <w:rPr>
                <w:rFonts w:asciiTheme="majorHAnsi" w:hAnsiTheme="majorHAnsi"/>
                <w:color w:val="C00000"/>
              </w:rPr>
            </w:pPr>
          </w:p>
        </w:tc>
      </w:tr>
      <w:tr w:rsidR="00E66AFC" w:rsidRPr="002563DB" w14:paraId="0D748F31" w14:textId="77777777" w:rsidTr="006C1AB9">
        <w:tc>
          <w:tcPr>
            <w:tcW w:w="9210" w:type="dxa"/>
          </w:tcPr>
          <w:p w14:paraId="77C90B44" w14:textId="77777777" w:rsidR="00E66AFC" w:rsidRPr="002563DB" w:rsidRDefault="00E66AFC" w:rsidP="00CA4D94">
            <w:pPr>
              <w:rPr>
                <w:rFonts w:asciiTheme="majorHAnsi" w:hAnsiTheme="majorHAnsi"/>
              </w:rPr>
            </w:pPr>
            <w:r w:rsidRPr="002563DB">
              <w:rPr>
                <w:rFonts w:asciiTheme="majorHAnsi" w:hAnsiTheme="majorHAnsi"/>
              </w:rPr>
              <w:lastRenderedPageBreak/>
              <w:t>Werden die erhobenen Daten an weitere Dritte weitergeleitet? Wenn ja, an wen? Wo steht der Server?</w:t>
            </w:r>
          </w:p>
          <w:sdt>
            <w:sdtPr>
              <w:rPr>
                <w:rFonts w:asciiTheme="majorHAnsi" w:hAnsiTheme="majorHAnsi"/>
              </w:rPr>
              <w:id w:val="698434380"/>
              <w:showingPlcHdr/>
            </w:sdtPr>
            <w:sdtEndPr/>
            <w:sdtContent>
              <w:p w14:paraId="76C23778" w14:textId="77777777" w:rsidR="00E66AFC" w:rsidRPr="002563DB" w:rsidRDefault="00E66AFC" w:rsidP="00CA4D94">
                <w:pPr>
                  <w:rPr>
                    <w:rFonts w:asciiTheme="majorHAnsi" w:hAnsiTheme="majorHAnsi"/>
                  </w:rPr>
                </w:pPr>
                <w:r w:rsidRPr="002563DB">
                  <w:rPr>
                    <w:rStyle w:val="Platzhaltertext"/>
                    <w:rFonts w:asciiTheme="majorHAnsi" w:hAnsiTheme="majorHAnsi"/>
                  </w:rPr>
                  <w:t>Klicken Sie hier, um Text einzugeben.</w:t>
                </w:r>
              </w:p>
            </w:sdtContent>
          </w:sdt>
          <w:p w14:paraId="5C6E45B1" w14:textId="77777777" w:rsidR="00E66AFC" w:rsidRPr="002563DB" w:rsidRDefault="00E66AFC" w:rsidP="006C1AB9">
            <w:pPr>
              <w:rPr>
                <w:rFonts w:asciiTheme="majorHAnsi" w:hAnsiTheme="majorHAnsi"/>
              </w:rPr>
            </w:pPr>
          </w:p>
        </w:tc>
      </w:tr>
      <w:tr w:rsidR="00E66AFC" w:rsidRPr="002563DB" w14:paraId="60BC2B14" w14:textId="77777777" w:rsidTr="006C1AB9">
        <w:tc>
          <w:tcPr>
            <w:tcW w:w="9210" w:type="dxa"/>
          </w:tcPr>
          <w:p w14:paraId="4DFCEEF0" w14:textId="77777777" w:rsidR="00E66AFC" w:rsidRPr="002563DB" w:rsidRDefault="00E66AFC" w:rsidP="00CA4D94">
            <w:pPr>
              <w:rPr>
                <w:rFonts w:asciiTheme="majorHAnsi" w:hAnsiTheme="majorHAnsi"/>
              </w:rPr>
            </w:pPr>
            <w:r w:rsidRPr="002563DB">
              <w:rPr>
                <w:rFonts w:asciiTheme="majorHAnsi" w:hAnsiTheme="majorHAnsi"/>
              </w:rPr>
              <w:t>Wird eine Einwilligung über Opt-In eingeholt?</w:t>
            </w:r>
          </w:p>
          <w:p w14:paraId="7B673BC9" w14:textId="77777777" w:rsidR="00E66AFC" w:rsidRPr="002563DB" w:rsidRDefault="00C868AA" w:rsidP="00CA4D94">
            <w:pPr>
              <w:tabs>
                <w:tab w:val="center" w:pos="4536"/>
                <w:tab w:val="right" w:pos="9072"/>
              </w:tabs>
              <w:rPr>
                <w:rFonts w:asciiTheme="majorHAnsi" w:hAnsiTheme="majorHAnsi"/>
              </w:rPr>
            </w:pPr>
            <w:sdt>
              <w:sdtPr>
                <w:rPr>
                  <w:rFonts w:asciiTheme="majorHAnsi" w:hAnsiTheme="majorHAnsi"/>
                </w:rPr>
                <w:id w:val="-24332104"/>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hAnsiTheme="majorHAnsi"/>
              </w:rPr>
              <w:t xml:space="preserve"> Ja, nämlich: </w:t>
            </w:r>
            <w:sdt>
              <w:sdtPr>
                <w:rPr>
                  <w:rFonts w:asciiTheme="majorHAnsi" w:hAnsiTheme="majorHAnsi"/>
                </w:rPr>
                <w:id w:val="-602573762"/>
                <w:showingPlcHdr/>
              </w:sdtPr>
              <w:sdtEndPr/>
              <w:sdtContent>
                <w:r w:rsidR="00E66AFC" w:rsidRPr="002563DB">
                  <w:rPr>
                    <w:rStyle w:val="Platzhaltertext"/>
                    <w:rFonts w:asciiTheme="majorHAnsi" w:hAnsiTheme="majorHAnsi"/>
                  </w:rPr>
                  <w:t>Klicken Sie hier, um Text einzugeben.</w:t>
                </w:r>
              </w:sdtContent>
            </w:sdt>
          </w:p>
          <w:p w14:paraId="426D7C9D" w14:textId="77777777" w:rsidR="00E66AFC" w:rsidRPr="002563DB" w:rsidRDefault="00C868AA" w:rsidP="00CA4D94">
            <w:pPr>
              <w:rPr>
                <w:rFonts w:asciiTheme="majorHAnsi" w:eastAsiaTheme="minorEastAsia" w:hAnsiTheme="majorHAnsi" w:cstheme="minorBidi"/>
                <w:lang w:eastAsia="de-DE"/>
              </w:rPr>
            </w:pPr>
            <w:sdt>
              <w:sdtPr>
                <w:rPr>
                  <w:rFonts w:asciiTheme="majorHAnsi" w:hAnsiTheme="majorHAnsi"/>
                </w:rPr>
                <w:id w:val="-644970616"/>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eastAsiaTheme="minorEastAsia" w:hAnsiTheme="majorHAnsi" w:cstheme="minorBidi"/>
                <w:lang w:eastAsia="de-DE"/>
              </w:rPr>
              <w:t xml:space="preserve"> Nein</w:t>
            </w:r>
          </w:p>
          <w:p w14:paraId="7D5270C4" w14:textId="77777777" w:rsidR="00E66AFC" w:rsidRPr="002563DB" w:rsidRDefault="00C868AA" w:rsidP="00CA4D94">
            <w:pPr>
              <w:rPr>
                <w:rFonts w:asciiTheme="majorHAnsi" w:hAnsiTheme="majorHAnsi"/>
              </w:rPr>
            </w:pPr>
            <w:sdt>
              <w:sdtPr>
                <w:rPr>
                  <w:rFonts w:asciiTheme="majorHAnsi" w:hAnsiTheme="majorHAnsi"/>
                </w:rPr>
                <w:id w:val="-853180593"/>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eastAsiaTheme="minorEastAsia" w:hAnsiTheme="majorHAnsi" w:cstheme="minorBidi"/>
                <w:lang w:eastAsia="de-DE"/>
              </w:rPr>
              <w:t xml:space="preserve"> Weiß nicht</w:t>
            </w:r>
          </w:p>
          <w:p w14:paraId="2D4F92B6" w14:textId="77777777" w:rsidR="00E66AFC" w:rsidRPr="002563DB" w:rsidRDefault="00E66AFC" w:rsidP="006C1AB9">
            <w:pPr>
              <w:tabs>
                <w:tab w:val="center" w:pos="4536"/>
                <w:tab w:val="right" w:pos="9072"/>
              </w:tabs>
              <w:rPr>
                <w:rFonts w:asciiTheme="majorHAnsi" w:hAnsiTheme="majorHAnsi"/>
              </w:rPr>
            </w:pPr>
          </w:p>
        </w:tc>
      </w:tr>
      <w:tr w:rsidR="00E66AFC" w:rsidRPr="002563DB" w14:paraId="3ECA737D" w14:textId="77777777" w:rsidTr="006C1AB9">
        <w:tc>
          <w:tcPr>
            <w:tcW w:w="9210" w:type="dxa"/>
          </w:tcPr>
          <w:p w14:paraId="377FCABC"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Wird ein Browser-Add-On zur Deaktivierung angeboten? Bitte Link einfügen. </w:t>
            </w:r>
          </w:p>
          <w:p w14:paraId="3C915089"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einfügen. </w:t>
            </w:r>
          </w:p>
          <w:p w14:paraId="2DCB6120" w14:textId="77777777" w:rsidR="00E66AFC" w:rsidRPr="002563DB" w:rsidRDefault="00C868AA" w:rsidP="00CA4D94">
            <w:pPr>
              <w:tabs>
                <w:tab w:val="center" w:pos="4536"/>
                <w:tab w:val="right" w:pos="9072"/>
              </w:tabs>
              <w:rPr>
                <w:rFonts w:asciiTheme="majorHAnsi" w:hAnsiTheme="majorHAnsi"/>
              </w:rPr>
            </w:pPr>
            <w:sdt>
              <w:sdtPr>
                <w:rPr>
                  <w:rFonts w:asciiTheme="majorHAnsi" w:hAnsiTheme="majorHAnsi"/>
                </w:rPr>
                <w:id w:val="1376660702"/>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hAnsiTheme="majorHAnsi"/>
              </w:rPr>
              <w:t xml:space="preserve">  Ja, Link: </w:t>
            </w:r>
            <w:sdt>
              <w:sdtPr>
                <w:rPr>
                  <w:rFonts w:asciiTheme="majorHAnsi" w:hAnsiTheme="majorHAnsi"/>
                </w:rPr>
                <w:id w:val="-1924708222"/>
                <w:showingPlcHdr/>
              </w:sdtPr>
              <w:sdtEndPr/>
              <w:sdtContent>
                <w:r w:rsidR="00E66AFC" w:rsidRPr="002563DB">
                  <w:rPr>
                    <w:rStyle w:val="Platzhaltertext"/>
                    <w:rFonts w:asciiTheme="majorHAnsi" w:hAnsiTheme="majorHAnsi"/>
                  </w:rPr>
                  <w:t>Klicken Sie hier, um Text einzugeben.</w:t>
                </w:r>
              </w:sdtContent>
            </w:sdt>
          </w:p>
          <w:p w14:paraId="6E59DBCB" w14:textId="77777777" w:rsidR="00E66AFC" w:rsidRPr="002563DB" w:rsidRDefault="00C868AA" w:rsidP="00CA4D94">
            <w:pPr>
              <w:tabs>
                <w:tab w:val="center" w:pos="4536"/>
                <w:tab w:val="right" w:pos="9072"/>
              </w:tabs>
              <w:rPr>
                <w:rFonts w:asciiTheme="majorHAnsi" w:hAnsiTheme="majorHAnsi"/>
              </w:rPr>
            </w:pPr>
            <w:sdt>
              <w:sdtPr>
                <w:rPr>
                  <w:rFonts w:asciiTheme="majorHAnsi" w:hAnsiTheme="majorHAnsi"/>
                </w:rPr>
                <w:id w:val="-6213158"/>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hAnsiTheme="majorHAnsi"/>
              </w:rPr>
              <w:t xml:space="preserve">  Nein</w:t>
            </w:r>
          </w:p>
          <w:p w14:paraId="0851EC6B" w14:textId="77777777" w:rsidR="00E66AFC" w:rsidRPr="002563DB" w:rsidRDefault="00C868AA" w:rsidP="00CA4D94">
            <w:pPr>
              <w:rPr>
                <w:rFonts w:asciiTheme="majorHAnsi" w:hAnsiTheme="majorHAnsi"/>
              </w:rPr>
            </w:pPr>
            <w:sdt>
              <w:sdtPr>
                <w:rPr>
                  <w:rFonts w:asciiTheme="majorHAnsi" w:hAnsiTheme="majorHAnsi"/>
                </w:rPr>
                <w:id w:val="-849256126"/>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eastAsiaTheme="minorEastAsia" w:hAnsiTheme="majorHAnsi" w:cstheme="minorBidi"/>
                <w:lang w:eastAsia="de-DE"/>
              </w:rPr>
              <w:t xml:space="preserve"> Weiß nicht</w:t>
            </w:r>
          </w:p>
          <w:p w14:paraId="11E2A46C" w14:textId="77777777" w:rsidR="00E66AFC" w:rsidRPr="002563DB" w:rsidRDefault="00E66AFC" w:rsidP="006C1AB9">
            <w:pPr>
              <w:tabs>
                <w:tab w:val="center" w:pos="4536"/>
                <w:tab w:val="right" w:pos="9072"/>
              </w:tabs>
              <w:rPr>
                <w:rFonts w:asciiTheme="majorHAnsi" w:hAnsiTheme="majorHAnsi"/>
              </w:rPr>
            </w:pPr>
          </w:p>
        </w:tc>
      </w:tr>
      <w:tr w:rsidR="00E66AFC" w:rsidRPr="002563DB" w14:paraId="6A804685" w14:textId="77777777" w:rsidTr="006C1AB9">
        <w:tc>
          <w:tcPr>
            <w:tcW w:w="9210" w:type="dxa"/>
          </w:tcPr>
          <w:p w14:paraId="557B2764"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 xml:space="preserve">Wird zusätzlich ein Opt-out-Cookie zur Deaktivierung angeboten? Bitte Link einfügen. </w:t>
            </w:r>
          </w:p>
          <w:p w14:paraId="6E4814FA" w14:textId="28001DAC" w:rsidR="00E66AFC" w:rsidRPr="002563DB" w:rsidRDefault="00E66AFC" w:rsidP="00CA4D94">
            <w:pPr>
              <w:tabs>
                <w:tab w:val="center" w:pos="4536"/>
                <w:tab w:val="right" w:pos="9072"/>
              </w:tabs>
              <w:rPr>
                <w:rFonts w:asciiTheme="majorHAnsi" w:hAnsiTheme="majorHAnsi"/>
                <w:i/>
                <w:color w:val="C00000"/>
              </w:rPr>
            </w:pPr>
            <w:r w:rsidRPr="002563DB">
              <w:rPr>
                <w:rFonts w:asciiTheme="majorHAnsi" w:hAnsiTheme="majorHAnsi"/>
                <w:i/>
                <w:color w:val="C00000"/>
              </w:rPr>
              <w:t xml:space="preserve">Hinweis: Dieses gibt es hier: </w:t>
            </w:r>
            <w:hyperlink r:id="rId26" w:history="1">
              <w:r w:rsidRPr="002563DB">
                <w:rPr>
                  <w:rStyle w:val="Hyperlink"/>
                  <w:rFonts w:asciiTheme="majorHAnsi" w:hAnsiTheme="majorHAnsi"/>
                  <w:i/>
                  <w:color w:val="C00000"/>
                </w:rPr>
                <w:t>https://optout.ioam.de/</w:t>
              </w:r>
            </w:hyperlink>
            <w:r w:rsidRPr="002563DB">
              <w:rPr>
                <w:rFonts w:asciiTheme="majorHAnsi" w:hAnsiTheme="majorHAnsi"/>
                <w:i/>
                <w:color w:val="C00000"/>
              </w:rPr>
              <w:t xml:space="preserve"> </w:t>
            </w:r>
          </w:p>
          <w:p w14:paraId="70A316E5" w14:textId="77777777" w:rsidR="00E66AFC" w:rsidRPr="002563DB" w:rsidRDefault="00C868AA" w:rsidP="00CA4D94">
            <w:pPr>
              <w:tabs>
                <w:tab w:val="center" w:pos="4536"/>
                <w:tab w:val="right" w:pos="9072"/>
              </w:tabs>
              <w:rPr>
                <w:rFonts w:asciiTheme="majorHAnsi" w:hAnsiTheme="majorHAnsi"/>
              </w:rPr>
            </w:pPr>
            <w:sdt>
              <w:sdtPr>
                <w:rPr>
                  <w:rFonts w:asciiTheme="majorHAnsi" w:hAnsiTheme="majorHAnsi"/>
                </w:rPr>
                <w:id w:val="1872871286"/>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hAnsiTheme="majorHAnsi"/>
              </w:rPr>
              <w:t xml:space="preserve">  Ja, Link: </w:t>
            </w:r>
            <w:sdt>
              <w:sdtPr>
                <w:rPr>
                  <w:rFonts w:asciiTheme="majorHAnsi" w:hAnsiTheme="majorHAnsi"/>
                </w:rPr>
                <w:id w:val="1761637304"/>
                <w:showingPlcHdr/>
              </w:sdtPr>
              <w:sdtEndPr/>
              <w:sdtContent>
                <w:r w:rsidR="00E66AFC" w:rsidRPr="002563DB">
                  <w:rPr>
                    <w:rStyle w:val="Platzhaltertext"/>
                    <w:rFonts w:asciiTheme="majorHAnsi" w:hAnsiTheme="majorHAnsi"/>
                  </w:rPr>
                  <w:t>Klicken Sie hier, um Text einzugeben.</w:t>
                </w:r>
              </w:sdtContent>
            </w:sdt>
          </w:p>
          <w:p w14:paraId="3BB23ACA" w14:textId="77777777" w:rsidR="00E66AFC" w:rsidRPr="002563DB" w:rsidRDefault="00C868AA" w:rsidP="00CA4D94">
            <w:pPr>
              <w:tabs>
                <w:tab w:val="center" w:pos="4536"/>
                <w:tab w:val="right" w:pos="9072"/>
              </w:tabs>
              <w:rPr>
                <w:rFonts w:asciiTheme="majorHAnsi" w:hAnsiTheme="majorHAnsi"/>
              </w:rPr>
            </w:pPr>
            <w:sdt>
              <w:sdtPr>
                <w:rPr>
                  <w:rFonts w:asciiTheme="majorHAnsi" w:hAnsiTheme="majorHAnsi"/>
                </w:rPr>
                <w:id w:val="-1170946343"/>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hAnsiTheme="majorHAnsi"/>
              </w:rPr>
              <w:t xml:space="preserve">  Nein</w:t>
            </w:r>
          </w:p>
          <w:p w14:paraId="3F862AEE" w14:textId="77777777" w:rsidR="00E66AFC" w:rsidRPr="002563DB" w:rsidRDefault="00C868AA" w:rsidP="00CA4D94">
            <w:pPr>
              <w:rPr>
                <w:rFonts w:asciiTheme="majorHAnsi" w:hAnsiTheme="majorHAnsi"/>
              </w:rPr>
            </w:pPr>
            <w:sdt>
              <w:sdtPr>
                <w:rPr>
                  <w:rFonts w:asciiTheme="majorHAnsi" w:hAnsiTheme="majorHAnsi"/>
                </w:rPr>
                <w:id w:val="-447002062"/>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eastAsiaTheme="minorEastAsia" w:hAnsiTheme="majorHAnsi" w:cstheme="minorBidi"/>
                <w:lang w:eastAsia="de-DE"/>
              </w:rPr>
              <w:t xml:space="preserve"> Weiß nicht</w:t>
            </w:r>
          </w:p>
          <w:p w14:paraId="7E1E466A" w14:textId="77777777" w:rsidR="00E66AFC" w:rsidRPr="002563DB" w:rsidRDefault="00E66AFC" w:rsidP="006C1AB9">
            <w:pPr>
              <w:tabs>
                <w:tab w:val="center" w:pos="4536"/>
                <w:tab w:val="right" w:pos="9072"/>
              </w:tabs>
              <w:rPr>
                <w:rFonts w:asciiTheme="majorHAnsi" w:hAnsiTheme="majorHAnsi"/>
              </w:rPr>
            </w:pPr>
          </w:p>
        </w:tc>
      </w:tr>
      <w:tr w:rsidR="00E66AFC" w:rsidRPr="002563DB" w14:paraId="676561B3" w14:textId="77777777" w:rsidTr="006C1AB9">
        <w:tc>
          <w:tcPr>
            <w:tcW w:w="9210" w:type="dxa"/>
          </w:tcPr>
          <w:p w14:paraId="3761ECF0"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Wurde eine Auftragsverarbeitungsvereinbarung (AVV) mit Adobe geschlossen?</w:t>
            </w:r>
          </w:p>
          <w:p w14:paraId="42CB9605" w14:textId="77777777" w:rsidR="00E66AFC" w:rsidRPr="002563DB" w:rsidRDefault="00C868AA" w:rsidP="00CA4D94">
            <w:pPr>
              <w:tabs>
                <w:tab w:val="center" w:pos="4536"/>
                <w:tab w:val="right" w:pos="9072"/>
              </w:tabs>
              <w:rPr>
                <w:rFonts w:asciiTheme="majorHAnsi" w:hAnsiTheme="majorHAnsi"/>
              </w:rPr>
            </w:pPr>
            <w:sdt>
              <w:sdtPr>
                <w:rPr>
                  <w:rFonts w:asciiTheme="majorHAnsi" w:hAnsiTheme="majorHAnsi"/>
                </w:rPr>
                <w:id w:val="-1356185830"/>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hAnsiTheme="majorHAnsi"/>
              </w:rPr>
              <w:t xml:space="preserve">  Ja</w:t>
            </w:r>
          </w:p>
          <w:p w14:paraId="174707B3" w14:textId="77777777" w:rsidR="00E66AFC" w:rsidRPr="002563DB" w:rsidRDefault="00C868AA" w:rsidP="00CA4D94">
            <w:pPr>
              <w:tabs>
                <w:tab w:val="center" w:pos="4536"/>
                <w:tab w:val="right" w:pos="9072"/>
              </w:tabs>
              <w:rPr>
                <w:rFonts w:asciiTheme="majorHAnsi" w:hAnsiTheme="majorHAnsi"/>
              </w:rPr>
            </w:pPr>
            <w:sdt>
              <w:sdtPr>
                <w:rPr>
                  <w:rFonts w:asciiTheme="majorHAnsi" w:hAnsiTheme="majorHAnsi"/>
                </w:rPr>
                <w:id w:val="174235343"/>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hAnsiTheme="majorHAnsi"/>
              </w:rPr>
              <w:t xml:space="preserve">  Nein</w:t>
            </w:r>
          </w:p>
          <w:p w14:paraId="1AFF1541" w14:textId="77777777" w:rsidR="00E66AFC" w:rsidRPr="002563DB" w:rsidRDefault="00C868AA" w:rsidP="00CA4D94">
            <w:pPr>
              <w:rPr>
                <w:rFonts w:asciiTheme="majorHAnsi" w:hAnsiTheme="majorHAnsi"/>
              </w:rPr>
            </w:pPr>
            <w:sdt>
              <w:sdtPr>
                <w:rPr>
                  <w:rFonts w:asciiTheme="majorHAnsi" w:hAnsiTheme="majorHAnsi"/>
                </w:rPr>
                <w:id w:val="-674797825"/>
                <w14:checkbox>
                  <w14:checked w14:val="0"/>
                  <w14:checkedState w14:val="2612" w14:font="MS Gothic"/>
                  <w14:uncheckedState w14:val="2610" w14:font="MS Gothic"/>
                </w14:checkbox>
              </w:sdtPr>
              <w:sdtEndPr/>
              <w:sdtContent>
                <w:r w:rsidR="00E66AFC" w:rsidRPr="002563DB">
                  <w:rPr>
                    <w:rFonts w:ascii="MS Gothic" w:eastAsia="MS Gothic" w:hAnsi="MS Gothic" w:cs="MS Gothic" w:hint="eastAsia"/>
                  </w:rPr>
                  <w:t>☐</w:t>
                </w:r>
              </w:sdtContent>
            </w:sdt>
            <w:r w:rsidR="00E66AFC" w:rsidRPr="002563DB">
              <w:rPr>
                <w:rFonts w:asciiTheme="majorHAnsi" w:eastAsiaTheme="minorEastAsia" w:hAnsiTheme="majorHAnsi" w:cstheme="minorBidi"/>
                <w:lang w:eastAsia="de-DE"/>
              </w:rPr>
              <w:t xml:space="preserve"> Weiß nicht</w:t>
            </w:r>
          </w:p>
          <w:p w14:paraId="54F21D93" w14:textId="77777777" w:rsidR="00E66AFC" w:rsidRPr="002563DB" w:rsidRDefault="00E66AFC" w:rsidP="00CA4D94">
            <w:pPr>
              <w:tabs>
                <w:tab w:val="center" w:pos="4536"/>
                <w:tab w:val="right" w:pos="9072"/>
              </w:tabs>
              <w:rPr>
                <w:rFonts w:asciiTheme="majorHAnsi" w:hAnsiTheme="majorHAnsi"/>
              </w:rPr>
            </w:pPr>
          </w:p>
        </w:tc>
      </w:tr>
      <w:tr w:rsidR="00E66AFC" w:rsidRPr="002563DB" w14:paraId="41100542" w14:textId="77777777" w:rsidTr="006C1AB9">
        <w:tc>
          <w:tcPr>
            <w:tcW w:w="9210" w:type="dxa"/>
          </w:tcPr>
          <w:p w14:paraId="1EA69077" w14:textId="77777777" w:rsidR="00E66AFC" w:rsidRPr="002563DB" w:rsidRDefault="00E66AFC" w:rsidP="00CA4D94">
            <w:pPr>
              <w:tabs>
                <w:tab w:val="center" w:pos="4536"/>
                <w:tab w:val="right" w:pos="9072"/>
              </w:tabs>
              <w:rPr>
                <w:rFonts w:asciiTheme="majorHAnsi" w:hAnsiTheme="majorHAnsi"/>
              </w:rPr>
            </w:pPr>
            <w:r w:rsidRPr="002563DB">
              <w:rPr>
                <w:rFonts w:asciiTheme="majorHAnsi" w:hAnsiTheme="majorHAnsi"/>
              </w:rPr>
              <w:t>Sonstiges:</w:t>
            </w:r>
          </w:p>
          <w:p w14:paraId="7700F6C0" w14:textId="77777777" w:rsidR="00E66AFC" w:rsidRPr="002563DB" w:rsidRDefault="00E66AFC" w:rsidP="00CA4D94">
            <w:pPr>
              <w:tabs>
                <w:tab w:val="center" w:pos="4536"/>
                <w:tab w:val="right" w:pos="9072"/>
              </w:tabs>
              <w:rPr>
                <w:rFonts w:asciiTheme="majorHAnsi" w:hAnsiTheme="majorHAnsi"/>
              </w:rPr>
            </w:pPr>
          </w:p>
          <w:p w14:paraId="7B071590" w14:textId="77777777" w:rsidR="00E66AFC" w:rsidRPr="002563DB" w:rsidRDefault="00C868AA" w:rsidP="00CA4D94">
            <w:pPr>
              <w:tabs>
                <w:tab w:val="center" w:pos="4536"/>
                <w:tab w:val="right" w:pos="9072"/>
              </w:tabs>
              <w:rPr>
                <w:rFonts w:asciiTheme="majorHAnsi" w:hAnsiTheme="majorHAnsi"/>
              </w:rPr>
            </w:pPr>
            <w:sdt>
              <w:sdtPr>
                <w:rPr>
                  <w:rFonts w:asciiTheme="majorHAnsi" w:hAnsiTheme="majorHAnsi"/>
                </w:rPr>
                <w:id w:val="-1622137264"/>
                <w:showingPlcHdr/>
              </w:sdtPr>
              <w:sdtEndPr/>
              <w:sdtContent>
                <w:r w:rsidR="00E66AFC" w:rsidRPr="002563DB">
                  <w:rPr>
                    <w:rStyle w:val="Platzhaltertext"/>
                    <w:rFonts w:asciiTheme="majorHAnsi" w:hAnsiTheme="majorHAnsi"/>
                  </w:rPr>
                  <w:t>Klicken Sie hier, um Text einzugeben.</w:t>
                </w:r>
              </w:sdtContent>
            </w:sdt>
          </w:p>
          <w:p w14:paraId="760536B0" w14:textId="77777777" w:rsidR="00E66AFC" w:rsidRPr="002563DB" w:rsidRDefault="00E66AFC" w:rsidP="00CA4D94">
            <w:pPr>
              <w:tabs>
                <w:tab w:val="center" w:pos="4536"/>
                <w:tab w:val="right" w:pos="9072"/>
              </w:tabs>
              <w:rPr>
                <w:rFonts w:asciiTheme="majorHAnsi" w:hAnsiTheme="majorHAnsi"/>
              </w:rPr>
            </w:pPr>
          </w:p>
        </w:tc>
      </w:tr>
    </w:tbl>
    <w:p w14:paraId="660C3A7C" w14:textId="77777777" w:rsidR="00894DD8" w:rsidRDefault="00894DD8">
      <w:pPr>
        <w:rPr>
          <w:rFonts w:asciiTheme="majorHAnsi" w:hAnsiTheme="majorHAnsi"/>
          <w:sz w:val="22"/>
          <w:szCs w:val="22"/>
        </w:rPr>
      </w:pPr>
    </w:p>
    <w:p w14:paraId="32A6B3A5" w14:textId="77777777" w:rsidR="008E37BA" w:rsidRPr="002563DB" w:rsidRDefault="008E37BA">
      <w:pPr>
        <w:rPr>
          <w:rFonts w:asciiTheme="majorHAnsi" w:hAnsiTheme="majorHAnsi"/>
          <w:sz w:val="22"/>
          <w:szCs w:val="22"/>
        </w:rPr>
      </w:pPr>
    </w:p>
    <w:tbl>
      <w:tblPr>
        <w:tblStyle w:val="Tabellenraster"/>
        <w:tblW w:w="0" w:type="auto"/>
        <w:tblLook w:val="04A0" w:firstRow="1" w:lastRow="0" w:firstColumn="1" w:lastColumn="0" w:noHBand="0" w:noVBand="1"/>
      </w:tblPr>
      <w:tblGrid>
        <w:gridCol w:w="9060"/>
      </w:tblGrid>
      <w:tr w:rsidR="00175A54" w:rsidRPr="002563DB" w14:paraId="7F4F609B" w14:textId="77777777" w:rsidTr="00CA4D94">
        <w:tc>
          <w:tcPr>
            <w:tcW w:w="9210" w:type="dxa"/>
            <w:shd w:val="clear" w:color="auto" w:fill="BFBFBF" w:themeFill="background1" w:themeFillShade="BF"/>
          </w:tcPr>
          <w:p w14:paraId="00BB35C2" w14:textId="641C744E" w:rsidR="00175A54" w:rsidRPr="002563DB" w:rsidRDefault="00175A54" w:rsidP="00CA4D94">
            <w:pPr>
              <w:jc w:val="center"/>
              <w:rPr>
                <w:rFonts w:asciiTheme="majorHAnsi" w:hAnsiTheme="majorHAnsi"/>
                <w:b/>
              </w:rPr>
            </w:pPr>
            <w:r w:rsidRPr="002563DB">
              <w:rPr>
                <w:rFonts w:asciiTheme="majorHAnsi" w:hAnsiTheme="majorHAnsi"/>
                <w:b/>
              </w:rPr>
              <w:t>Wordpress Plugin Jetpack (Wordpress.com-Stats)</w:t>
            </w:r>
          </w:p>
          <w:p w14:paraId="5FA0EE20" w14:textId="121CC003" w:rsidR="00175A54" w:rsidRPr="002563DB" w:rsidRDefault="00175A54" w:rsidP="00CA4D94">
            <w:pPr>
              <w:jc w:val="center"/>
              <w:rPr>
                <w:rFonts w:asciiTheme="majorHAnsi" w:hAnsiTheme="majorHAnsi"/>
                <w:b/>
              </w:rPr>
            </w:pPr>
            <w:r w:rsidRPr="002563DB">
              <w:rPr>
                <w:rFonts w:asciiTheme="majorHAnsi" w:hAnsiTheme="majorHAnsi"/>
                <w:b/>
              </w:rPr>
              <w:t>Zur Statistikmessung</w:t>
            </w:r>
          </w:p>
          <w:p w14:paraId="2909FD83" w14:textId="77777777" w:rsidR="00175A54" w:rsidRPr="002563DB" w:rsidRDefault="00175A54" w:rsidP="00CA4D94">
            <w:pPr>
              <w:jc w:val="center"/>
              <w:rPr>
                <w:rFonts w:asciiTheme="majorHAnsi" w:hAnsiTheme="majorHAnsi"/>
                <w:b/>
              </w:rPr>
            </w:pPr>
          </w:p>
        </w:tc>
      </w:tr>
      <w:tr w:rsidR="00175A54" w:rsidRPr="002563DB" w14:paraId="2E1FE5A6" w14:textId="77777777" w:rsidTr="00CA4D94">
        <w:tc>
          <w:tcPr>
            <w:tcW w:w="9210" w:type="dxa"/>
          </w:tcPr>
          <w:p w14:paraId="5B593384" w14:textId="081A2473" w:rsidR="00175A54" w:rsidRPr="002563DB" w:rsidRDefault="00175A54" w:rsidP="00CA4D94">
            <w:pPr>
              <w:tabs>
                <w:tab w:val="center" w:pos="4536"/>
                <w:tab w:val="right" w:pos="9072"/>
              </w:tabs>
              <w:rPr>
                <w:rFonts w:asciiTheme="majorHAnsi" w:hAnsiTheme="majorHAnsi"/>
                <w:i/>
                <w:color w:val="C00000"/>
              </w:rPr>
            </w:pPr>
            <w:r w:rsidRPr="002563DB">
              <w:rPr>
                <w:rFonts w:asciiTheme="majorHAnsi" w:hAnsiTheme="majorHAnsi"/>
                <w:i/>
                <w:color w:val="C00000"/>
              </w:rPr>
              <w:t>Hinweis: Diese Statistikmessung ist in der Regel automatisch aktiviert.</w:t>
            </w:r>
          </w:p>
          <w:p w14:paraId="6DF50CEB" w14:textId="77777777" w:rsidR="00175A54" w:rsidRPr="002563DB" w:rsidRDefault="00175A54" w:rsidP="00CA4D94">
            <w:pPr>
              <w:tabs>
                <w:tab w:val="center" w:pos="4536"/>
                <w:tab w:val="right" w:pos="9072"/>
              </w:tabs>
              <w:rPr>
                <w:rFonts w:asciiTheme="majorHAnsi" w:hAnsiTheme="majorHAnsi"/>
              </w:rPr>
            </w:pPr>
          </w:p>
          <w:p w14:paraId="233A13BB" w14:textId="49279162" w:rsidR="00175A54" w:rsidRPr="002563DB" w:rsidRDefault="00175A54" w:rsidP="00CA4D94">
            <w:pPr>
              <w:tabs>
                <w:tab w:val="center" w:pos="4536"/>
                <w:tab w:val="right" w:pos="9072"/>
              </w:tabs>
              <w:rPr>
                <w:rFonts w:asciiTheme="majorHAnsi" w:hAnsiTheme="majorHAnsi"/>
              </w:rPr>
            </w:pPr>
            <w:r w:rsidRPr="002563DB">
              <w:rPr>
                <w:rFonts w:asciiTheme="majorHAnsi" w:hAnsiTheme="majorHAnsi"/>
              </w:rPr>
              <w:t>Wird Wordpress Plugin Jetpack mit Unterfunktion Wordpress Stats auf der Website verwendet?</w:t>
            </w:r>
          </w:p>
          <w:p w14:paraId="0613C0EF" w14:textId="77777777" w:rsidR="00175A54" w:rsidRPr="002563DB" w:rsidRDefault="00C868AA" w:rsidP="00CA4D94">
            <w:pPr>
              <w:tabs>
                <w:tab w:val="center" w:pos="4536"/>
                <w:tab w:val="right" w:pos="9072"/>
              </w:tabs>
              <w:rPr>
                <w:rFonts w:asciiTheme="majorHAnsi" w:hAnsiTheme="majorHAnsi"/>
              </w:rPr>
            </w:pPr>
            <w:sdt>
              <w:sdtPr>
                <w:rPr>
                  <w:rFonts w:asciiTheme="majorHAnsi" w:hAnsiTheme="majorHAnsi"/>
                </w:rPr>
                <w:id w:val="1260873791"/>
                <w14:checkbox>
                  <w14:checked w14:val="0"/>
                  <w14:checkedState w14:val="2612" w14:font="MS Gothic"/>
                  <w14:uncheckedState w14:val="2610" w14:font="MS Gothic"/>
                </w14:checkbox>
              </w:sdtPr>
              <w:sdtEndPr/>
              <w:sdtContent>
                <w:r w:rsidR="00175A54" w:rsidRPr="002563DB">
                  <w:rPr>
                    <w:rFonts w:ascii="MS Gothic" w:eastAsia="MS Gothic" w:hAnsi="MS Gothic" w:cs="MS Gothic" w:hint="eastAsia"/>
                  </w:rPr>
                  <w:t>☐</w:t>
                </w:r>
              </w:sdtContent>
            </w:sdt>
            <w:r w:rsidR="00175A54" w:rsidRPr="002563DB">
              <w:rPr>
                <w:rFonts w:asciiTheme="majorHAnsi" w:hAnsiTheme="majorHAnsi"/>
              </w:rPr>
              <w:t xml:space="preserve">  Ja</w:t>
            </w:r>
          </w:p>
          <w:p w14:paraId="3EDD35B0" w14:textId="77777777" w:rsidR="00175A54" w:rsidRPr="002563DB" w:rsidRDefault="00C868AA" w:rsidP="00CA4D94">
            <w:pPr>
              <w:tabs>
                <w:tab w:val="center" w:pos="4536"/>
                <w:tab w:val="right" w:pos="9072"/>
              </w:tabs>
              <w:rPr>
                <w:rFonts w:asciiTheme="majorHAnsi" w:hAnsiTheme="majorHAnsi"/>
              </w:rPr>
            </w:pPr>
            <w:sdt>
              <w:sdtPr>
                <w:rPr>
                  <w:rFonts w:asciiTheme="majorHAnsi" w:hAnsiTheme="majorHAnsi"/>
                </w:rPr>
                <w:id w:val="-1764679356"/>
                <w14:checkbox>
                  <w14:checked w14:val="0"/>
                  <w14:checkedState w14:val="2612" w14:font="MS Gothic"/>
                  <w14:uncheckedState w14:val="2610" w14:font="MS Gothic"/>
                </w14:checkbox>
              </w:sdtPr>
              <w:sdtEndPr/>
              <w:sdtContent>
                <w:r w:rsidR="00175A54" w:rsidRPr="002563DB">
                  <w:rPr>
                    <w:rFonts w:ascii="MS Gothic" w:eastAsia="MS Gothic" w:hAnsi="MS Gothic" w:cs="MS Gothic" w:hint="eastAsia"/>
                  </w:rPr>
                  <w:t>☐</w:t>
                </w:r>
              </w:sdtContent>
            </w:sdt>
            <w:r w:rsidR="00175A54" w:rsidRPr="002563DB">
              <w:rPr>
                <w:rFonts w:asciiTheme="majorHAnsi" w:hAnsiTheme="majorHAnsi"/>
              </w:rPr>
              <w:t xml:space="preserve">  Nein</w:t>
            </w:r>
          </w:p>
          <w:p w14:paraId="0A6EC274" w14:textId="77777777" w:rsidR="00175A54" w:rsidRPr="002563DB" w:rsidRDefault="00C868AA" w:rsidP="00175A54">
            <w:pPr>
              <w:rPr>
                <w:rFonts w:asciiTheme="majorHAnsi" w:hAnsiTheme="majorHAnsi"/>
              </w:rPr>
            </w:pPr>
            <w:sdt>
              <w:sdtPr>
                <w:rPr>
                  <w:rFonts w:asciiTheme="majorHAnsi" w:hAnsiTheme="majorHAnsi"/>
                </w:rPr>
                <w:id w:val="840123432"/>
                <w14:checkbox>
                  <w14:checked w14:val="0"/>
                  <w14:checkedState w14:val="2612" w14:font="MS Gothic"/>
                  <w14:uncheckedState w14:val="2610" w14:font="MS Gothic"/>
                </w14:checkbox>
              </w:sdtPr>
              <w:sdtEndPr/>
              <w:sdtContent>
                <w:r w:rsidR="00175A54" w:rsidRPr="002563DB">
                  <w:rPr>
                    <w:rFonts w:ascii="MS Gothic" w:eastAsia="MS Gothic" w:hAnsi="MS Gothic" w:cs="MS Gothic" w:hint="eastAsia"/>
                  </w:rPr>
                  <w:t>☐</w:t>
                </w:r>
              </w:sdtContent>
            </w:sdt>
            <w:r w:rsidR="00175A54" w:rsidRPr="002563DB">
              <w:rPr>
                <w:rFonts w:asciiTheme="majorHAnsi" w:eastAsiaTheme="minorEastAsia" w:hAnsiTheme="majorHAnsi" w:cstheme="minorBidi"/>
                <w:lang w:eastAsia="de-DE"/>
              </w:rPr>
              <w:t xml:space="preserve"> Weiß nicht</w:t>
            </w:r>
          </w:p>
          <w:p w14:paraId="61CDC588" w14:textId="77777777" w:rsidR="00175A54" w:rsidRPr="002563DB" w:rsidRDefault="00175A54" w:rsidP="00175A54">
            <w:pPr>
              <w:rPr>
                <w:rFonts w:asciiTheme="majorHAnsi" w:hAnsiTheme="majorHAnsi"/>
              </w:rPr>
            </w:pPr>
          </w:p>
        </w:tc>
      </w:tr>
      <w:tr w:rsidR="00175A54" w:rsidRPr="002563DB" w14:paraId="2DF4BAC3" w14:textId="77777777" w:rsidTr="00CA4D94">
        <w:tc>
          <w:tcPr>
            <w:tcW w:w="9210" w:type="dxa"/>
          </w:tcPr>
          <w:p w14:paraId="18B9D2B8" w14:textId="77777777" w:rsidR="00175A54" w:rsidRPr="002563DB" w:rsidRDefault="00175A54" w:rsidP="00CA4D94">
            <w:pPr>
              <w:tabs>
                <w:tab w:val="center" w:pos="4536"/>
                <w:tab w:val="right" w:pos="9072"/>
              </w:tabs>
              <w:rPr>
                <w:rFonts w:asciiTheme="majorHAnsi" w:hAnsiTheme="majorHAnsi"/>
              </w:rPr>
            </w:pPr>
            <w:r w:rsidRPr="002563DB">
              <w:rPr>
                <w:rFonts w:asciiTheme="majorHAnsi" w:hAnsiTheme="majorHAnsi"/>
              </w:rPr>
              <w:lastRenderedPageBreak/>
              <w:t xml:space="preserve">   Falls ja, welche Daten werden gespeichert?  </w:t>
            </w:r>
          </w:p>
          <w:p w14:paraId="2BD5A646" w14:textId="77777777" w:rsidR="00175A54" w:rsidRPr="002563DB" w:rsidRDefault="00175A54" w:rsidP="00CA4D94">
            <w:pPr>
              <w:tabs>
                <w:tab w:val="center" w:pos="4536"/>
                <w:tab w:val="right" w:pos="9072"/>
              </w:tabs>
              <w:rPr>
                <w:rFonts w:asciiTheme="majorHAnsi" w:hAnsiTheme="majorHAnsi"/>
              </w:rPr>
            </w:pPr>
          </w:p>
          <w:p w14:paraId="3E58A592" w14:textId="77777777" w:rsidR="00175A54" w:rsidRPr="002563DB" w:rsidRDefault="00175A54"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582942474"/>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zwei Bytes der IP-Adresse des aufrufenden Systems des Nutzers</w:t>
            </w:r>
          </w:p>
          <w:p w14:paraId="69D49938" w14:textId="77777777" w:rsidR="00175A54" w:rsidRPr="002563DB" w:rsidRDefault="00175A54"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646129162"/>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aufgerufene Website  </w:t>
            </w:r>
          </w:p>
          <w:p w14:paraId="1C06E89D" w14:textId="77777777" w:rsidR="00175A54" w:rsidRPr="002563DB" w:rsidRDefault="00175A54"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789017892"/>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Verweildauer auf der Website</w:t>
            </w:r>
          </w:p>
          <w:p w14:paraId="50169EC2" w14:textId="77777777" w:rsidR="00175A54" w:rsidRPr="002563DB" w:rsidRDefault="00175A54"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894860447"/>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Häufigkeit des Aufrufs der Website</w:t>
            </w:r>
          </w:p>
          <w:p w14:paraId="0ED55C82" w14:textId="77777777" w:rsidR="00175A54" w:rsidRPr="002563DB" w:rsidRDefault="00175A54"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025601971"/>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Website, von der der Nutzer auf die aufgerufene Website gelangt ist (Referrer)</w:t>
            </w:r>
          </w:p>
          <w:p w14:paraId="2A4AAD83" w14:textId="77777777" w:rsidR="00175A54" w:rsidRPr="002563DB" w:rsidRDefault="00175A54"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210226614"/>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Unterseiten, die von der aufgerufenen Website aus aufgerufen werden</w:t>
            </w:r>
          </w:p>
          <w:p w14:paraId="0DEF3C9B" w14:textId="77777777" w:rsidR="00175A54" w:rsidRPr="002563DB" w:rsidRDefault="00175A54" w:rsidP="00CA4D9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2115402749"/>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weitere Daten: </w:t>
            </w:r>
            <w:sdt>
              <w:sdtPr>
                <w:rPr>
                  <w:rFonts w:asciiTheme="majorHAnsi" w:hAnsiTheme="majorHAnsi"/>
                </w:rPr>
                <w:id w:val="-508141317"/>
                <w:showingPlcHdr/>
              </w:sdtPr>
              <w:sdtEndPr/>
              <w:sdtContent>
                <w:r w:rsidRPr="002563DB">
                  <w:rPr>
                    <w:rStyle w:val="Platzhaltertext"/>
                    <w:rFonts w:asciiTheme="majorHAnsi" w:hAnsiTheme="majorHAnsi"/>
                  </w:rPr>
                  <w:t>Klicken Sie hier, um Text einzugeben.</w:t>
                </w:r>
              </w:sdtContent>
            </w:sdt>
            <w:r w:rsidRPr="002563DB">
              <w:rPr>
                <w:rFonts w:asciiTheme="majorHAnsi" w:hAnsiTheme="majorHAnsi"/>
              </w:rPr>
              <w:br/>
            </w:r>
          </w:p>
        </w:tc>
      </w:tr>
      <w:tr w:rsidR="00175A54" w:rsidRPr="002563DB" w14:paraId="67AACA97" w14:textId="77777777" w:rsidTr="00CA4D94">
        <w:tc>
          <w:tcPr>
            <w:tcW w:w="9210" w:type="dxa"/>
          </w:tcPr>
          <w:p w14:paraId="20AD8403" w14:textId="77777777" w:rsidR="00175A54" w:rsidRPr="002563DB" w:rsidRDefault="00175A54" w:rsidP="00CA4D94">
            <w:pPr>
              <w:rPr>
                <w:rFonts w:asciiTheme="majorHAnsi" w:hAnsiTheme="majorHAnsi"/>
              </w:rPr>
            </w:pPr>
            <w:r w:rsidRPr="002563DB">
              <w:rPr>
                <w:rFonts w:asciiTheme="majorHAnsi" w:hAnsiTheme="majorHAnsi"/>
              </w:rPr>
              <w:t xml:space="preserve">Wie lange werden die Daten gespeichert bzw. wann werden die erhobenen Daten konkret gelöscht? </w:t>
            </w:r>
            <w:r w:rsidRPr="002563DB">
              <w:rPr>
                <w:rFonts w:asciiTheme="majorHAnsi" w:hAnsiTheme="majorHAnsi"/>
              </w:rPr>
              <w:br/>
              <w:t>Wurde der voreingestellte Speicherzeitraum verändert?</w:t>
            </w:r>
          </w:p>
          <w:p w14:paraId="3BAE3145" w14:textId="77777777" w:rsidR="00175A54" w:rsidRPr="002563DB" w:rsidRDefault="00175A54" w:rsidP="00CA4D94">
            <w:pPr>
              <w:rPr>
                <w:rFonts w:asciiTheme="majorHAnsi" w:hAnsiTheme="majorHAnsi"/>
              </w:rPr>
            </w:pPr>
          </w:p>
          <w:sdt>
            <w:sdtPr>
              <w:rPr>
                <w:rFonts w:asciiTheme="majorHAnsi" w:hAnsiTheme="majorHAnsi"/>
                <w:i/>
                <w:color w:val="C00000"/>
              </w:rPr>
              <w:id w:val="-741804374"/>
              <w:showingPlcHdr/>
            </w:sdtPr>
            <w:sdtEndPr/>
            <w:sdtContent>
              <w:p w14:paraId="24A4F72A" w14:textId="77777777" w:rsidR="00175A54" w:rsidRPr="002563DB" w:rsidRDefault="00175A54" w:rsidP="00CA4D94">
                <w:pPr>
                  <w:rPr>
                    <w:rFonts w:asciiTheme="majorHAnsi" w:hAnsiTheme="majorHAnsi"/>
                    <w:i/>
                    <w:color w:val="C00000"/>
                  </w:rPr>
                </w:pPr>
                <w:r w:rsidRPr="002563DB">
                  <w:rPr>
                    <w:rStyle w:val="Platzhaltertext"/>
                    <w:rFonts w:asciiTheme="majorHAnsi" w:hAnsiTheme="majorHAnsi"/>
                  </w:rPr>
                  <w:t>Klicken Sie hier, um Text einzugeben.</w:t>
                </w:r>
              </w:p>
            </w:sdtContent>
          </w:sdt>
        </w:tc>
      </w:tr>
      <w:tr w:rsidR="00175A54" w:rsidRPr="002563DB" w14:paraId="18B210FC" w14:textId="77777777" w:rsidTr="00CA4D94">
        <w:tc>
          <w:tcPr>
            <w:tcW w:w="9210" w:type="dxa"/>
          </w:tcPr>
          <w:p w14:paraId="2BD945C2" w14:textId="4955F2F0" w:rsidR="00175A54" w:rsidRPr="002563DB" w:rsidRDefault="00175A54" w:rsidP="00CA4D94">
            <w:pPr>
              <w:rPr>
                <w:rFonts w:asciiTheme="majorHAnsi" w:hAnsiTheme="majorHAnsi"/>
              </w:rPr>
            </w:pPr>
            <w:r w:rsidRPr="002563DB">
              <w:rPr>
                <w:rFonts w:asciiTheme="majorHAnsi" w:hAnsiTheme="majorHAnsi"/>
              </w:rPr>
              <w:t>Was ist der Zweck der Nutzung dieses Tools?</w:t>
            </w:r>
          </w:p>
          <w:p w14:paraId="58C1D18D" w14:textId="77777777" w:rsidR="00175A54" w:rsidRPr="002563DB" w:rsidRDefault="00175A54" w:rsidP="00175A54">
            <w:pPr>
              <w:tabs>
                <w:tab w:val="center" w:pos="4536"/>
                <w:tab w:val="right" w:pos="9072"/>
              </w:tabs>
              <w:rPr>
                <w:rFonts w:asciiTheme="majorHAnsi" w:hAnsiTheme="majorHAnsi"/>
              </w:rPr>
            </w:pPr>
          </w:p>
          <w:p w14:paraId="1E90FB2C" w14:textId="54990468" w:rsidR="00175A54" w:rsidRPr="002563DB" w:rsidRDefault="00175A54" w:rsidP="00175A5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1335840333"/>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Analyse der Webseite</w:t>
            </w:r>
          </w:p>
          <w:p w14:paraId="3B0089F9" w14:textId="750A5B3D" w:rsidR="00175A54" w:rsidRPr="002563DB" w:rsidRDefault="00175A54" w:rsidP="00175A5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2079358261"/>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Optimierung der Webseite  </w:t>
            </w:r>
          </w:p>
          <w:p w14:paraId="1EB9D7C5" w14:textId="066EE35F" w:rsidR="00175A54" w:rsidRPr="002563DB" w:rsidRDefault="00175A54" w:rsidP="00175A54">
            <w:pPr>
              <w:tabs>
                <w:tab w:val="center" w:pos="4536"/>
                <w:tab w:val="right" w:pos="9072"/>
              </w:tabs>
              <w:rPr>
                <w:rFonts w:asciiTheme="majorHAnsi" w:hAnsiTheme="majorHAnsi"/>
              </w:rPr>
            </w:pPr>
            <w:r w:rsidRPr="002563DB">
              <w:rPr>
                <w:rFonts w:asciiTheme="majorHAnsi" w:hAnsiTheme="majorHAnsi"/>
              </w:rPr>
              <w:t xml:space="preserve">   </w:t>
            </w:r>
            <w:sdt>
              <w:sdtPr>
                <w:rPr>
                  <w:rFonts w:asciiTheme="majorHAnsi" w:hAnsiTheme="majorHAnsi"/>
                </w:rPr>
                <w:id w:val="93066217"/>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wirtschaftlicher Betrieb der Webseite</w:t>
            </w:r>
          </w:p>
          <w:p w14:paraId="0155C003" w14:textId="7645CE7B" w:rsidR="00175A54" w:rsidRPr="002563DB" w:rsidRDefault="00175A54" w:rsidP="00175A54">
            <w:pPr>
              <w:rPr>
                <w:rFonts w:asciiTheme="majorHAnsi" w:hAnsiTheme="majorHAnsi"/>
              </w:rPr>
            </w:pPr>
            <w:r w:rsidRPr="002563DB">
              <w:rPr>
                <w:rFonts w:asciiTheme="majorHAnsi" w:hAnsiTheme="majorHAnsi"/>
              </w:rPr>
              <w:t xml:space="preserve">   </w:t>
            </w:r>
            <w:sdt>
              <w:sdtPr>
                <w:rPr>
                  <w:rFonts w:asciiTheme="majorHAnsi" w:hAnsiTheme="majorHAnsi"/>
                </w:rPr>
                <w:id w:val="-1447683496"/>
                <w14:checkbox>
                  <w14:checked w14:val="0"/>
                  <w14:checkedState w14:val="2612" w14:font="MS Gothic"/>
                  <w14:uncheckedState w14:val="2610" w14:font="MS Gothic"/>
                </w14:checkbox>
              </w:sdtPr>
              <w:sdtEndPr/>
              <w:sdtContent>
                <w:r w:rsidRPr="002563DB">
                  <w:rPr>
                    <w:rFonts w:ascii="MS Gothic" w:eastAsia="MS Gothic" w:hAnsi="MS Gothic" w:cs="MS Gothic" w:hint="eastAsia"/>
                  </w:rPr>
                  <w:t>☐</w:t>
                </w:r>
              </w:sdtContent>
            </w:sdt>
            <w:r w:rsidRPr="002563DB">
              <w:rPr>
                <w:rFonts w:asciiTheme="majorHAnsi" w:hAnsiTheme="majorHAnsi"/>
              </w:rPr>
              <w:t xml:space="preserve"> Sonstiges: </w:t>
            </w:r>
            <w:sdt>
              <w:sdtPr>
                <w:rPr>
                  <w:rFonts w:asciiTheme="majorHAnsi" w:hAnsiTheme="majorHAnsi"/>
                </w:rPr>
                <w:id w:val="-57015997"/>
                <w:showingPlcHdr/>
              </w:sdtPr>
              <w:sdtEndPr/>
              <w:sdtContent>
                <w:r w:rsidRPr="002563DB">
                  <w:rPr>
                    <w:rStyle w:val="Platzhaltertext"/>
                    <w:rFonts w:asciiTheme="majorHAnsi" w:hAnsiTheme="majorHAnsi"/>
                  </w:rPr>
                  <w:t>Klicken Sie hier, um Text einzugeben.</w:t>
                </w:r>
              </w:sdtContent>
            </w:sdt>
            <w:r w:rsidRPr="002563DB">
              <w:rPr>
                <w:rFonts w:asciiTheme="majorHAnsi" w:hAnsiTheme="majorHAnsi"/>
              </w:rPr>
              <w:br/>
            </w:r>
          </w:p>
          <w:p w14:paraId="61FF42C9" w14:textId="0A02E35E" w:rsidR="00175A54" w:rsidRPr="002563DB" w:rsidRDefault="00175A54" w:rsidP="00CA4D94">
            <w:pPr>
              <w:rPr>
                <w:rFonts w:asciiTheme="majorHAnsi" w:hAnsiTheme="majorHAnsi"/>
              </w:rPr>
            </w:pPr>
          </w:p>
        </w:tc>
      </w:tr>
      <w:tr w:rsidR="00175A54" w:rsidRPr="002563DB" w14:paraId="527BA5DF" w14:textId="77777777" w:rsidTr="00CA4D94">
        <w:tc>
          <w:tcPr>
            <w:tcW w:w="9210" w:type="dxa"/>
          </w:tcPr>
          <w:p w14:paraId="1E2AF5DF" w14:textId="77777777" w:rsidR="00175A54" w:rsidRPr="002563DB" w:rsidRDefault="00175A54" w:rsidP="00CA4D94">
            <w:pPr>
              <w:rPr>
                <w:rFonts w:asciiTheme="majorHAnsi" w:hAnsiTheme="majorHAnsi"/>
              </w:rPr>
            </w:pPr>
            <w:r w:rsidRPr="002563DB">
              <w:rPr>
                <w:rFonts w:asciiTheme="majorHAnsi" w:hAnsiTheme="majorHAnsi"/>
              </w:rPr>
              <w:t>Ist eine IP-Anonymisierung aktiviert, sodass IP-Adressen nur gekürzt verarbeitet werden?</w:t>
            </w:r>
          </w:p>
          <w:p w14:paraId="71273EE1" w14:textId="77777777" w:rsidR="00175A54" w:rsidRPr="002563DB" w:rsidRDefault="00C868AA" w:rsidP="00CA4D94">
            <w:pPr>
              <w:tabs>
                <w:tab w:val="center" w:pos="4536"/>
                <w:tab w:val="right" w:pos="9072"/>
              </w:tabs>
              <w:rPr>
                <w:rFonts w:asciiTheme="majorHAnsi" w:hAnsiTheme="majorHAnsi"/>
              </w:rPr>
            </w:pPr>
            <w:sdt>
              <w:sdtPr>
                <w:rPr>
                  <w:rFonts w:asciiTheme="majorHAnsi" w:hAnsiTheme="majorHAnsi"/>
                </w:rPr>
                <w:id w:val="998465314"/>
                <w14:checkbox>
                  <w14:checked w14:val="0"/>
                  <w14:checkedState w14:val="2612" w14:font="MS Gothic"/>
                  <w14:uncheckedState w14:val="2610" w14:font="MS Gothic"/>
                </w14:checkbox>
              </w:sdtPr>
              <w:sdtEndPr/>
              <w:sdtContent>
                <w:r w:rsidR="00175A54" w:rsidRPr="002563DB">
                  <w:rPr>
                    <w:rFonts w:ascii="MS Gothic" w:eastAsia="MS Gothic" w:hAnsi="MS Gothic" w:cs="MS Gothic" w:hint="eastAsia"/>
                  </w:rPr>
                  <w:t>☐</w:t>
                </w:r>
              </w:sdtContent>
            </w:sdt>
            <w:r w:rsidR="00175A54" w:rsidRPr="002563DB">
              <w:rPr>
                <w:rFonts w:asciiTheme="majorHAnsi" w:hAnsiTheme="majorHAnsi"/>
              </w:rPr>
              <w:t xml:space="preserve">  Ja</w:t>
            </w:r>
          </w:p>
          <w:p w14:paraId="09A439E6" w14:textId="77777777" w:rsidR="00175A54" w:rsidRPr="002563DB" w:rsidRDefault="00C868AA" w:rsidP="00CA4D94">
            <w:pPr>
              <w:tabs>
                <w:tab w:val="center" w:pos="4536"/>
                <w:tab w:val="right" w:pos="9072"/>
              </w:tabs>
              <w:rPr>
                <w:rFonts w:asciiTheme="majorHAnsi" w:hAnsiTheme="majorHAnsi"/>
              </w:rPr>
            </w:pPr>
            <w:sdt>
              <w:sdtPr>
                <w:rPr>
                  <w:rFonts w:asciiTheme="majorHAnsi" w:hAnsiTheme="majorHAnsi"/>
                </w:rPr>
                <w:id w:val="-189299856"/>
                <w14:checkbox>
                  <w14:checked w14:val="0"/>
                  <w14:checkedState w14:val="2612" w14:font="MS Gothic"/>
                  <w14:uncheckedState w14:val="2610" w14:font="MS Gothic"/>
                </w14:checkbox>
              </w:sdtPr>
              <w:sdtEndPr/>
              <w:sdtContent>
                <w:r w:rsidR="00175A54" w:rsidRPr="002563DB">
                  <w:rPr>
                    <w:rFonts w:ascii="MS Gothic" w:eastAsia="MS Gothic" w:hAnsi="MS Gothic" w:cs="MS Gothic" w:hint="eastAsia"/>
                  </w:rPr>
                  <w:t>☐</w:t>
                </w:r>
              </w:sdtContent>
            </w:sdt>
            <w:r w:rsidR="00175A54" w:rsidRPr="002563DB">
              <w:rPr>
                <w:rFonts w:asciiTheme="majorHAnsi" w:hAnsiTheme="majorHAnsi"/>
              </w:rPr>
              <w:t xml:space="preserve">  Nein</w:t>
            </w:r>
          </w:p>
          <w:p w14:paraId="7C4DDF47" w14:textId="77777777" w:rsidR="00175A54" w:rsidRPr="002563DB" w:rsidRDefault="00175A54" w:rsidP="00CA4D94">
            <w:pPr>
              <w:rPr>
                <w:rFonts w:asciiTheme="majorHAnsi" w:hAnsiTheme="majorHAnsi"/>
              </w:rPr>
            </w:pPr>
          </w:p>
        </w:tc>
      </w:tr>
      <w:tr w:rsidR="00175A54" w:rsidRPr="002563DB" w14:paraId="1B6B9F5A" w14:textId="77777777" w:rsidTr="00CA4D94">
        <w:tc>
          <w:tcPr>
            <w:tcW w:w="9210" w:type="dxa"/>
          </w:tcPr>
          <w:p w14:paraId="6C97383F" w14:textId="77777777" w:rsidR="00175A54" w:rsidRPr="002563DB" w:rsidRDefault="00175A54" w:rsidP="00CA4D94">
            <w:pPr>
              <w:rPr>
                <w:rFonts w:asciiTheme="majorHAnsi" w:hAnsiTheme="majorHAnsi"/>
              </w:rPr>
            </w:pPr>
            <w:r w:rsidRPr="002563DB">
              <w:rPr>
                <w:rFonts w:asciiTheme="majorHAnsi" w:hAnsiTheme="majorHAnsi"/>
              </w:rPr>
              <w:t>Werden die erhobenen Daten an weitere Dritte weitergeleitet? Wenn ja, an wen? Wo steht der Server?</w:t>
            </w:r>
          </w:p>
          <w:sdt>
            <w:sdtPr>
              <w:rPr>
                <w:rFonts w:asciiTheme="majorHAnsi" w:hAnsiTheme="majorHAnsi"/>
              </w:rPr>
              <w:id w:val="-1345554191"/>
              <w:showingPlcHdr/>
            </w:sdtPr>
            <w:sdtEndPr/>
            <w:sdtContent>
              <w:p w14:paraId="0055B9BC" w14:textId="77777777" w:rsidR="00175A54" w:rsidRPr="002563DB" w:rsidRDefault="00175A54" w:rsidP="00CA4D94">
                <w:pPr>
                  <w:rPr>
                    <w:rFonts w:asciiTheme="majorHAnsi" w:hAnsiTheme="majorHAnsi"/>
                  </w:rPr>
                </w:pPr>
                <w:r w:rsidRPr="002563DB">
                  <w:rPr>
                    <w:rStyle w:val="Platzhaltertext"/>
                    <w:rFonts w:asciiTheme="majorHAnsi" w:hAnsiTheme="majorHAnsi"/>
                  </w:rPr>
                  <w:t>Klicken Sie hier, um Text einzugeben.</w:t>
                </w:r>
              </w:p>
            </w:sdtContent>
          </w:sdt>
          <w:p w14:paraId="73C30389" w14:textId="77777777" w:rsidR="00175A54" w:rsidRPr="002563DB" w:rsidRDefault="00175A54" w:rsidP="00CA4D94">
            <w:pPr>
              <w:rPr>
                <w:rFonts w:asciiTheme="majorHAnsi" w:hAnsiTheme="majorHAnsi"/>
                <w:color w:val="C00000"/>
              </w:rPr>
            </w:pPr>
          </w:p>
        </w:tc>
      </w:tr>
      <w:tr w:rsidR="00175A54" w:rsidRPr="002563DB" w14:paraId="70401721" w14:textId="77777777" w:rsidTr="00CA4D94">
        <w:tc>
          <w:tcPr>
            <w:tcW w:w="9210" w:type="dxa"/>
          </w:tcPr>
          <w:p w14:paraId="0ACCF5DF" w14:textId="77777777" w:rsidR="00175A54" w:rsidRPr="002563DB" w:rsidRDefault="00175A54" w:rsidP="00CA4D94">
            <w:pPr>
              <w:rPr>
                <w:rFonts w:asciiTheme="majorHAnsi" w:hAnsiTheme="majorHAnsi"/>
              </w:rPr>
            </w:pPr>
            <w:r w:rsidRPr="002563DB">
              <w:rPr>
                <w:rFonts w:asciiTheme="majorHAnsi" w:hAnsiTheme="majorHAnsi"/>
              </w:rPr>
              <w:t>Wird eine Einwilligung über Opt-In eingeholt?</w:t>
            </w:r>
          </w:p>
          <w:p w14:paraId="74012BFF" w14:textId="77777777" w:rsidR="00175A54" w:rsidRPr="002563DB" w:rsidRDefault="00C868AA" w:rsidP="00CA4D94">
            <w:pPr>
              <w:tabs>
                <w:tab w:val="center" w:pos="4536"/>
                <w:tab w:val="right" w:pos="9072"/>
              </w:tabs>
              <w:rPr>
                <w:rFonts w:asciiTheme="majorHAnsi" w:hAnsiTheme="majorHAnsi"/>
              </w:rPr>
            </w:pPr>
            <w:sdt>
              <w:sdtPr>
                <w:rPr>
                  <w:rFonts w:asciiTheme="majorHAnsi" w:hAnsiTheme="majorHAnsi"/>
                </w:rPr>
                <w:id w:val="438116523"/>
                <w14:checkbox>
                  <w14:checked w14:val="0"/>
                  <w14:checkedState w14:val="2612" w14:font="MS Gothic"/>
                  <w14:uncheckedState w14:val="2610" w14:font="MS Gothic"/>
                </w14:checkbox>
              </w:sdtPr>
              <w:sdtEndPr/>
              <w:sdtContent>
                <w:r w:rsidR="00175A54" w:rsidRPr="002563DB">
                  <w:rPr>
                    <w:rFonts w:ascii="MS Gothic" w:eastAsia="MS Gothic" w:hAnsi="MS Gothic" w:cs="MS Gothic" w:hint="eastAsia"/>
                  </w:rPr>
                  <w:t>☐</w:t>
                </w:r>
              </w:sdtContent>
            </w:sdt>
            <w:r w:rsidR="00175A54" w:rsidRPr="002563DB">
              <w:rPr>
                <w:rFonts w:asciiTheme="majorHAnsi" w:hAnsiTheme="majorHAnsi"/>
              </w:rPr>
              <w:t xml:space="preserve"> Ja, nämlich: </w:t>
            </w:r>
            <w:sdt>
              <w:sdtPr>
                <w:rPr>
                  <w:rFonts w:asciiTheme="majorHAnsi" w:hAnsiTheme="majorHAnsi"/>
                </w:rPr>
                <w:id w:val="-2120826991"/>
                <w:showingPlcHdr/>
              </w:sdtPr>
              <w:sdtEndPr/>
              <w:sdtContent>
                <w:r w:rsidR="00175A54" w:rsidRPr="002563DB">
                  <w:rPr>
                    <w:rStyle w:val="Platzhaltertext"/>
                    <w:rFonts w:asciiTheme="majorHAnsi" w:hAnsiTheme="majorHAnsi"/>
                  </w:rPr>
                  <w:t>Klicken Sie hier, um Text einzugeben.</w:t>
                </w:r>
              </w:sdtContent>
            </w:sdt>
          </w:p>
          <w:p w14:paraId="6C01DA7B" w14:textId="77777777" w:rsidR="00175A54" w:rsidRPr="002563DB" w:rsidRDefault="00C868AA" w:rsidP="00CA4D94">
            <w:pPr>
              <w:rPr>
                <w:rFonts w:asciiTheme="majorHAnsi" w:eastAsiaTheme="minorEastAsia" w:hAnsiTheme="majorHAnsi" w:cstheme="minorBidi"/>
                <w:lang w:eastAsia="de-DE"/>
              </w:rPr>
            </w:pPr>
            <w:sdt>
              <w:sdtPr>
                <w:rPr>
                  <w:rFonts w:asciiTheme="majorHAnsi" w:hAnsiTheme="majorHAnsi"/>
                </w:rPr>
                <w:id w:val="2085794304"/>
                <w14:checkbox>
                  <w14:checked w14:val="0"/>
                  <w14:checkedState w14:val="2612" w14:font="MS Gothic"/>
                  <w14:uncheckedState w14:val="2610" w14:font="MS Gothic"/>
                </w14:checkbox>
              </w:sdtPr>
              <w:sdtEndPr/>
              <w:sdtContent>
                <w:r w:rsidR="00175A54" w:rsidRPr="002563DB">
                  <w:rPr>
                    <w:rFonts w:ascii="MS Gothic" w:eastAsia="MS Gothic" w:hAnsi="MS Gothic" w:cs="MS Gothic" w:hint="eastAsia"/>
                  </w:rPr>
                  <w:t>☐</w:t>
                </w:r>
              </w:sdtContent>
            </w:sdt>
            <w:r w:rsidR="00175A54" w:rsidRPr="002563DB">
              <w:rPr>
                <w:rFonts w:asciiTheme="majorHAnsi" w:eastAsiaTheme="minorEastAsia" w:hAnsiTheme="majorHAnsi" w:cstheme="minorBidi"/>
                <w:lang w:eastAsia="de-DE"/>
              </w:rPr>
              <w:t xml:space="preserve"> Nein</w:t>
            </w:r>
          </w:p>
          <w:p w14:paraId="1E27A2D6" w14:textId="77777777" w:rsidR="00175A54" w:rsidRPr="002563DB" w:rsidRDefault="00C868AA" w:rsidP="00CA4D94">
            <w:pPr>
              <w:rPr>
                <w:rFonts w:asciiTheme="majorHAnsi" w:hAnsiTheme="majorHAnsi"/>
              </w:rPr>
            </w:pPr>
            <w:sdt>
              <w:sdtPr>
                <w:rPr>
                  <w:rFonts w:asciiTheme="majorHAnsi" w:hAnsiTheme="majorHAnsi"/>
                </w:rPr>
                <w:id w:val="47736236"/>
                <w14:checkbox>
                  <w14:checked w14:val="0"/>
                  <w14:checkedState w14:val="2612" w14:font="MS Gothic"/>
                  <w14:uncheckedState w14:val="2610" w14:font="MS Gothic"/>
                </w14:checkbox>
              </w:sdtPr>
              <w:sdtEndPr/>
              <w:sdtContent>
                <w:r w:rsidR="00175A54" w:rsidRPr="002563DB">
                  <w:rPr>
                    <w:rFonts w:ascii="MS Gothic" w:eastAsia="MS Gothic" w:hAnsi="MS Gothic" w:cs="MS Gothic" w:hint="eastAsia"/>
                  </w:rPr>
                  <w:t>☐</w:t>
                </w:r>
              </w:sdtContent>
            </w:sdt>
            <w:r w:rsidR="00175A54" w:rsidRPr="002563DB">
              <w:rPr>
                <w:rFonts w:asciiTheme="majorHAnsi" w:eastAsiaTheme="minorEastAsia" w:hAnsiTheme="majorHAnsi" w:cstheme="minorBidi"/>
                <w:lang w:eastAsia="de-DE"/>
              </w:rPr>
              <w:t xml:space="preserve"> Weiß nicht</w:t>
            </w:r>
          </w:p>
          <w:p w14:paraId="719EB2D9" w14:textId="77777777" w:rsidR="00175A54" w:rsidRPr="002563DB" w:rsidRDefault="00175A54" w:rsidP="00CA4D94">
            <w:pPr>
              <w:rPr>
                <w:rFonts w:asciiTheme="majorHAnsi" w:hAnsiTheme="majorHAnsi"/>
              </w:rPr>
            </w:pPr>
          </w:p>
        </w:tc>
      </w:tr>
      <w:tr w:rsidR="00175A54" w:rsidRPr="002563DB" w14:paraId="0BC1563A" w14:textId="77777777" w:rsidTr="00CA4D94">
        <w:tc>
          <w:tcPr>
            <w:tcW w:w="9210" w:type="dxa"/>
          </w:tcPr>
          <w:p w14:paraId="65C44732" w14:textId="77777777" w:rsidR="00175A54" w:rsidRPr="002563DB" w:rsidRDefault="00175A54" w:rsidP="00CA4D94">
            <w:pPr>
              <w:tabs>
                <w:tab w:val="center" w:pos="4536"/>
                <w:tab w:val="right" w:pos="9072"/>
              </w:tabs>
              <w:rPr>
                <w:rFonts w:asciiTheme="majorHAnsi" w:hAnsiTheme="majorHAnsi"/>
              </w:rPr>
            </w:pPr>
            <w:r w:rsidRPr="002563DB">
              <w:rPr>
                <w:rFonts w:asciiTheme="majorHAnsi" w:hAnsiTheme="majorHAnsi"/>
              </w:rPr>
              <w:t xml:space="preserve">Wird ein Browser-Plug-In zur Deaktivierung angeboten? Bitte Link einfügen. </w:t>
            </w:r>
          </w:p>
          <w:p w14:paraId="35EC2CE5" w14:textId="77777777" w:rsidR="00175A54" w:rsidRPr="002563DB" w:rsidRDefault="00C868AA" w:rsidP="00CA4D94">
            <w:pPr>
              <w:tabs>
                <w:tab w:val="center" w:pos="4536"/>
                <w:tab w:val="right" w:pos="9072"/>
              </w:tabs>
              <w:rPr>
                <w:rFonts w:asciiTheme="majorHAnsi" w:hAnsiTheme="majorHAnsi"/>
              </w:rPr>
            </w:pPr>
            <w:sdt>
              <w:sdtPr>
                <w:rPr>
                  <w:rFonts w:asciiTheme="majorHAnsi" w:hAnsiTheme="majorHAnsi"/>
                </w:rPr>
                <w:id w:val="-620697735"/>
                <w14:checkbox>
                  <w14:checked w14:val="0"/>
                  <w14:checkedState w14:val="2612" w14:font="MS Gothic"/>
                  <w14:uncheckedState w14:val="2610" w14:font="MS Gothic"/>
                </w14:checkbox>
              </w:sdtPr>
              <w:sdtEndPr/>
              <w:sdtContent>
                <w:r w:rsidR="00175A54" w:rsidRPr="002563DB">
                  <w:rPr>
                    <w:rFonts w:ascii="MS Gothic" w:eastAsia="MS Gothic" w:hAnsi="MS Gothic" w:cs="MS Gothic" w:hint="eastAsia"/>
                  </w:rPr>
                  <w:t>☐</w:t>
                </w:r>
              </w:sdtContent>
            </w:sdt>
            <w:r w:rsidR="00175A54" w:rsidRPr="002563DB">
              <w:rPr>
                <w:rFonts w:asciiTheme="majorHAnsi" w:hAnsiTheme="majorHAnsi"/>
              </w:rPr>
              <w:t xml:space="preserve">  Ja, Link: </w:t>
            </w:r>
            <w:sdt>
              <w:sdtPr>
                <w:rPr>
                  <w:rFonts w:asciiTheme="majorHAnsi" w:hAnsiTheme="majorHAnsi"/>
                </w:rPr>
                <w:id w:val="-1980910560"/>
                <w:showingPlcHdr/>
              </w:sdtPr>
              <w:sdtEndPr/>
              <w:sdtContent>
                <w:r w:rsidR="00175A54" w:rsidRPr="002563DB">
                  <w:rPr>
                    <w:rStyle w:val="Platzhaltertext"/>
                    <w:rFonts w:asciiTheme="majorHAnsi" w:hAnsiTheme="majorHAnsi"/>
                  </w:rPr>
                  <w:t>Klicken Sie hier, um Text einzugeben.</w:t>
                </w:r>
              </w:sdtContent>
            </w:sdt>
          </w:p>
          <w:p w14:paraId="40831DF7" w14:textId="77777777" w:rsidR="00175A54" w:rsidRPr="002563DB" w:rsidRDefault="00C868AA" w:rsidP="00CA4D94">
            <w:pPr>
              <w:tabs>
                <w:tab w:val="center" w:pos="4536"/>
                <w:tab w:val="right" w:pos="9072"/>
              </w:tabs>
              <w:rPr>
                <w:rFonts w:asciiTheme="majorHAnsi" w:hAnsiTheme="majorHAnsi"/>
              </w:rPr>
            </w:pPr>
            <w:sdt>
              <w:sdtPr>
                <w:rPr>
                  <w:rFonts w:asciiTheme="majorHAnsi" w:hAnsiTheme="majorHAnsi"/>
                </w:rPr>
                <w:id w:val="-2048974135"/>
                <w14:checkbox>
                  <w14:checked w14:val="0"/>
                  <w14:checkedState w14:val="2612" w14:font="MS Gothic"/>
                  <w14:uncheckedState w14:val="2610" w14:font="MS Gothic"/>
                </w14:checkbox>
              </w:sdtPr>
              <w:sdtEndPr/>
              <w:sdtContent>
                <w:r w:rsidR="00175A54" w:rsidRPr="002563DB">
                  <w:rPr>
                    <w:rFonts w:ascii="MS Gothic" w:eastAsia="MS Gothic" w:hAnsi="MS Gothic" w:cs="MS Gothic" w:hint="eastAsia"/>
                  </w:rPr>
                  <w:t>☐</w:t>
                </w:r>
              </w:sdtContent>
            </w:sdt>
            <w:r w:rsidR="00175A54" w:rsidRPr="002563DB">
              <w:rPr>
                <w:rFonts w:asciiTheme="majorHAnsi" w:hAnsiTheme="majorHAnsi"/>
              </w:rPr>
              <w:t xml:space="preserve">  Nein</w:t>
            </w:r>
          </w:p>
          <w:p w14:paraId="01215F3B" w14:textId="77777777" w:rsidR="00175A54" w:rsidRPr="002563DB" w:rsidRDefault="00C868AA" w:rsidP="00CA4D94">
            <w:pPr>
              <w:rPr>
                <w:rFonts w:asciiTheme="majorHAnsi" w:hAnsiTheme="majorHAnsi"/>
              </w:rPr>
            </w:pPr>
            <w:sdt>
              <w:sdtPr>
                <w:rPr>
                  <w:rFonts w:asciiTheme="majorHAnsi" w:hAnsiTheme="majorHAnsi"/>
                </w:rPr>
                <w:id w:val="-668026809"/>
                <w14:checkbox>
                  <w14:checked w14:val="0"/>
                  <w14:checkedState w14:val="2612" w14:font="MS Gothic"/>
                  <w14:uncheckedState w14:val="2610" w14:font="MS Gothic"/>
                </w14:checkbox>
              </w:sdtPr>
              <w:sdtEndPr/>
              <w:sdtContent>
                <w:r w:rsidR="00175A54" w:rsidRPr="002563DB">
                  <w:rPr>
                    <w:rFonts w:ascii="MS Gothic" w:eastAsia="MS Gothic" w:hAnsi="MS Gothic" w:cs="MS Gothic" w:hint="eastAsia"/>
                  </w:rPr>
                  <w:t>☐</w:t>
                </w:r>
              </w:sdtContent>
            </w:sdt>
            <w:r w:rsidR="00175A54" w:rsidRPr="002563DB">
              <w:rPr>
                <w:rFonts w:asciiTheme="majorHAnsi" w:eastAsiaTheme="minorEastAsia" w:hAnsiTheme="majorHAnsi" w:cstheme="minorBidi"/>
                <w:lang w:eastAsia="de-DE"/>
              </w:rPr>
              <w:t xml:space="preserve"> Weiß nicht</w:t>
            </w:r>
          </w:p>
          <w:p w14:paraId="784F0D62" w14:textId="77777777" w:rsidR="00175A54" w:rsidRPr="002563DB" w:rsidRDefault="00175A54" w:rsidP="00CA4D94">
            <w:pPr>
              <w:tabs>
                <w:tab w:val="center" w:pos="4536"/>
                <w:tab w:val="right" w:pos="9072"/>
              </w:tabs>
              <w:rPr>
                <w:rFonts w:asciiTheme="majorHAnsi" w:hAnsiTheme="majorHAnsi"/>
              </w:rPr>
            </w:pPr>
          </w:p>
        </w:tc>
      </w:tr>
      <w:tr w:rsidR="00175A54" w:rsidRPr="002563DB" w14:paraId="1AE77ABF" w14:textId="77777777" w:rsidTr="00CA4D94">
        <w:tc>
          <w:tcPr>
            <w:tcW w:w="9210" w:type="dxa"/>
          </w:tcPr>
          <w:p w14:paraId="1315A40C" w14:textId="77777777" w:rsidR="00175A54" w:rsidRPr="002563DB" w:rsidRDefault="00175A54" w:rsidP="00CA4D94">
            <w:pPr>
              <w:tabs>
                <w:tab w:val="center" w:pos="4536"/>
                <w:tab w:val="right" w:pos="9072"/>
              </w:tabs>
              <w:rPr>
                <w:rFonts w:asciiTheme="majorHAnsi" w:hAnsiTheme="majorHAnsi"/>
              </w:rPr>
            </w:pPr>
            <w:r w:rsidRPr="002563DB">
              <w:rPr>
                <w:rFonts w:asciiTheme="majorHAnsi" w:hAnsiTheme="majorHAnsi"/>
              </w:rPr>
              <w:t xml:space="preserve">Wird zusätzlich ein Opt-out-Cookie zur Deaktivierung angeboten? Bitte Link einfügen. </w:t>
            </w:r>
          </w:p>
          <w:p w14:paraId="404323F2" w14:textId="77777777" w:rsidR="00175A54" w:rsidRPr="002563DB" w:rsidRDefault="00C868AA" w:rsidP="00CA4D94">
            <w:pPr>
              <w:tabs>
                <w:tab w:val="center" w:pos="4536"/>
                <w:tab w:val="right" w:pos="9072"/>
              </w:tabs>
              <w:rPr>
                <w:rFonts w:asciiTheme="majorHAnsi" w:hAnsiTheme="majorHAnsi"/>
              </w:rPr>
            </w:pPr>
            <w:sdt>
              <w:sdtPr>
                <w:rPr>
                  <w:rFonts w:asciiTheme="majorHAnsi" w:hAnsiTheme="majorHAnsi"/>
                </w:rPr>
                <w:id w:val="-439523508"/>
                <w14:checkbox>
                  <w14:checked w14:val="0"/>
                  <w14:checkedState w14:val="2612" w14:font="MS Gothic"/>
                  <w14:uncheckedState w14:val="2610" w14:font="MS Gothic"/>
                </w14:checkbox>
              </w:sdtPr>
              <w:sdtEndPr/>
              <w:sdtContent>
                <w:r w:rsidR="00175A54" w:rsidRPr="002563DB">
                  <w:rPr>
                    <w:rFonts w:ascii="MS Gothic" w:eastAsia="MS Gothic" w:hAnsi="MS Gothic" w:cs="MS Gothic" w:hint="eastAsia"/>
                  </w:rPr>
                  <w:t>☐</w:t>
                </w:r>
              </w:sdtContent>
            </w:sdt>
            <w:r w:rsidR="00175A54" w:rsidRPr="002563DB">
              <w:rPr>
                <w:rFonts w:asciiTheme="majorHAnsi" w:hAnsiTheme="majorHAnsi"/>
              </w:rPr>
              <w:t xml:space="preserve">  Ja, Link: </w:t>
            </w:r>
            <w:sdt>
              <w:sdtPr>
                <w:rPr>
                  <w:rFonts w:asciiTheme="majorHAnsi" w:hAnsiTheme="majorHAnsi"/>
                </w:rPr>
                <w:id w:val="705294315"/>
                <w:showingPlcHdr/>
              </w:sdtPr>
              <w:sdtEndPr/>
              <w:sdtContent>
                <w:r w:rsidR="00175A54" w:rsidRPr="002563DB">
                  <w:rPr>
                    <w:rStyle w:val="Platzhaltertext"/>
                    <w:rFonts w:asciiTheme="majorHAnsi" w:hAnsiTheme="majorHAnsi"/>
                  </w:rPr>
                  <w:t>Klicken Sie hier, um Text einzugeben.</w:t>
                </w:r>
              </w:sdtContent>
            </w:sdt>
          </w:p>
          <w:p w14:paraId="6AC6CE9B" w14:textId="77777777" w:rsidR="00175A54" w:rsidRPr="002563DB" w:rsidRDefault="00C868AA" w:rsidP="00CA4D94">
            <w:pPr>
              <w:tabs>
                <w:tab w:val="center" w:pos="4536"/>
                <w:tab w:val="right" w:pos="9072"/>
              </w:tabs>
              <w:rPr>
                <w:rFonts w:asciiTheme="majorHAnsi" w:hAnsiTheme="majorHAnsi"/>
              </w:rPr>
            </w:pPr>
            <w:sdt>
              <w:sdtPr>
                <w:rPr>
                  <w:rFonts w:asciiTheme="majorHAnsi" w:hAnsiTheme="majorHAnsi"/>
                </w:rPr>
                <w:id w:val="2025134704"/>
                <w14:checkbox>
                  <w14:checked w14:val="0"/>
                  <w14:checkedState w14:val="2612" w14:font="MS Gothic"/>
                  <w14:uncheckedState w14:val="2610" w14:font="MS Gothic"/>
                </w14:checkbox>
              </w:sdtPr>
              <w:sdtEndPr/>
              <w:sdtContent>
                <w:r w:rsidR="00175A54" w:rsidRPr="002563DB">
                  <w:rPr>
                    <w:rFonts w:ascii="MS Gothic" w:eastAsia="MS Gothic" w:hAnsi="MS Gothic" w:cs="MS Gothic" w:hint="eastAsia"/>
                  </w:rPr>
                  <w:t>☐</w:t>
                </w:r>
              </w:sdtContent>
            </w:sdt>
            <w:r w:rsidR="00175A54" w:rsidRPr="002563DB">
              <w:rPr>
                <w:rFonts w:asciiTheme="majorHAnsi" w:hAnsiTheme="majorHAnsi"/>
              </w:rPr>
              <w:t xml:space="preserve">  Nein</w:t>
            </w:r>
          </w:p>
          <w:p w14:paraId="67F10C63" w14:textId="77777777" w:rsidR="00175A54" w:rsidRPr="002563DB" w:rsidRDefault="00C868AA" w:rsidP="00CA4D94">
            <w:pPr>
              <w:rPr>
                <w:rFonts w:asciiTheme="majorHAnsi" w:hAnsiTheme="majorHAnsi"/>
              </w:rPr>
            </w:pPr>
            <w:sdt>
              <w:sdtPr>
                <w:rPr>
                  <w:rFonts w:asciiTheme="majorHAnsi" w:hAnsiTheme="majorHAnsi"/>
                </w:rPr>
                <w:id w:val="-1893032557"/>
                <w14:checkbox>
                  <w14:checked w14:val="0"/>
                  <w14:checkedState w14:val="2612" w14:font="MS Gothic"/>
                  <w14:uncheckedState w14:val="2610" w14:font="MS Gothic"/>
                </w14:checkbox>
              </w:sdtPr>
              <w:sdtEndPr/>
              <w:sdtContent>
                <w:r w:rsidR="00175A54" w:rsidRPr="002563DB">
                  <w:rPr>
                    <w:rFonts w:ascii="MS Gothic" w:eastAsia="MS Gothic" w:hAnsi="MS Gothic" w:cs="MS Gothic" w:hint="eastAsia"/>
                  </w:rPr>
                  <w:t>☐</w:t>
                </w:r>
              </w:sdtContent>
            </w:sdt>
            <w:r w:rsidR="00175A54" w:rsidRPr="002563DB">
              <w:rPr>
                <w:rFonts w:asciiTheme="majorHAnsi" w:eastAsiaTheme="minorEastAsia" w:hAnsiTheme="majorHAnsi" w:cstheme="minorBidi"/>
                <w:lang w:eastAsia="de-DE"/>
              </w:rPr>
              <w:t xml:space="preserve"> Weiß nicht</w:t>
            </w:r>
          </w:p>
          <w:p w14:paraId="25752A60" w14:textId="77777777" w:rsidR="00175A54" w:rsidRPr="002563DB" w:rsidRDefault="00175A54" w:rsidP="00CA4D94">
            <w:pPr>
              <w:tabs>
                <w:tab w:val="center" w:pos="4536"/>
                <w:tab w:val="right" w:pos="9072"/>
              </w:tabs>
              <w:rPr>
                <w:rFonts w:asciiTheme="majorHAnsi" w:hAnsiTheme="majorHAnsi"/>
              </w:rPr>
            </w:pPr>
          </w:p>
        </w:tc>
      </w:tr>
      <w:tr w:rsidR="00175A54" w:rsidRPr="002563DB" w14:paraId="60F0CE61" w14:textId="77777777" w:rsidTr="00CA4D94">
        <w:tc>
          <w:tcPr>
            <w:tcW w:w="9210" w:type="dxa"/>
          </w:tcPr>
          <w:p w14:paraId="3D5CAB02" w14:textId="77777777" w:rsidR="00175A54" w:rsidRPr="002563DB" w:rsidRDefault="00175A54" w:rsidP="00CA4D94">
            <w:pPr>
              <w:tabs>
                <w:tab w:val="center" w:pos="4536"/>
                <w:tab w:val="right" w:pos="9072"/>
              </w:tabs>
              <w:rPr>
                <w:rFonts w:asciiTheme="majorHAnsi" w:hAnsiTheme="majorHAnsi"/>
              </w:rPr>
            </w:pPr>
            <w:r w:rsidRPr="002563DB">
              <w:rPr>
                <w:rFonts w:asciiTheme="majorHAnsi" w:hAnsiTheme="majorHAnsi"/>
              </w:rPr>
              <w:lastRenderedPageBreak/>
              <w:t>Sonstiges:</w:t>
            </w:r>
          </w:p>
          <w:p w14:paraId="2719395B" w14:textId="77777777" w:rsidR="00175A54" w:rsidRPr="002563DB" w:rsidRDefault="00175A54" w:rsidP="00CA4D94">
            <w:pPr>
              <w:tabs>
                <w:tab w:val="center" w:pos="4536"/>
                <w:tab w:val="right" w:pos="9072"/>
              </w:tabs>
              <w:rPr>
                <w:rFonts w:asciiTheme="majorHAnsi" w:hAnsiTheme="majorHAnsi"/>
              </w:rPr>
            </w:pPr>
          </w:p>
          <w:p w14:paraId="0DBA126E" w14:textId="77777777" w:rsidR="00175A54" w:rsidRPr="002563DB" w:rsidRDefault="00C868AA" w:rsidP="00CA4D94">
            <w:pPr>
              <w:tabs>
                <w:tab w:val="center" w:pos="4536"/>
                <w:tab w:val="right" w:pos="9072"/>
              </w:tabs>
              <w:rPr>
                <w:rFonts w:asciiTheme="majorHAnsi" w:hAnsiTheme="majorHAnsi"/>
              </w:rPr>
            </w:pPr>
            <w:sdt>
              <w:sdtPr>
                <w:rPr>
                  <w:rFonts w:asciiTheme="majorHAnsi" w:hAnsiTheme="majorHAnsi"/>
                </w:rPr>
                <w:id w:val="2007780399"/>
                <w:showingPlcHdr/>
              </w:sdtPr>
              <w:sdtEndPr/>
              <w:sdtContent>
                <w:r w:rsidR="00175A54" w:rsidRPr="002563DB">
                  <w:rPr>
                    <w:rStyle w:val="Platzhaltertext"/>
                    <w:rFonts w:asciiTheme="majorHAnsi" w:hAnsiTheme="majorHAnsi"/>
                  </w:rPr>
                  <w:t>Klicken Sie hier, um Text einzugeben.</w:t>
                </w:r>
              </w:sdtContent>
            </w:sdt>
          </w:p>
          <w:p w14:paraId="3661CC8B" w14:textId="77777777" w:rsidR="00175A54" w:rsidRPr="002563DB" w:rsidRDefault="00175A54" w:rsidP="00CA4D94">
            <w:pPr>
              <w:tabs>
                <w:tab w:val="center" w:pos="4536"/>
                <w:tab w:val="right" w:pos="9072"/>
              </w:tabs>
              <w:rPr>
                <w:rFonts w:asciiTheme="majorHAnsi" w:hAnsiTheme="majorHAnsi"/>
              </w:rPr>
            </w:pPr>
          </w:p>
        </w:tc>
      </w:tr>
    </w:tbl>
    <w:p w14:paraId="0A3FDF6C" w14:textId="77777777" w:rsidR="00175A54" w:rsidRDefault="00175A54">
      <w:pPr>
        <w:rPr>
          <w:rFonts w:asciiTheme="majorHAnsi" w:hAnsiTheme="majorHAnsi"/>
          <w:sz w:val="22"/>
          <w:szCs w:val="22"/>
        </w:rPr>
      </w:pPr>
    </w:p>
    <w:p w14:paraId="44228690" w14:textId="77777777" w:rsidR="008E37BA" w:rsidRPr="002563DB" w:rsidRDefault="008E37BA">
      <w:pPr>
        <w:rPr>
          <w:rFonts w:asciiTheme="majorHAnsi" w:hAnsiTheme="majorHAnsi"/>
          <w:sz w:val="22"/>
          <w:szCs w:val="22"/>
        </w:rPr>
      </w:pPr>
    </w:p>
    <w:p w14:paraId="4F6AD7FF" w14:textId="6FF1B939" w:rsidR="00175A54" w:rsidRPr="008E37BA" w:rsidRDefault="008E37BA" w:rsidP="008E37BA">
      <w:pPr>
        <w:jc w:val="center"/>
        <w:rPr>
          <w:rFonts w:asciiTheme="majorHAnsi" w:hAnsiTheme="majorHAnsi"/>
          <w:b/>
          <w:sz w:val="28"/>
          <w:szCs w:val="28"/>
        </w:rPr>
      </w:pPr>
      <w:r w:rsidRPr="008E37BA">
        <w:rPr>
          <w:rFonts w:asciiTheme="majorHAnsi" w:hAnsiTheme="majorHAnsi"/>
          <w:b/>
          <w:sz w:val="28"/>
          <w:szCs w:val="28"/>
        </w:rPr>
        <w:t>Formulare</w:t>
      </w:r>
    </w:p>
    <w:p w14:paraId="6F6F9E20" w14:textId="77777777" w:rsidR="00894DD8" w:rsidRPr="002563DB" w:rsidRDefault="00894DD8">
      <w:pPr>
        <w:rPr>
          <w:rFonts w:asciiTheme="majorHAnsi" w:hAnsiTheme="majorHAnsi"/>
          <w:sz w:val="22"/>
          <w:szCs w:val="22"/>
        </w:rPr>
      </w:pPr>
    </w:p>
    <w:tbl>
      <w:tblPr>
        <w:tblStyle w:val="Tabellenraster"/>
        <w:tblW w:w="0" w:type="auto"/>
        <w:tblLook w:val="04A0" w:firstRow="1" w:lastRow="0" w:firstColumn="1" w:lastColumn="0" w:noHBand="0" w:noVBand="1"/>
      </w:tblPr>
      <w:tblGrid>
        <w:gridCol w:w="9060"/>
      </w:tblGrid>
      <w:tr w:rsidR="009B2C0D" w:rsidRPr="002563DB" w14:paraId="5D2F2395" w14:textId="77777777" w:rsidTr="00CB692F">
        <w:tc>
          <w:tcPr>
            <w:tcW w:w="9210" w:type="dxa"/>
            <w:shd w:val="clear" w:color="auto" w:fill="BFBFBF" w:themeFill="background1" w:themeFillShade="BF"/>
          </w:tcPr>
          <w:p w14:paraId="48963F3F" w14:textId="77777777" w:rsidR="009B2C0D" w:rsidRPr="002563DB" w:rsidRDefault="009B2C0D" w:rsidP="009B2C0D">
            <w:pPr>
              <w:jc w:val="center"/>
              <w:rPr>
                <w:rFonts w:asciiTheme="majorHAnsi" w:hAnsiTheme="majorHAnsi"/>
                <w:b/>
              </w:rPr>
            </w:pPr>
            <w:r w:rsidRPr="002563DB">
              <w:rPr>
                <w:rFonts w:asciiTheme="majorHAnsi" w:hAnsiTheme="majorHAnsi"/>
                <w:b/>
              </w:rPr>
              <w:t>Kontaktformular</w:t>
            </w:r>
          </w:p>
          <w:p w14:paraId="6073FFF4" w14:textId="5B117A86" w:rsidR="009B2C0D" w:rsidRPr="002563DB" w:rsidRDefault="009B2C0D" w:rsidP="009B2C0D">
            <w:pPr>
              <w:jc w:val="center"/>
              <w:rPr>
                <w:rFonts w:asciiTheme="majorHAnsi" w:hAnsiTheme="majorHAnsi"/>
                <w:b/>
              </w:rPr>
            </w:pPr>
          </w:p>
        </w:tc>
      </w:tr>
      <w:tr w:rsidR="009B2C0D" w:rsidRPr="002563DB" w14:paraId="45A2F732" w14:textId="77777777" w:rsidTr="00CB692F">
        <w:tc>
          <w:tcPr>
            <w:tcW w:w="9210" w:type="dxa"/>
          </w:tcPr>
          <w:p w14:paraId="2BA3A29C" w14:textId="68854545" w:rsidR="009B2C0D" w:rsidRPr="002563DB" w:rsidRDefault="009B2C0D" w:rsidP="00CB692F">
            <w:pPr>
              <w:rPr>
                <w:rFonts w:asciiTheme="majorHAnsi" w:hAnsiTheme="majorHAnsi"/>
                <w:i/>
                <w:color w:val="C00000"/>
              </w:rPr>
            </w:pPr>
            <w:r w:rsidRPr="002563DB">
              <w:rPr>
                <w:rFonts w:asciiTheme="majorHAnsi" w:hAnsiTheme="majorHAnsi"/>
                <w:i/>
                <w:color w:val="C00000"/>
              </w:rPr>
              <w:t>Hinweis: Es dürfen nur diejenigen Daten erhoben werden, die für die Beantwortung der Anfrage erforderlich sind (z. B. E-Mail-Adresse) , andere Angaben dürfen nur optional erhoben werden. Daten, die nicht für die Anfrage notwendig sind, dürfen auch nicht optional erhoben werden. Pflicht- und optionale Felder sind entsprechend zu kennzeichnen.</w:t>
            </w:r>
          </w:p>
          <w:p w14:paraId="4BDE4083" w14:textId="77777777" w:rsidR="009B2C0D" w:rsidRDefault="009B2C0D" w:rsidP="00CB692F">
            <w:pPr>
              <w:rPr>
                <w:rFonts w:asciiTheme="majorHAnsi" w:hAnsiTheme="majorHAnsi"/>
              </w:rPr>
            </w:pPr>
          </w:p>
          <w:p w14:paraId="62311150" w14:textId="737F508E" w:rsidR="009063BA" w:rsidRDefault="009063BA" w:rsidP="00CB692F">
            <w:pPr>
              <w:rPr>
                <w:rFonts w:asciiTheme="majorHAnsi" w:hAnsiTheme="majorHAnsi"/>
              </w:rPr>
            </w:pPr>
            <w:r>
              <w:rPr>
                <w:rFonts w:asciiTheme="majorHAnsi" w:hAnsiTheme="majorHAnsi"/>
              </w:rPr>
              <w:t>Gibt es ein Kontaktformular?</w:t>
            </w:r>
          </w:p>
          <w:p w14:paraId="5A9BBE63" w14:textId="77777777" w:rsidR="009063BA" w:rsidRPr="002563DB" w:rsidRDefault="00C868AA" w:rsidP="009063BA">
            <w:pPr>
              <w:tabs>
                <w:tab w:val="center" w:pos="4536"/>
                <w:tab w:val="right" w:pos="9072"/>
              </w:tabs>
              <w:rPr>
                <w:rFonts w:asciiTheme="majorHAnsi" w:hAnsiTheme="majorHAnsi"/>
              </w:rPr>
            </w:pPr>
            <w:sdt>
              <w:sdtPr>
                <w:rPr>
                  <w:rFonts w:asciiTheme="majorHAnsi" w:hAnsiTheme="majorHAnsi"/>
                </w:rPr>
                <w:id w:val="-1216501906"/>
                <w14:checkbox>
                  <w14:checked w14:val="0"/>
                  <w14:checkedState w14:val="2612" w14:font="MS Gothic"/>
                  <w14:uncheckedState w14:val="2610" w14:font="MS Gothic"/>
                </w14:checkbox>
              </w:sdtPr>
              <w:sdtEndPr/>
              <w:sdtContent>
                <w:r w:rsidR="009063BA" w:rsidRPr="002563DB">
                  <w:rPr>
                    <w:rFonts w:ascii="MS Gothic" w:eastAsia="MS Gothic" w:hAnsi="MS Gothic" w:cs="MS Gothic" w:hint="eastAsia"/>
                  </w:rPr>
                  <w:t>☐</w:t>
                </w:r>
              </w:sdtContent>
            </w:sdt>
            <w:r w:rsidR="009063BA" w:rsidRPr="002563DB">
              <w:rPr>
                <w:rFonts w:asciiTheme="majorHAnsi" w:hAnsiTheme="majorHAnsi"/>
              </w:rPr>
              <w:t xml:space="preserve">  Ja</w:t>
            </w:r>
          </w:p>
          <w:p w14:paraId="23E3C16B" w14:textId="77777777" w:rsidR="009063BA" w:rsidRPr="002563DB" w:rsidRDefault="00C868AA" w:rsidP="009063BA">
            <w:pPr>
              <w:tabs>
                <w:tab w:val="center" w:pos="4536"/>
                <w:tab w:val="right" w:pos="9072"/>
              </w:tabs>
              <w:rPr>
                <w:rFonts w:asciiTheme="majorHAnsi" w:hAnsiTheme="majorHAnsi"/>
              </w:rPr>
            </w:pPr>
            <w:sdt>
              <w:sdtPr>
                <w:rPr>
                  <w:rFonts w:asciiTheme="majorHAnsi" w:hAnsiTheme="majorHAnsi"/>
                </w:rPr>
                <w:id w:val="-1857262925"/>
                <w14:checkbox>
                  <w14:checked w14:val="0"/>
                  <w14:checkedState w14:val="2612" w14:font="MS Gothic"/>
                  <w14:uncheckedState w14:val="2610" w14:font="MS Gothic"/>
                </w14:checkbox>
              </w:sdtPr>
              <w:sdtEndPr/>
              <w:sdtContent>
                <w:r w:rsidR="009063BA" w:rsidRPr="002563DB">
                  <w:rPr>
                    <w:rFonts w:ascii="MS Gothic" w:eastAsia="MS Gothic" w:hAnsi="MS Gothic" w:cs="MS Gothic" w:hint="eastAsia"/>
                  </w:rPr>
                  <w:t>☐</w:t>
                </w:r>
              </w:sdtContent>
            </w:sdt>
            <w:r w:rsidR="009063BA" w:rsidRPr="002563DB">
              <w:rPr>
                <w:rFonts w:asciiTheme="majorHAnsi" w:hAnsiTheme="majorHAnsi"/>
              </w:rPr>
              <w:t xml:space="preserve">  Nein</w:t>
            </w:r>
          </w:p>
          <w:p w14:paraId="76424CB2" w14:textId="77777777" w:rsidR="009063BA" w:rsidRPr="002563DB" w:rsidRDefault="009063BA" w:rsidP="00CB692F">
            <w:pPr>
              <w:rPr>
                <w:rFonts w:asciiTheme="majorHAnsi" w:hAnsiTheme="majorHAnsi"/>
              </w:rPr>
            </w:pPr>
          </w:p>
          <w:p w14:paraId="3872EABA" w14:textId="77777777" w:rsidR="009B2C0D" w:rsidRPr="002563DB" w:rsidRDefault="009B2C0D" w:rsidP="00CB692F">
            <w:pPr>
              <w:rPr>
                <w:rFonts w:asciiTheme="majorHAnsi" w:hAnsiTheme="majorHAnsi"/>
              </w:rPr>
            </w:pPr>
            <w:r w:rsidRPr="002563DB">
              <w:rPr>
                <w:rFonts w:asciiTheme="majorHAnsi" w:hAnsiTheme="majorHAnsi"/>
              </w:rPr>
              <w:t>Welche Daten werden erhoben?</w:t>
            </w:r>
          </w:p>
          <w:p w14:paraId="50A55358" w14:textId="77777777" w:rsidR="009B2C0D" w:rsidRPr="002563DB" w:rsidRDefault="009B2C0D" w:rsidP="00CB692F">
            <w:pPr>
              <w:rPr>
                <w:rFonts w:asciiTheme="majorHAnsi" w:hAnsiTheme="majorHAnsi"/>
              </w:rPr>
            </w:pPr>
          </w:p>
          <w:p w14:paraId="71AFE2FF" w14:textId="3B5AD859" w:rsidR="009B2C0D" w:rsidRPr="002563DB" w:rsidRDefault="00C868AA" w:rsidP="009B2C0D">
            <w:pPr>
              <w:tabs>
                <w:tab w:val="center" w:pos="4536"/>
                <w:tab w:val="right" w:pos="9072"/>
              </w:tabs>
              <w:rPr>
                <w:rFonts w:asciiTheme="majorHAnsi" w:hAnsiTheme="majorHAnsi"/>
              </w:rPr>
            </w:pPr>
            <w:sdt>
              <w:sdtPr>
                <w:rPr>
                  <w:rFonts w:asciiTheme="majorHAnsi" w:hAnsiTheme="majorHAnsi"/>
                </w:rPr>
                <w:id w:val="299049409"/>
                <w14:checkbox>
                  <w14:checked w14:val="0"/>
                  <w14:checkedState w14:val="2612" w14:font="MS Gothic"/>
                  <w14:uncheckedState w14:val="2610" w14:font="MS Gothic"/>
                </w14:checkbox>
              </w:sdtPr>
              <w:sdtEndPr/>
              <w:sdtContent>
                <w:r w:rsidR="009B2C0D" w:rsidRPr="002563DB">
                  <w:rPr>
                    <w:rFonts w:ascii="MS Gothic" w:eastAsia="MS Gothic" w:hAnsi="MS Gothic" w:cs="MS Gothic" w:hint="eastAsia"/>
                  </w:rPr>
                  <w:t>☐</w:t>
                </w:r>
              </w:sdtContent>
            </w:sdt>
            <w:r w:rsidR="009B2C0D" w:rsidRPr="002563DB">
              <w:rPr>
                <w:rFonts w:asciiTheme="majorHAnsi" w:hAnsiTheme="majorHAnsi"/>
              </w:rPr>
              <w:t xml:space="preserve">  Name</w:t>
            </w:r>
          </w:p>
          <w:p w14:paraId="03A445C1" w14:textId="1D0F1C2A" w:rsidR="009B2C0D" w:rsidRPr="002563DB" w:rsidRDefault="00C868AA" w:rsidP="009B2C0D">
            <w:pPr>
              <w:tabs>
                <w:tab w:val="center" w:pos="4536"/>
                <w:tab w:val="right" w:pos="9072"/>
              </w:tabs>
              <w:rPr>
                <w:rFonts w:asciiTheme="majorHAnsi" w:hAnsiTheme="majorHAnsi"/>
              </w:rPr>
            </w:pPr>
            <w:sdt>
              <w:sdtPr>
                <w:rPr>
                  <w:rFonts w:asciiTheme="majorHAnsi" w:hAnsiTheme="majorHAnsi"/>
                </w:rPr>
                <w:id w:val="1251466308"/>
                <w14:checkbox>
                  <w14:checked w14:val="0"/>
                  <w14:checkedState w14:val="2612" w14:font="MS Gothic"/>
                  <w14:uncheckedState w14:val="2610" w14:font="MS Gothic"/>
                </w14:checkbox>
              </w:sdtPr>
              <w:sdtEndPr/>
              <w:sdtContent>
                <w:r w:rsidR="009B2C0D" w:rsidRPr="002563DB">
                  <w:rPr>
                    <w:rFonts w:ascii="MS Gothic" w:eastAsia="MS Gothic" w:hAnsi="MS Gothic" w:cs="MS Gothic" w:hint="eastAsia"/>
                  </w:rPr>
                  <w:t>☐</w:t>
                </w:r>
              </w:sdtContent>
            </w:sdt>
            <w:r w:rsidR="009B2C0D" w:rsidRPr="002563DB">
              <w:rPr>
                <w:rFonts w:asciiTheme="majorHAnsi" w:hAnsiTheme="majorHAnsi"/>
              </w:rPr>
              <w:t xml:space="preserve">  Anschrift</w:t>
            </w:r>
          </w:p>
          <w:p w14:paraId="0E6BBE01" w14:textId="6421D6B8" w:rsidR="009B2C0D" w:rsidRPr="002563DB" w:rsidRDefault="00C868AA" w:rsidP="009B2C0D">
            <w:pPr>
              <w:tabs>
                <w:tab w:val="center" w:pos="4536"/>
                <w:tab w:val="right" w:pos="9072"/>
              </w:tabs>
              <w:rPr>
                <w:rFonts w:asciiTheme="majorHAnsi" w:hAnsiTheme="majorHAnsi"/>
              </w:rPr>
            </w:pPr>
            <w:sdt>
              <w:sdtPr>
                <w:rPr>
                  <w:rFonts w:asciiTheme="majorHAnsi" w:hAnsiTheme="majorHAnsi"/>
                </w:rPr>
                <w:id w:val="-2037653856"/>
                <w14:checkbox>
                  <w14:checked w14:val="0"/>
                  <w14:checkedState w14:val="2612" w14:font="MS Gothic"/>
                  <w14:uncheckedState w14:val="2610" w14:font="MS Gothic"/>
                </w14:checkbox>
              </w:sdtPr>
              <w:sdtEndPr/>
              <w:sdtContent>
                <w:r w:rsidR="009B2C0D" w:rsidRPr="002563DB">
                  <w:rPr>
                    <w:rFonts w:ascii="MS Gothic" w:eastAsia="MS Gothic" w:hAnsi="MS Gothic" w:cs="MS Gothic" w:hint="eastAsia"/>
                  </w:rPr>
                  <w:t>☐</w:t>
                </w:r>
              </w:sdtContent>
            </w:sdt>
            <w:r w:rsidR="009B2C0D" w:rsidRPr="002563DB">
              <w:rPr>
                <w:rFonts w:asciiTheme="majorHAnsi" w:hAnsiTheme="majorHAnsi"/>
              </w:rPr>
              <w:t xml:space="preserve">  E-Mail-Adresse</w:t>
            </w:r>
          </w:p>
          <w:p w14:paraId="67B82E8E" w14:textId="07CC0E29" w:rsidR="009B2C0D" w:rsidRPr="002563DB" w:rsidRDefault="00C868AA" w:rsidP="009B2C0D">
            <w:pPr>
              <w:tabs>
                <w:tab w:val="center" w:pos="4536"/>
                <w:tab w:val="right" w:pos="9072"/>
              </w:tabs>
              <w:rPr>
                <w:rFonts w:asciiTheme="majorHAnsi" w:hAnsiTheme="majorHAnsi"/>
              </w:rPr>
            </w:pPr>
            <w:sdt>
              <w:sdtPr>
                <w:rPr>
                  <w:rFonts w:asciiTheme="majorHAnsi" w:hAnsiTheme="majorHAnsi"/>
                </w:rPr>
                <w:id w:val="40797198"/>
                <w14:checkbox>
                  <w14:checked w14:val="0"/>
                  <w14:checkedState w14:val="2612" w14:font="MS Gothic"/>
                  <w14:uncheckedState w14:val="2610" w14:font="MS Gothic"/>
                </w14:checkbox>
              </w:sdtPr>
              <w:sdtEndPr/>
              <w:sdtContent>
                <w:r w:rsidR="009B2C0D" w:rsidRPr="002563DB">
                  <w:rPr>
                    <w:rFonts w:ascii="MS Gothic" w:eastAsia="MS Gothic" w:hAnsi="MS Gothic" w:cs="MS Gothic" w:hint="eastAsia"/>
                  </w:rPr>
                  <w:t>☐</w:t>
                </w:r>
              </w:sdtContent>
            </w:sdt>
            <w:r w:rsidR="009B2C0D" w:rsidRPr="002563DB">
              <w:rPr>
                <w:rFonts w:asciiTheme="majorHAnsi" w:hAnsiTheme="majorHAnsi"/>
              </w:rPr>
              <w:t xml:space="preserve">  Konkrete Anfrage</w:t>
            </w:r>
          </w:p>
          <w:p w14:paraId="5014ACFE" w14:textId="77777777" w:rsidR="009B2C0D" w:rsidRPr="002563DB" w:rsidRDefault="00C868AA" w:rsidP="009B2C0D">
            <w:pPr>
              <w:tabs>
                <w:tab w:val="center" w:pos="4536"/>
                <w:tab w:val="right" w:pos="9072"/>
              </w:tabs>
              <w:rPr>
                <w:rFonts w:asciiTheme="majorHAnsi" w:hAnsiTheme="majorHAnsi"/>
              </w:rPr>
            </w:pPr>
            <w:sdt>
              <w:sdtPr>
                <w:rPr>
                  <w:rFonts w:asciiTheme="majorHAnsi" w:hAnsiTheme="majorHAnsi"/>
                </w:rPr>
                <w:id w:val="-1982149687"/>
                <w14:checkbox>
                  <w14:checked w14:val="0"/>
                  <w14:checkedState w14:val="2612" w14:font="MS Gothic"/>
                  <w14:uncheckedState w14:val="2610" w14:font="MS Gothic"/>
                </w14:checkbox>
              </w:sdtPr>
              <w:sdtEndPr/>
              <w:sdtContent>
                <w:r w:rsidR="009B2C0D" w:rsidRPr="002563DB">
                  <w:rPr>
                    <w:rFonts w:ascii="MS Gothic" w:eastAsia="MS Gothic" w:hAnsi="MS Gothic" w:cs="MS Gothic" w:hint="eastAsia"/>
                  </w:rPr>
                  <w:t>☐</w:t>
                </w:r>
              </w:sdtContent>
            </w:sdt>
            <w:r w:rsidR="009B2C0D" w:rsidRPr="002563DB">
              <w:rPr>
                <w:rFonts w:asciiTheme="majorHAnsi" w:hAnsiTheme="majorHAnsi"/>
              </w:rPr>
              <w:t xml:space="preserve">  andere Daten:  </w:t>
            </w:r>
            <w:sdt>
              <w:sdtPr>
                <w:rPr>
                  <w:rFonts w:asciiTheme="majorHAnsi" w:hAnsiTheme="majorHAnsi"/>
                </w:rPr>
                <w:id w:val="1343441706"/>
                <w:showingPlcHdr/>
              </w:sdtPr>
              <w:sdtEndPr/>
              <w:sdtContent>
                <w:r w:rsidR="009B2C0D" w:rsidRPr="002563DB">
                  <w:rPr>
                    <w:rStyle w:val="Platzhaltertext"/>
                    <w:rFonts w:asciiTheme="majorHAnsi" w:hAnsiTheme="majorHAnsi"/>
                  </w:rPr>
                  <w:t>Klicken Sie hier, um Text einzugeben.</w:t>
                </w:r>
              </w:sdtContent>
            </w:sdt>
          </w:p>
          <w:p w14:paraId="39F87967" w14:textId="77777777" w:rsidR="009B2C0D" w:rsidRPr="002563DB" w:rsidRDefault="009B2C0D" w:rsidP="00CB692F">
            <w:pPr>
              <w:rPr>
                <w:rFonts w:asciiTheme="majorHAnsi" w:hAnsiTheme="majorHAnsi"/>
              </w:rPr>
            </w:pPr>
          </w:p>
          <w:p w14:paraId="7474F334" w14:textId="31663102" w:rsidR="009B2C0D" w:rsidRPr="002563DB" w:rsidRDefault="009B2C0D" w:rsidP="00CB692F">
            <w:pPr>
              <w:rPr>
                <w:rFonts w:asciiTheme="majorHAnsi" w:hAnsiTheme="majorHAnsi"/>
              </w:rPr>
            </w:pPr>
          </w:p>
        </w:tc>
      </w:tr>
      <w:tr w:rsidR="009B2C0D" w:rsidRPr="002563DB" w14:paraId="6E62148B" w14:textId="77777777" w:rsidTr="00CB692F">
        <w:tc>
          <w:tcPr>
            <w:tcW w:w="9210" w:type="dxa"/>
          </w:tcPr>
          <w:p w14:paraId="4E0911BA" w14:textId="77777777" w:rsidR="009B2C0D" w:rsidRPr="002563DB" w:rsidRDefault="009B2C0D" w:rsidP="00CB692F">
            <w:pPr>
              <w:rPr>
                <w:rFonts w:asciiTheme="majorHAnsi" w:hAnsiTheme="majorHAnsi"/>
              </w:rPr>
            </w:pPr>
            <w:r w:rsidRPr="002563DB">
              <w:rPr>
                <w:rFonts w:asciiTheme="majorHAnsi" w:hAnsiTheme="majorHAnsi"/>
              </w:rPr>
              <w:t>Wie lange werden die Daten gespeichert?</w:t>
            </w:r>
          </w:p>
          <w:p w14:paraId="3D8B669E" w14:textId="77777777" w:rsidR="009B2C0D" w:rsidRPr="002563DB" w:rsidRDefault="009B2C0D" w:rsidP="00CB692F">
            <w:pPr>
              <w:rPr>
                <w:rFonts w:asciiTheme="majorHAnsi" w:hAnsiTheme="majorHAnsi"/>
              </w:rPr>
            </w:pPr>
          </w:p>
          <w:sdt>
            <w:sdtPr>
              <w:rPr>
                <w:rFonts w:asciiTheme="majorHAnsi" w:hAnsiTheme="majorHAnsi"/>
                <w:i/>
                <w:color w:val="C00000"/>
              </w:rPr>
              <w:id w:val="-49536019"/>
              <w:placeholder>
                <w:docPart w:val="DefaultPlaceholder_1082065158"/>
              </w:placeholder>
              <w:showingPlcHdr/>
            </w:sdtPr>
            <w:sdtEndPr/>
            <w:sdtContent>
              <w:p w14:paraId="3DF4AB72" w14:textId="4293E868" w:rsidR="009B2C0D" w:rsidRPr="002563DB" w:rsidRDefault="009B2C0D" w:rsidP="00CB692F">
                <w:pPr>
                  <w:rPr>
                    <w:rFonts w:asciiTheme="majorHAnsi" w:hAnsiTheme="majorHAnsi"/>
                    <w:i/>
                    <w:color w:val="C00000"/>
                  </w:rPr>
                </w:pPr>
                <w:r w:rsidRPr="002563DB">
                  <w:rPr>
                    <w:rStyle w:val="Platzhaltertext"/>
                    <w:rFonts w:asciiTheme="majorHAnsi" w:hAnsiTheme="majorHAnsi"/>
                  </w:rPr>
                  <w:t>Klicken Sie hier, um Text einzugeben.</w:t>
                </w:r>
              </w:p>
            </w:sdtContent>
          </w:sdt>
        </w:tc>
      </w:tr>
      <w:tr w:rsidR="008E37BA" w:rsidRPr="002563DB" w14:paraId="12F52352" w14:textId="77777777" w:rsidTr="00CB692F">
        <w:tc>
          <w:tcPr>
            <w:tcW w:w="9210" w:type="dxa"/>
          </w:tcPr>
          <w:p w14:paraId="455098CD" w14:textId="4002B94E" w:rsidR="008E37BA" w:rsidRDefault="008E37BA" w:rsidP="00CB692F">
            <w:pPr>
              <w:rPr>
                <w:rFonts w:asciiTheme="majorHAnsi" w:hAnsiTheme="majorHAnsi"/>
              </w:rPr>
            </w:pPr>
            <w:r>
              <w:rPr>
                <w:rFonts w:asciiTheme="majorHAnsi" w:hAnsiTheme="majorHAnsi"/>
              </w:rPr>
              <w:t>Wo werden die Daten gespeichert?</w:t>
            </w:r>
          </w:p>
          <w:p w14:paraId="75EFBCA0" w14:textId="77777777" w:rsidR="008E37BA" w:rsidRPr="002563DB" w:rsidRDefault="008E37BA" w:rsidP="008E37BA">
            <w:pPr>
              <w:rPr>
                <w:rFonts w:asciiTheme="majorHAnsi" w:hAnsiTheme="majorHAnsi"/>
              </w:rPr>
            </w:pPr>
          </w:p>
          <w:p w14:paraId="09244DD3" w14:textId="67449ABA" w:rsidR="008E37BA" w:rsidRPr="002563DB" w:rsidRDefault="00C868AA" w:rsidP="008E37BA">
            <w:pPr>
              <w:tabs>
                <w:tab w:val="center" w:pos="4536"/>
                <w:tab w:val="right" w:pos="9072"/>
              </w:tabs>
              <w:rPr>
                <w:rFonts w:asciiTheme="majorHAnsi" w:hAnsiTheme="majorHAnsi"/>
              </w:rPr>
            </w:pPr>
            <w:sdt>
              <w:sdtPr>
                <w:rPr>
                  <w:rFonts w:asciiTheme="majorHAnsi" w:hAnsiTheme="majorHAnsi"/>
                </w:rPr>
                <w:id w:val="650483820"/>
                <w14:checkbox>
                  <w14:checked w14:val="0"/>
                  <w14:checkedState w14:val="2612" w14:font="MS Gothic"/>
                  <w14:uncheckedState w14:val="2610" w14:font="MS Gothic"/>
                </w14:checkbox>
              </w:sdtPr>
              <w:sdtEndPr/>
              <w:sdtContent>
                <w:r w:rsidR="008E37BA" w:rsidRPr="002563DB">
                  <w:rPr>
                    <w:rFonts w:ascii="MS Gothic" w:eastAsia="MS Gothic" w:hAnsi="MS Gothic" w:cs="MS Gothic" w:hint="eastAsia"/>
                  </w:rPr>
                  <w:t>☐</w:t>
                </w:r>
              </w:sdtContent>
            </w:sdt>
            <w:r w:rsidR="008E37BA" w:rsidRPr="002563DB">
              <w:rPr>
                <w:rFonts w:asciiTheme="majorHAnsi" w:hAnsiTheme="majorHAnsi"/>
              </w:rPr>
              <w:t xml:space="preserve">  </w:t>
            </w:r>
            <w:r w:rsidR="008E37BA">
              <w:rPr>
                <w:rFonts w:asciiTheme="majorHAnsi" w:hAnsiTheme="majorHAnsi"/>
              </w:rPr>
              <w:t>CRM-System</w:t>
            </w:r>
          </w:p>
          <w:p w14:paraId="50CA4954" w14:textId="39A988FD" w:rsidR="008E37BA" w:rsidRPr="002563DB" w:rsidRDefault="00C868AA" w:rsidP="008E37BA">
            <w:pPr>
              <w:tabs>
                <w:tab w:val="center" w:pos="4536"/>
                <w:tab w:val="right" w:pos="9072"/>
              </w:tabs>
              <w:rPr>
                <w:rFonts w:asciiTheme="majorHAnsi" w:hAnsiTheme="majorHAnsi"/>
              </w:rPr>
            </w:pPr>
            <w:sdt>
              <w:sdtPr>
                <w:rPr>
                  <w:rFonts w:asciiTheme="majorHAnsi" w:hAnsiTheme="majorHAnsi"/>
                </w:rPr>
                <w:id w:val="-783958171"/>
                <w14:checkbox>
                  <w14:checked w14:val="0"/>
                  <w14:checkedState w14:val="2612" w14:font="MS Gothic"/>
                  <w14:uncheckedState w14:val="2610" w14:font="MS Gothic"/>
                </w14:checkbox>
              </w:sdtPr>
              <w:sdtEndPr/>
              <w:sdtContent>
                <w:r w:rsidR="008E37BA" w:rsidRPr="002563DB">
                  <w:rPr>
                    <w:rFonts w:ascii="MS Gothic" w:eastAsia="MS Gothic" w:hAnsi="MS Gothic" w:cs="MS Gothic" w:hint="eastAsia"/>
                  </w:rPr>
                  <w:t>☐</w:t>
                </w:r>
              </w:sdtContent>
            </w:sdt>
            <w:r w:rsidR="008E37BA" w:rsidRPr="002563DB">
              <w:rPr>
                <w:rFonts w:asciiTheme="majorHAnsi" w:hAnsiTheme="majorHAnsi"/>
              </w:rPr>
              <w:t xml:space="preserve">  </w:t>
            </w:r>
            <w:r w:rsidR="008E37BA">
              <w:rPr>
                <w:rFonts w:asciiTheme="majorHAnsi" w:hAnsiTheme="majorHAnsi"/>
              </w:rPr>
              <w:t xml:space="preserve">Sonstiges:  </w:t>
            </w:r>
            <w:sdt>
              <w:sdtPr>
                <w:rPr>
                  <w:rFonts w:asciiTheme="majorHAnsi" w:hAnsiTheme="majorHAnsi"/>
                </w:rPr>
                <w:id w:val="979584510"/>
                <w:placeholder>
                  <w:docPart w:val="DefaultPlaceholder_1082065158"/>
                </w:placeholder>
                <w:showingPlcHdr/>
              </w:sdtPr>
              <w:sdtEndPr/>
              <w:sdtContent>
                <w:r w:rsidR="008E37BA" w:rsidRPr="00647FF1">
                  <w:rPr>
                    <w:rStyle w:val="Platzhaltertext"/>
                  </w:rPr>
                  <w:t>Klicken Sie hier, um Text einzugeben.</w:t>
                </w:r>
              </w:sdtContent>
            </w:sdt>
          </w:p>
          <w:p w14:paraId="0B533A6D" w14:textId="51911146" w:rsidR="008E37BA" w:rsidRPr="002563DB" w:rsidRDefault="008E37BA" w:rsidP="00CB692F">
            <w:pPr>
              <w:rPr>
                <w:rFonts w:asciiTheme="majorHAnsi" w:hAnsiTheme="majorHAnsi"/>
              </w:rPr>
            </w:pPr>
          </w:p>
        </w:tc>
      </w:tr>
      <w:tr w:rsidR="009B2C0D" w:rsidRPr="002563DB" w14:paraId="434C8F2B" w14:textId="77777777" w:rsidTr="00CB692F">
        <w:tc>
          <w:tcPr>
            <w:tcW w:w="9210" w:type="dxa"/>
          </w:tcPr>
          <w:p w14:paraId="7A7E6C3E" w14:textId="77777777" w:rsidR="009B2C0D" w:rsidRPr="002563DB" w:rsidRDefault="009B2C0D" w:rsidP="009B2C0D">
            <w:pPr>
              <w:rPr>
                <w:rFonts w:asciiTheme="majorHAnsi" w:hAnsiTheme="majorHAnsi"/>
              </w:rPr>
            </w:pPr>
            <w:r w:rsidRPr="002563DB">
              <w:rPr>
                <w:rFonts w:asciiTheme="majorHAnsi" w:hAnsiTheme="majorHAnsi"/>
              </w:rPr>
              <w:t>Werden die erhobenen Daten an Dritte weitergeleitet? Wenn ja, an wen? Wo steht der Server?</w:t>
            </w:r>
          </w:p>
          <w:p w14:paraId="6532CAC1" w14:textId="6A1D20C1" w:rsidR="009B2C0D" w:rsidRPr="002563DB" w:rsidRDefault="009B2C0D" w:rsidP="00CB692F">
            <w:pPr>
              <w:rPr>
                <w:rFonts w:asciiTheme="majorHAnsi" w:hAnsiTheme="majorHAnsi"/>
              </w:rPr>
            </w:pPr>
          </w:p>
          <w:sdt>
            <w:sdtPr>
              <w:rPr>
                <w:rFonts w:asciiTheme="majorHAnsi" w:hAnsiTheme="majorHAnsi"/>
              </w:rPr>
              <w:id w:val="-980380926"/>
              <w:placeholder>
                <w:docPart w:val="DefaultPlaceholder_1082065158"/>
              </w:placeholder>
              <w:showingPlcHdr/>
            </w:sdtPr>
            <w:sdtEndPr/>
            <w:sdtContent>
              <w:p w14:paraId="3F47B78C" w14:textId="0245744D" w:rsidR="009B2C0D" w:rsidRPr="002563DB" w:rsidRDefault="009B2C0D" w:rsidP="00CB692F">
                <w:pPr>
                  <w:rPr>
                    <w:rFonts w:asciiTheme="majorHAnsi" w:hAnsiTheme="majorHAnsi"/>
                  </w:rPr>
                </w:pPr>
                <w:r w:rsidRPr="002563DB">
                  <w:rPr>
                    <w:rStyle w:val="Platzhaltertext"/>
                    <w:rFonts w:asciiTheme="majorHAnsi" w:hAnsiTheme="majorHAnsi"/>
                  </w:rPr>
                  <w:t>Klicken Sie hier, um Text einzugeben.</w:t>
                </w:r>
              </w:p>
            </w:sdtContent>
          </w:sdt>
          <w:p w14:paraId="35922970" w14:textId="3DB5094E" w:rsidR="009B2C0D" w:rsidRPr="002563DB" w:rsidRDefault="009B2C0D" w:rsidP="00CB692F">
            <w:pPr>
              <w:rPr>
                <w:rFonts w:asciiTheme="majorHAnsi" w:hAnsiTheme="majorHAnsi"/>
                <w:i/>
                <w:color w:val="C00000"/>
              </w:rPr>
            </w:pPr>
          </w:p>
        </w:tc>
      </w:tr>
      <w:tr w:rsidR="009B2C0D" w:rsidRPr="002563DB" w14:paraId="3A62FAF8" w14:textId="77777777" w:rsidTr="00CB692F">
        <w:tc>
          <w:tcPr>
            <w:tcW w:w="9210" w:type="dxa"/>
          </w:tcPr>
          <w:p w14:paraId="607DE132" w14:textId="77777777" w:rsidR="009B2C0D" w:rsidRPr="002563DB" w:rsidRDefault="009B2C0D" w:rsidP="009B2C0D">
            <w:pPr>
              <w:tabs>
                <w:tab w:val="center" w:pos="4536"/>
                <w:tab w:val="right" w:pos="9072"/>
              </w:tabs>
              <w:rPr>
                <w:rFonts w:asciiTheme="majorHAnsi" w:hAnsiTheme="majorHAnsi"/>
              </w:rPr>
            </w:pPr>
            <w:r w:rsidRPr="002563DB">
              <w:rPr>
                <w:rFonts w:asciiTheme="majorHAnsi" w:hAnsiTheme="majorHAnsi"/>
              </w:rPr>
              <w:t>Zu welchen Zwecken erfolgt die Kontaktaufnahme?</w:t>
            </w:r>
          </w:p>
          <w:p w14:paraId="0C058467" w14:textId="77777777" w:rsidR="009B2C0D" w:rsidRPr="002563DB" w:rsidRDefault="009B2C0D" w:rsidP="009B2C0D">
            <w:pPr>
              <w:tabs>
                <w:tab w:val="center" w:pos="4536"/>
                <w:tab w:val="right" w:pos="9072"/>
              </w:tabs>
              <w:rPr>
                <w:rFonts w:asciiTheme="majorHAnsi" w:hAnsiTheme="majorHAnsi"/>
              </w:rPr>
            </w:pPr>
          </w:p>
          <w:p w14:paraId="7E32A475" w14:textId="73695D87" w:rsidR="009B2C0D" w:rsidRPr="002563DB" w:rsidRDefault="00C868AA" w:rsidP="009B2C0D">
            <w:pPr>
              <w:tabs>
                <w:tab w:val="center" w:pos="4536"/>
                <w:tab w:val="right" w:pos="9072"/>
              </w:tabs>
              <w:rPr>
                <w:rFonts w:asciiTheme="majorHAnsi" w:hAnsiTheme="majorHAnsi"/>
              </w:rPr>
            </w:pPr>
            <w:sdt>
              <w:sdtPr>
                <w:rPr>
                  <w:rFonts w:asciiTheme="majorHAnsi" w:hAnsiTheme="majorHAnsi"/>
                </w:rPr>
                <w:id w:val="-1788263541"/>
                <w14:checkbox>
                  <w14:checked w14:val="0"/>
                  <w14:checkedState w14:val="2612" w14:font="MS Gothic"/>
                  <w14:uncheckedState w14:val="2610" w14:font="MS Gothic"/>
                </w14:checkbox>
              </w:sdtPr>
              <w:sdtEndPr/>
              <w:sdtContent>
                <w:r w:rsidR="009B2C0D" w:rsidRPr="002563DB">
                  <w:rPr>
                    <w:rFonts w:ascii="MS Gothic" w:eastAsia="MS Gothic" w:hAnsi="MS Gothic" w:cs="MS Gothic" w:hint="eastAsia"/>
                  </w:rPr>
                  <w:t>☐</w:t>
                </w:r>
              </w:sdtContent>
            </w:sdt>
            <w:r w:rsidR="009B2C0D" w:rsidRPr="002563DB">
              <w:rPr>
                <w:rFonts w:asciiTheme="majorHAnsi" w:hAnsiTheme="majorHAnsi"/>
              </w:rPr>
              <w:t xml:space="preserve">  Vertragsanbahnung</w:t>
            </w:r>
          </w:p>
          <w:p w14:paraId="77DC271E" w14:textId="69C56F31" w:rsidR="009B2C0D" w:rsidRPr="002563DB" w:rsidRDefault="00C868AA" w:rsidP="009B2C0D">
            <w:pPr>
              <w:tabs>
                <w:tab w:val="center" w:pos="4536"/>
                <w:tab w:val="right" w:pos="9072"/>
              </w:tabs>
              <w:rPr>
                <w:rFonts w:asciiTheme="majorHAnsi" w:hAnsiTheme="majorHAnsi"/>
              </w:rPr>
            </w:pPr>
            <w:sdt>
              <w:sdtPr>
                <w:rPr>
                  <w:rFonts w:asciiTheme="majorHAnsi" w:hAnsiTheme="majorHAnsi"/>
                </w:rPr>
                <w:id w:val="-2098706338"/>
                <w14:checkbox>
                  <w14:checked w14:val="0"/>
                  <w14:checkedState w14:val="2612" w14:font="MS Gothic"/>
                  <w14:uncheckedState w14:val="2610" w14:font="MS Gothic"/>
                </w14:checkbox>
              </w:sdtPr>
              <w:sdtEndPr/>
              <w:sdtContent>
                <w:r w:rsidR="009B2C0D" w:rsidRPr="002563DB">
                  <w:rPr>
                    <w:rFonts w:ascii="MS Gothic" w:eastAsia="MS Gothic" w:hAnsi="MS Gothic" w:cs="MS Gothic" w:hint="eastAsia"/>
                  </w:rPr>
                  <w:t>☐</w:t>
                </w:r>
              </w:sdtContent>
            </w:sdt>
            <w:r w:rsidR="009B2C0D" w:rsidRPr="002563DB">
              <w:rPr>
                <w:rFonts w:asciiTheme="majorHAnsi" w:hAnsiTheme="majorHAnsi"/>
              </w:rPr>
              <w:t xml:space="preserve">  Rückruf</w:t>
            </w:r>
          </w:p>
          <w:p w14:paraId="53D5AB73" w14:textId="0AA5DE8D" w:rsidR="009B2C0D" w:rsidRPr="002563DB" w:rsidRDefault="00C868AA" w:rsidP="009B2C0D">
            <w:pPr>
              <w:tabs>
                <w:tab w:val="center" w:pos="4536"/>
                <w:tab w:val="right" w:pos="9072"/>
              </w:tabs>
              <w:rPr>
                <w:rFonts w:asciiTheme="majorHAnsi" w:hAnsiTheme="majorHAnsi"/>
              </w:rPr>
            </w:pPr>
            <w:sdt>
              <w:sdtPr>
                <w:rPr>
                  <w:rFonts w:asciiTheme="majorHAnsi" w:hAnsiTheme="majorHAnsi"/>
                </w:rPr>
                <w:id w:val="-1691685277"/>
                <w14:checkbox>
                  <w14:checked w14:val="0"/>
                  <w14:checkedState w14:val="2612" w14:font="MS Gothic"/>
                  <w14:uncheckedState w14:val="2610" w14:font="MS Gothic"/>
                </w14:checkbox>
              </w:sdtPr>
              <w:sdtEndPr/>
              <w:sdtContent>
                <w:r w:rsidR="009B2C0D" w:rsidRPr="002563DB">
                  <w:rPr>
                    <w:rFonts w:ascii="MS Gothic" w:eastAsia="MS Gothic" w:hAnsi="MS Gothic" w:cs="MS Gothic" w:hint="eastAsia"/>
                  </w:rPr>
                  <w:t>☐</w:t>
                </w:r>
              </w:sdtContent>
            </w:sdt>
            <w:r w:rsidR="009B2C0D" w:rsidRPr="002563DB">
              <w:rPr>
                <w:rFonts w:asciiTheme="majorHAnsi" w:hAnsiTheme="majorHAnsi"/>
              </w:rPr>
              <w:t xml:space="preserve">  Zusendung Infomaterial</w:t>
            </w:r>
          </w:p>
          <w:p w14:paraId="471F36DD" w14:textId="77777777" w:rsidR="009B2C0D" w:rsidRPr="002563DB" w:rsidRDefault="00C868AA" w:rsidP="009B2C0D">
            <w:pPr>
              <w:tabs>
                <w:tab w:val="center" w:pos="4536"/>
                <w:tab w:val="right" w:pos="9072"/>
              </w:tabs>
              <w:rPr>
                <w:rFonts w:asciiTheme="majorHAnsi" w:hAnsiTheme="majorHAnsi"/>
              </w:rPr>
            </w:pPr>
            <w:sdt>
              <w:sdtPr>
                <w:rPr>
                  <w:rFonts w:asciiTheme="majorHAnsi" w:hAnsiTheme="majorHAnsi"/>
                </w:rPr>
                <w:id w:val="-1302376578"/>
                <w14:checkbox>
                  <w14:checked w14:val="0"/>
                  <w14:checkedState w14:val="2612" w14:font="MS Gothic"/>
                  <w14:uncheckedState w14:val="2610" w14:font="MS Gothic"/>
                </w14:checkbox>
              </w:sdtPr>
              <w:sdtEndPr/>
              <w:sdtContent>
                <w:r w:rsidR="009B2C0D" w:rsidRPr="002563DB">
                  <w:rPr>
                    <w:rFonts w:ascii="MS Gothic" w:eastAsia="MS Gothic" w:hAnsi="MS Gothic" w:cs="MS Gothic" w:hint="eastAsia"/>
                  </w:rPr>
                  <w:t>☐</w:t>
                </w:r>
              </w:sdtContent>
            </w:sdt>
            <w:r w:rsidR="009B2C0D" w:rsidRPr="002563DB">
              <w:rPr>
                <w:rFonts w:asciiTheme="majorHAnsi" w:hAnsiTheme="majorHAnsi"/>
              </w:rPr>
              <w:t xml:space="preserve">  Konkrete Anfrage</w:t>
            </w:r>
          </w:p>
          <w:p w14:paraId="13889F32" w14:textId="2AFF2B7B" w:rsidR="009B2C0D" w:rsidRPr="002563DB" w:rsidRDefault="00C868AA" w:rsidP="009B2C0D">
            <w:pPr>
              <w:tabs>
                <w:tab w:val="center" w:pos="4536"/>
                <w:tab w:val="right" w:pos="9072"/>
              </w:tabs>
              <w:rPr>
                <w:rFonts w:asciiTheme="majorHAnsi" w:hAnsiTheme="majorHAnsi"/>
              </w:rPr>
            </w:pPr>
            <w:sdt>
              <w:sdtPr>
                <w:rPr>
                  <w:rFonts w:asciiTheme="majorHAnsi" w:hAnsiTheme="majorHAnsi"/>
                </w:rPr>
                <w:id w:val="-818186422"/>
                <w14:checkbox>
                  <w14:checked w14:val="0"/>
                  <w14:checkedState w14:val="2612" w14:font="MS Gothic"/>
                  <w14:uncheckedState w14:val="2610" w14:font="MS Gothic"/>
                </w14:checkbox>
              </w:sdtPr>
              <w:sdtEndPr/>
              <w:sdtContent>
                <w:r w:rsidR="009B2C0D" w:rsidRPr="002563DB">
                  <w:rPr>
                    <w:rFonts w:ascii="MS Gothic" w:eastAsia="MS Gothic" w:hAnsi="MS Gothic" w:cs="MS Gothic" w:hint="eastAsia"/>
                  </w:rPr>
                  <w:t>☐</w:t>
                </w:r>
              </w:sdtContent>
            </w:sdt>
            <w:r w:rsidR="009B2C0D" w:rsidRPr="002563DB">
              <w:rPr>
                <w:rFonts w:asciiTheme="majorHAnsi" w:hAnsiTheme="majorHAnsi"/>
              </w:rPr>
              <w:t xml:space="preserve">  andere Zwecke:  </w:t>
            </w:r>
            <w:sdt>
              <w:sdtPr>
                <w:rPr>
                  <w:rFonts w:asciiTheme="majorHAnsi" w:hAnsiTheme="majorHAnsi"/>
                </w:rPr>
                <w:id w:val="-1483772692"/>
                <w:showingPlcHdr/>
              </w:sdtPr>
              <w:sdtEndPr/>
              <w:sdtContent>
                <w:r w:rsidR="009B2C0D" w:rsidRPr="002563DB">
                  <w:rPr>
                    <w:rStyle w:val="Platzhaltertext"/>
                    <w:rFonts w:asciiTheme="majorHAnsi" w:hAnsiTheme="majorHAnsi"/>
                  </w:rPr>
                  <w:t>Klicken Sie hier, um Text einzugeben.</w:t>
                </w:r>
              </w:sdtContent>
            </w:sdt>
          </w:p>
          <w:p w14:paraId="17F202D2" w14:textId="185789B0" w:rsidR="009B2C0D" w:rsidRPr="002563DB" w:rsidRDefault="009B2C0D" w:rsidP="009B2C0D">
            <w:pPr>
              <w:rPr>
                <w:rFonts w:asciiTheme="majorHAnsi" w:hAnsiTheme="majorHAnsi"/>
              </w:rPr>
            </w:pPr>
          </w:p>
        </w:tc>
      </w:tr>
      <w:tr w:rsidR="00A71AA7" w:rsidRPr="002563DB" w14:paraId="2AFA63E2" w14:textId="77777777" w:rsidTr="00CA4D94">
        <w:tc>
          <w:tcPr>
            <w:tcW w:w="9210" w:type="dxa"/>
          </w:tcPr>
          <w:p w14:paraId="4CDF81FA" w14:textId="77777777" w:rsidR="00A71AA7" w:rsidRDefault="00A71AA7" w:rsidP="00CA4D94">
            <w:pPr>
              <w:tabs>
                <w:tab w:val="center" w:pos="4536"/>
                <w:tab w:val="right" w:pos="9072"/>
              </w:tabs>
              <w:rPr>
                <w:rFonts w:asciiTheme="majorHAnsi" w:hAnsiTheme="majorHAnsi"/>
              </w:rPr>
            </w:pPr>
            <w:r>
              <w:rPr>
                <w:rFonts w:asciiTheme="majorHAnsi" w:hAnsiTheme="majorHAnsi"/>
              </w:rPr>
              <w:lastRenderedPageBreak/>
              <w:t>Werden sämtliche Daten verschlüsselt übertragen? Welche Technik? Bitte benennen.</w:t>
            </w:r>
          </w:p>
          <w:p w14:paraId="358A3800" w14:textId="77777777" w:rsidR="00A71AA7" w:rsidRPr="002563DB" w:rsidRDefault="00A71AA7" w:rsidP="00CA4D94">
            <w:pPr>
              <w:tabs>
                <w:tab w:val="center" w:pos="4536"/>
                <w:tab w:val="right" w:pos="9072"/>
              </w:tabs>
              <w:rPr>
                <w:rFonts w:asciiTheme="majorHAnsi" w:hAnsiTheme="majorHAnsi"/>
              </w:rPr>
            </w:pPr>
          </w:p>
          <w:p w14:paraId="12932C39" w14:textId="77777777" w:rsidR="00A71AA7" w:rsidRPr="002563DB" w:rsidRDefault="00C868AA" w:rsidP="00CA4D94">
            <w:pPr>
              <w:tabs>
                <w:tab w:val="center" w:pos="4536"/>
                <w:tab w:val="right" w:pos="9072"/>
              </w:tabs>
              <w:rPr>
                <w:rFonts w:asciiTheme="majorHAnsi" w:hAnsiTheme="majorHAnsi"/>
              </w:rPr>
            </w:pPr>
            <w:sdt>
              <w:sdtPr>
                <w:rPr>
                  <w:rFonts w:asciiTheme="majorHAnsi" w:hAnsiTheme="majorHAnsi"/>
                </w:rPr>
                <w:id w:val="-1801066590"/>
                <w:showingPlcHdr/>
              </w:sdtPr>
              <w:sdtEndPr/>
              <w:sdtContent>
                <w:r w:rsidR="00A71AA7" w:rsidRPr="002563DB">
                  <w:rPr>
                    <w:rStyle w:val="Platzhaltertext"/>
                    <w:rFonts w:asciiTheme="majorHAnsi" w:hAnsiTheme="majorHAnsi"/>
                  </w:rPr>
                  <w:t>Klicken Sie hier, um Text einzugeben.</w:t>
                </w:r>
              </w:sdtContent>
            </w:sdt>
          </w:p>
          <w:p w14:paraId="3314407A" w14:textId="77777777" w:rsidR="00A71AA7" w:rsidRPr="002563DB" w:rsidRDefault="00A71AA7" w:rsidP="00CA4D94">
            <w:pPr>
              <w:tabs>
                <w:tab w:val="center" w:pos="4536"/>
                <w:tab w:val="right" w:pos="9072"/>
              </w:tabs>
              <w:rPr>
                <w:rFonts w:asciiTheme="majorHAnsi" w:hAnsiTheme="majorHAnsi"/>
              </w:rPr>
            </w:pPr>
          </w:p>
        </w:tc>
      </w:tr>
      <w:tr w:rsidR="00CB692F" w:rsidRPr="002563DB" w14:paraId="4C67DD72" w14:textId="77777777" w:rsidTr="00CB692F">
        <w:tc>
          <w:tcPr>
            <w:tcW w:w="9210" w:type="dxa"/>
          </w:tcPr>
          <w:p w14:paraId="2656315F" w14:textId="77777777" w:rsidR="00CB692F" w:rsidRPr="002563DB" w:rsidRDefault="00CB692F" w:rsidP="00CB692F">
            <w:pPr>
              <w:tabs>
                <w:tab w:val="center" w:pos="4536"/>
                <w:tab w:val="right" w:pos="9072"/>
              </w:tabs>
              <w:rPr>
                <w:rFonts w:asciiTheme="majorHAnsi" w:hAnsiTheme="majorHAnsi"/>
              </w:rPr>
            </w:pPr>
            <w:r w:rsidRPr="002563DB">
              <w:rPr>
                <w:rFonts w:asciiTheme="majorHAnsi" w:hAnsiTheme="majorHAnsi"/>
              </w:rPr>
              <w:t>Sonstiges:</w:t>
            </w:r>
          </w:p>
          <w:p w14:paraId="53B0D4D0" w14:textId="77777777" w:rsidR="00CB692F" w:rsidRPr="002563DB" w:rsidRDefault="00CB692F" w:rsidP="00CB692F">
            <w:pPr>
              <w:tabs>
                <w:tab w:val="center" w:pos="4536"/>
                <w:tab w:val="right" w:pos="9072"/>
              </w:tabs>
              <w:rPr>
                <w:rFonts w:asciiTheme="majorHAnsi" w:hAnsiTheme="majorHAnsi"/>
              </w:rPr>
            </w:pPr>
          </w:p>
          <w:p w14:paraId="41E11E75" w14:textId="77777777" w:rsidR="00CB692F" w:rsidRPr="002563DB" w:rsidRDefault="00C868AA" w:rsidP="00CB692F">
            <w:pPr>
              <w:tabs>
                <w:tab w:val="center" w:pos="4536"/>
                <w:tab w:val="right" w:pos="9072"/>
              </w:tabs>
              <w:rPr>
                <w:rFonts w:asciiTheme="majorHAnsi" w:hAnsiTheme="majorHAnsi"/>
              </w:rPr>
            </w:pPr>
            <w:sdt>
              <w:sdtPr>
                <w:rPr>
                  <w:rFonts w:asciiTheme="majorHAnsi" w:hAnsiTheme="majorHAnsi"/>
                </w:rPr>
                <w:id w:val="-1890718025"/>
                <w:showingPlcHdr/>
              </w:sdtPr>
              <w:sdtEndPr/>
              <w:sdtContent>
                <w:r w:rsidR="00CB692F" w:rsidRPr="002563DB">
                  <w:rPr>
                    <w:rStyle w:val="Platzhaltertext"/>
                    <w:rFonts w:asciiTheme="majorHAnsi" w:hAnsiTheme="majorHAnsi"/>
                  </w:rPr>
                  <w:t>Klicken Sie hier, um Text einzugeben.</w:t>
                </w:r>
              </w:sdtContent>
            </w:sdt>
          </w:p>
          <w:p w14:paraId="42943FFE" w14:textId="77777777" w:rsidR="00CB692F" w:rsidRPr="002563DB" w:rsidRDefault="00CB692F" w:rsidP="009B2C0D">
            <w:pPr>
              <w:tabs>
                <w:tab w:val="center" w:pos="4536"/>
                <w:tab w:val="right" w:pos="9072"/>
              </w:tabs>
              <w:rPr>
                <w:rFonts w:asciiTheme="majorHAnsi" w:hAnsiTheme="majorHAnsi"/>
              </w:rPr>
            </w:pPr>
          </w:p>
        </w:tc>
      </w:tr>
    </w:tbl>
    <w:p w14:paraId="34222F39" w14:textId="77777777" w:rsidR="009B2C0D" w:rsidRPr="002563DB" w:rsidRDefault="009B2C0D">
      <w:pPr>
        <w:rPr>
          <w:rFonts w:asciiTheme="majorHAnsi" w:hAnsiTheme="majorHAnsi"/>
          <w:sz w:val="22"/>
          <w:szCs w:val="22"/>
        </w:rPr>
      </w:pPr>
    </w:p>
    <w:p w14:paraId="21BC4A09" w14:textId="77777777" w:rsidR="009B2C0D" w:rsidRPr="002563DB" w:rsidRDefault="009B2C0D">
      <w:pPr>
        <w:rPr>
          <w:rFonts w:asciiTheme="majorHAnsi" w:hAnsiTheme="majorHAnsi"/>
          <w:sz w:val="22"/>
          <w:szCs w:val="22"/>
        </w:rPr>
      </w:pPr>
    </w:p>
    <w:tbl>
      <w:tblPr>
        <w:tblStyle w:val="Tabellenraster"/>
        <w:tblW w:w="0" w:type="auto"/>
        <w:tblLook w:val="04A0" w:firstRow="1" w:lastRow="0" w:firstColumn="1" w:lastColumn="0" w:noHBand="0" w:noVBand="1"/>
      </w:tblPr>
      <w:tblGrid>
        <w:gridCol w:w="9060"/>
      </w:tblGrid>
      <w:tr w:rsidR="009B2C0D" w:rsidRPr="002563DB" w14:paraId="23CF5BA0" w14:textId="77777777" w:rsidTr="00CB692F">
        <w:tc>
          <w:tcPr>
            <w:tcW w:w="9210" w:type="dxa"/>
            <w:shd w:val="clear" w:color="auto" w:fill="BFBFBF" w:themeFill="background1" w:themeFillShade="BF"/>
          </w:tcPr>
          <w:p w14:paraId="74FA84B2" w14:textId="0C823F70" w:rsidR="009B2C0D" w:rsidRPr="002563DB" w:rsidRDefault="009B2C0D" w:rsidP="00CB692F">
            <w:pPr>
              <w:jc w:val="center"/>
              <w:rPr>
                <w:rFonts w:asciiTheme="majorHAnsi" w:hAnsiTheme="majorHAnsi"/>
                <w:b/>
              </w:rPr>
            </w:pPr>
            <w:r w:rsidRPr="002563DB">
              <w:rPr>
                <w:rFonts w:asciiTheme="majorHAnsi" w:hAnsiTheme="majorHAnsi"/>
                <w:b/>
              </w:rPr>
              <w:t>Rückrufformular</w:t>
            </w:r>
          </w:p>
          <w:p w14:paraId="49C19DCB" w14:textId="77777777" w:rsidR="009B2C0D" w:rsidRPr="002563DB" w:rsidRDefault="009B2C0D" w:rsidP="00CB692F">
            <w:pPr>
              <w:jc w:val="center"/>
              <w:rPr>
                <w:rFonts w:asciiTheme="majorHAnsi" w:hAnsiTheme="majorHAnsi"/>
                <w:b/>
              </w:rPr>
            </w:pPr>
          </w:p>
        </w:tc>
      </w:tr>
      <w:tr w:rsidR="009B2C0D" w:rsidRPr="002563DB" w14:paraId="160BB468" w14:textId="77777777" w:rsidTr="00CB692F">
        <w:tc>
          <w:tcPr>
            <w:tcW w:w="9210" w:type="dxa"/>
          </w:tcPr>
          <w:p w14:paraId="64FACBA9" w14:textId="038BF43D" w:rsidR="009B2C0D" w:rsidRPr="002563DB" w:rsidRDefault="009B2C0D" w:rsidP="00CB692F">
            <w:pPr>
              <w:rPr>
                <w:rFonts w:asciiTheme="majorHAnsi" w:hAnsiTheme="majorHAnsi"/>
                <w:i/>
                <w:color w:val="C00000"/>
              </w:rPr>
            </w:pPr>
            <w:r w:rsidRPr="002563DB">
              <w:rPr>
                <w:rFonts w:asciiTheme="majorHAnsi" w:hAnsiTheme="majorHAnsi"/>
                <w:i/>
                <w:color w:val="C00000"/>
              </w:rPr>
              <w:t>Hinweis: Es dürfen nur diejenigen Daten erhoben werden, die für die Beantwortung der Anfrage erforderlich sind (</w:t>
            </w:r>
            <w:r w:rsidR="00CB692F" w:rsidRPr="002563DB">
              <w:rPr>
                <w:rFonts w:asciiTheme="majorHAnsi" w:hAnsiTheme="majorHAnsi"/>
                <w:i/>
                <w:color w:val="C00000"/>
              </w:rPr>
              <w:t xml:space="preserve">Pflichtfelder: </w:t>
            </w:r>
            <w:r w:rsidRPr="002563DB">
              <w:rPr>
                <w:rFonts w:asciiTheme="majorHAnsi" w:hAnsiTheme="majorHAnsi"/>
                <w:i/>
                <w:color w:val="C00000"/>
              </w:rPr>
              <w:t>z. B. Telefonnummer), andere Angaben dürfen nur optional erhoben werden. Daten, die nicht für die Anfrage notwendig sind, dürfen auch nicht optional erhoben werden. Pflicht- und optionale Felder sind entsprechend zu kennzeichnen.</w:t>
            </w:r>
          </w:p>
          <w:p w14:paraId="059FE56C" w14:textId="77777777" w:rsidR="009063BA" w:rsidRDefault="009063BA" w:rsidP="00CB692F">
            <w:pPr>
              <w:rPr>
                <w:rFonts w:asciiTheme="majorHAnsi" w:hAnsiTheme="majorHAnsi"/>
              </w:rPr>
            </w:pPr>
          </w:p>
          <w:p w14:paraId="0463F7A0" w14:textId="2C6A5086" w:rsidR="009B2C0D" w:rsidRDefault="009063BA" w:rsidP="00CB692F">
            <w:pPr>
              <w:rPr>
                <w:rFonts w:asciiTheme="majorHAnsi" w:hAnsiTheme="majorHAnsi"/>
              </w:rPr>
            </w:pPr>
            <w:r>
              <w:rPr>
                <w:rFonts w:asciiTheme="majorHAnsi" w:hAnsiTheme="majorHAnsi"/>
              </w:rPr>
              <w:t>Gibt es ein Rückrufformular?</w:t>
            </w:r>
          </w:p>
          <w:p w14:paraId="694D8F19" w14:textId="77777777" w:rsidR="009063BA" w:rsidRPr="002563DB" w:rsidRDefault="00C868AA" w:rsidP="009063BA">
            <w:pPr>
              <w:tabs>
                <w:tab w:val="center" w:pos="4536"/>
                <w:tab w:val="right" w:pos="9072"/>
              </w:tabs>
              <w:rPr>
                <w:rFonts w:asciiTheme="majorHAnsi" w:hAnsiTheme="majorHAnsi"/>
              </w:rPr>
            </w:pPr>
            <w:sdt>
              <w:sdtPr>
                <w:rPr>
                  <w:rFonts w:asciiTheme="majorHAnsi" w:hAnsiTheme="majorHAnsi"/>
                </w:rPr>
                <w:id w:val="838268043"/>
                <w14:checkbox>
                  <w14:checked w14:val="0"/>
                  <w14:checkedState w14:val="2612" w14:font="MS Gothic"/>
                  <w14:uncheckedState w14:val="2610" w14:font="MS Gothic"/>
                </w14:checkbox>
              </w:sdtPr>
              <w:sdtEndPr/>
              <w:sdtContent>
                <w:r w:rsidR="009063BA" w:rsidRPr="002563DB">
                  <w:rPr>
                    <w:rFonts w:ascii="MS Gothic" w:eastAsia="MS Gothic" w:hAnsi="MS Gothic" w:cs="MS Gothic" w:hint="eastAsia"/>
                  </w:rPr>
                  <w:t>☐</w:t>
                </w:r>
              </w:sdtContent>
            </w:sdt>
            <w:r w:rsidR="009063BA" w:rsidRPr="002563DB">
              <w:rPr>
                <w:rFonts w:asciiTheme="majorHAnsi" w:hAnsiTheme="majorHAnsi"/>
              </w:rPr>
              <w:t xml:space="preserve">  Ja</w:t>
            </w:r>
          </w:p>
          <w:p w14:paraId="5F77A4B9" w14:textId="77777777" w:rsidR="009063BA" w:rsidRPr="002563DB" w:rsidRDefault="00C868AA" w:rsidP="009063BA">
            <w:pPr>
              <w:tabs>
                <w:tab w:val="center" w:pos="4536"/>
                <w:tab w:val="right" w:pos="9072"/>
              </w:tabs>
              <w:rPr>
                <w:rFonts w:asciiTheme="majorHAnsi" w:hAnsiTheme="majorHAnsi"/>
              </w:rPr>
            </w:pPr>
            <w:sdt>
              <w:sdtPr>
                <w:rPr>
                  <w:rFonts w:asciiTheme="majorHAnsi" w:hAnsiTheme="majorHAnsi"/>
                </w:rPr>
                <w:id w:val="-373699842"/>
                <w14:checkbox>
                  <w14:checked w14:val="0"/>
                  <w14:checkedState w14:val="2612" w14:font="MS Gothic"/>
                  <w14:uncheckedState w14:val="2610" w14:font="MS Gothic"/>
                </w14:checkbox>
              </w:sdtPr>
              <w:sdtEndPr/>
              <w:sdtContent>
                <w:r w:rsidR="009063BA" w:rsidRPr="002563DB">
                  <w:rPr>
                    <w:rFonts w:ascii="MS Gothic" w:eastAsia="MS Gothic" w:hAnsi="MS Gothic" w:cs="MS Gothic" w:hint="eastAsia"/>
                  </w:rPr>
                  <w:t>☐</w:t>
                </w:r>
              </w:sdtContent>
            </w:sdt>
            <w:r w:rsidR="009063BA" w:rsidRPr="002563DB">
              <w:rPr>
                <w:rFonts w:asciiTheme="majorHAnsi" w:hAnsiTheme="majorHAnsi"/>
              </w:rPr>
              <w:t xml:space="preserve">  Nein</w:t>
            </w:r>
          </w:p>
          <w:p w14:paraId="06918DD8" w14:textId="77777777" w:rsidR="009063BA" w:rsidRPr="002563DB" w:rsidRDefault="009063BA" w:rsidP="00CB692F">
            <w:pPr>
              <w:rPr>
                <w:rFonts w:asciiTheme="majorHAnsi" w:hAnsiTheme="majorHAnsi"/>
              </w:rPr>
            </w:pPr>
          </w:p>
          <w:p w14:paraId="0A1F77D1" w14:textId="77777777" w:rsidR="009B2C0D" w:rsidRPr="002563DB" w:rsidRDefault="009B2C0D" w:rsidP="00CB692F">
            <w:pPr>
              <w:rPr>
                <w:rFonts w:asciiTheme="majorHAnsi" w:hAnsiTheme="majorHAnsi"/>
              </w:rPr>
            </w:pPr>
            <w:r w:rsidRPr="002563DB">
              <w:rPr>
                <w:rFonts w:asciiTheme="majorHAnsi" w:hAnsiTheme="majorHAnsi"/>
              </w:rPr>
              <w:t>Welche Daten werden erhoben?</w:t>
            </w:r>
          </w:p>
          <w:p w14:paraId="7444335C" w14:textId="77777777" w:rsidR="009B2C0D" w:rsidRPr="002563DB" w:rsidRDefault="009B2C0D" w:rsidP="00CB692F">
            <w:pPr>
              <w:rPr>
                <w:rFonts w:asciiTheme="majorHAnsi" w:hAnsiTheme="majorHAnsi"/>
              </w:rPr>
            </w:pPr>
          </w:p>
          <w:p w14:paraId="77735797" w14:textId="77777777" w:rsidR="009B2C0D" w:rsidRPr="002563DB" w:rsidRDefault="00C868AA" w:rsidP="00CB692F">
            <w:pPr>
              <w:tabs>
                <w:tab w:val="center" w:pos="4536"/>
                <w:tab w:val="right" w:pos="9072"/>
              </w:tabs>
              <w:rPr>
                <w:rFonts w:asciiTheme="majorHAnsi" w:hAnsiTheme="majorHAnsi"/>
              </w:rPr>
            </w:pPr>
            <w:sdt>
              <w:sdtPr>
                <w:rPr>
                  <w:rFonts w:asciiTheme="majorHAnsi" w:hAnsiTheme="majorHAnsi"/>
                </w:rPr>
                <w:id w:val="-15847185"/>
                <w14:checkbox>
                  <w14:checked w14:val="0"/>
                  <w14:checkedState w14:val="2612" w14:font="MS Gothic"/>
                  <w14:uncheckedState w14:val="2610" w14:font="MS Gothic"/>
                </w14:checkbox>
              </w:sdtPr>
              <w:sdtEndPr/>
              <w:sdtContent>
                <w:r w:rsidR="009B2C0D" w:rsidRPr="002563DB">
                  <w:rPr>
                    <w:rFonts w:ascii="MS Gothic" w:eastAsia="MS Gothic" w:hAnsi="MS Gothic" w:cs="MS Gothic" w:hint="eastAsia"/>
                  </w:rPr>
                  <w:t>☐</w:t>
                </w:r>
              </w:sdtContent>
            </w:sdt>
            <w:r w:rsidR="009B2C0D" w:rsidRPr="002563DB">
              <w:rPr>
                <w:rFonts w:asciiTheme="majorHAnsi" w:hAnsiTheme="majorHAnsi"/>
              </w:rPr>
              <w:t xml:space="preserve">  Name</w:t>
            </w:r>
          </w:p>
          <w:p w14:paraId="1EF42FC6" w14:textId="77777777" w:rsidR="009B2C0D" w:rsidRPr="002563DB" w:rsidRDefault="00C868AA" w:rsidP="00CB692F">
            <w:pPr>
              <w:tabs>
                <w:tab w:val="center" w:pos="4536"/>
                <w:tab w:val="right" w:pos="9072"/>
              </w:tabs>
              <w:rPr>
                <w:rFonts w:asciiTheme="majorHAnsi" w:hAnsiTheme="majorHAnsi"/>
              </w:rPr>
            </w:pPr>
            <w:sdt>
              <w:sdtPr>
                <w:rPr>
                  <w:rFonts w:asciiTheme="majorHAnsi" w:hAnsiTheme="majorHAnsi"/>
                </w:rPr>
                <w:id w:val="2143233341"/>
                <w14:checkbox>
                  <w14:checked w14:val="0"/>
                  <w14:checkedState w14:val="2612" w14:font="MS Gothic"/>
                  <w14:uncheckedState w14:val="2610" w14:font="MS Gothic"/>
                </w14:checkbox>
              </w:sdtPr>
              <w:sdtEndPr/>
              <w:sdtContent>
                <w:r w:rsidR="009B2C0D" w:rsidRPr="002563DB">
                  <w:rPr>
                    <w:rFonts w:ascii="MS Gothic" w:eastAsia="MS Gothic" w:hAnsi="MS Gothic" w:cs="MS Gothic" w:hint="eastAsia"/>
                  </w:rPr>
                  <w:t>☐</w:t>
                </w:r>
              </w:sdtContent>
            </w:sdt>
            <w:r w:rsidR="009B2C0D" w:rsidRPr="002563DB">
              <w:rPr>
                <w:rFonts w:asciiTheme="majorHAnsi" w:hAnsiTheme="majorHAnsi"/>
              </w:rPr>
              <w:t xml:space="preserve">  Anschrift</w:t>
            </w:r>
          </w:p>
          <w:p w14:paraId="18D97268" w14:textId="77777777" w:rsidR="009B2C0D" w:rsidRPr="002563DB" w:rsidRDefault="00C868AA" w:rsidP="00CB692F">
            <w:pPr>
              <w:tabs>
                <w:tab w:val="center" w:pos="4536"/>
                <w:tab w:val="right" w:pos="9072"/>
              </w:tabs>
              <w:rPr>
                <w:rFonts w:asciiTheme="majorHAnsi" w:hAnsiTheme="majorHAnsi"/>
              </w:rPr>
            </w:pPr>
            <w:sdt>
              <w:sdtPr>
                <w:rPr>
                  <w:rFonts w:asciiTheme="majorHAnsi" w:hAnsiTheme="majorHAnsi"/>
                </w:rPr>
                <w:id w:val="-296062600"/>
                <w14:checkbox>
                  <w14:checked w14:val="0"/>
                  <w14:checkedState w14:val="2612" w14:font="MS Gothic"/>
                  <w14:uncheckedState w14:val="2610" w14:font="MS Gothic"/>
                </w14:checkbox>
              </w:sdtPr>
              <w:sdtEndPr/>
              <w:sdtContent>
                <w:r w:rsidR="009B2C0D" w:rsidRPr="002563DB">
                  <w:rPr>
                    <w:rFonts w:ascii="MS Gothic" w:eastAsia="MS Gothic" w:hAnsi="MS Gothic" w:cs="MS Gothic" w:hint="eastAsia"/>
                  </w:rPr>
                  <w:t>☐</w:t>
                </w:r>
              </w:sdtContent>
            </w:sdt>
            <w:r w:rsidR="009B2C0D" w:rsidRPr="002563DB">
              <w:rPr>
                <w:rFonts w:asciiTheme="majorHAnsi" w:hAnsiTheme="majorHAnsi"/>
              </w:rPr>
              <w:t xml:space="preserve">  E-Mail-Adresse</w:t>
            </w:r>
          </w:p>
          <w:p w14:paraId="2A8E9F63" w14:textId="5B7F7FE0" w:rsidR="009B2C0D" w:rsidRPr="002563DB" w:rsidRDefault="00C868AA" w:rsidP="00CB692F">
            <w:pPr>
              <w:tabs>
                <w:tab w:val="center" w:pos="4536"/>
                <w:tab w:val="right" w:pos="9072"/>
              </w:tabs>
              <w:rPr>
                <w:rFonts w:asciiTheme="majorHAnsi" w:hAnsiTheme="majorHAnsi"/>
              </w:rPr>
            </w:pPr>
            <w:sdt>
              <w:sdtPr>
                <w:rPr>
                  <w:rFonts w:asciiTheme="majorHAnsi" w:hAnsiTheme="majorHAnsi"/>
                </w:rPr>
                <w:id w:val="-906770943"/>
                <w14:checkbox>
                  <w14:checked w14:val="0"/>
                  <w14:checkedState w14:val="2612" w14:font="MS Gothic"/>
                  <w14:uncheckedState w14:val="2610" w14:font="MS Gothic"/>
                </w14:checkbox>
              </w:sdtPr>
              <w:sdtEndPr/>
              <w:sdtContent>
                <w:r w:rsidR="009B2C0D" w:rsidRPr="002563DB">
                  <w:rPr>
                    <w:rFonts w:ascii="MS Gothic" w:eastAsia="MS Gothic" w:hAnsi="MS Gothic" w:cs="MS Gothic" w:hint="eastAsia"/>
                  </w:rPr>
                  <w:t>☐</w:t>
                </w:r>
              </w:sdtContent>
            </w:sdt>
            <w:r w:rsidR="009B2C0D" w:rsidRPr="002563DB">
              <w:rPr>
                <w:rFonts w:asciiTheme="majorHAnsi" w:hAnsiTheme="majorHAnsi"/>
              </w:rPr>
              <w:t xml:space="preserve">  Telefonnummer</w:t>
            </w:r>
          </w:p>
          <w:p w14:paraId="6906D173" w14:textId="77777777" w:rsidR="009B2C0D" w:rsidRPr="002563DB" w:rsidRDefault="00C868AA" w:rsidP="00CB692F">
            <w:pPr>
              <w:tabs>
                <w:tab w:val="center" w:pos="4536"/>
                <w:tab w:val="right" w:pos="9072"/>
              </w:tabs>
              <w:rPr>
                <w:rFonts w:asciiTheme="majorHAnsi" w:hAnsiTheme="majorHAnsi"/>
              </w:rPr>
            </w:pPr>
            <w:sdt>
              <w:sdtPr>
                <w:rPr>
                  <w:rFonts w:asciiTheme="majorHAnsi" w:hAnsiTheme="majorHAnsi"/>
                </w:rPr>
                <w:id w:val="1592583262"/>
                <w14:checkbox>
                  <w14:checked w14:val="0"/>
                  <w14:checkedState w14:val="2612" w14:font="MS Gothic"/>
                  <w14:uncheckedState w14:val="2610" w14:font="MS Gothic"/>
                </w14:checkbox>
              </w:sdtPr>
              <w:sdtEndPr/>
              <w:sdtContent>
                <w:r w:rsidR="009B2C0D" w:rsidRPr="002563DB">
                  <w:rPr>
                    <w:rFonts w:ascii="MS Gothic" w:eastAsia="MS Gothic" w:hAnsi="MS Gothic" w:cs="MS Gothic" w:hint="eastAsia"/>
                  </w:rPr>
                  <w:t>☐</w:t>
                </w:r>
              </w:sdtContent>
            </w:sdt>
            <w:r w:rsidR="009B2C0D" w:rsidRPr="002563DB">
              <w:rPr>
                <w:rFonts w:asciiTheme="majorHAnsi" w:hAnsiTheme="majorHAnsi"/>
              </w:rPr>
              <w:t xml:space="preserve">  Konkrete Anfrage</w:t>
            </w:r>
          </w:p>
          <w:p w14:paraId="5F85B7A1" w14:textId="77777777" w:rsidR="009B2C0D" w:rsidRPr="002563DB" w:rsidRDefault="00C868AA" w:rsidP="00CB692F">
            <w:pPr>
              <w:tabs>
                <w:tab w:val="center" w:pos="4536"/>
                <w:tab w:val="right" w:pos="9072"/>
              </w:tabs>
              <w:rPr>
                <w:rFonts w:asciiTheme="majorHAnsi" w:hAnsiTheme="majorHAnsi"/>
              </w:rPr>
            </w:pPr>
            <w:sdt>
              <w:sdtPr>
                <w:rPr>
                  <w:rFonts w:asciiTheme="majorHAnsi" w:hAnsiTheme="majorHAnsi"/>
                </w:rPr>
                <w:id w:val="1535765416"/>
                <w14:checkbox>
                  <w14:checked w14:val="0"/>
                  <w14:checkedState w14:val="2612" w14:font="MS Gothic"/>
                  <w14:uncheckedState w14:val="2610" w14:font="MS Gothic"/>
                </w14:checkbox>
              </w:sdtPr>
              <w:sdtEndPr/>
              <w:sdtContent>
                <w:r w:rsidR="009B2C0D" w:rsidRPr="002563DB">
                  <w:rPr>
                    <w:rFonts w:ascii="MS Gothic" w:eastAsia="MS Gothic" w:hAnsi="MS Gothic" w:cs="MS Gothic" w:hint="eastAsia"/>
                  </w:rPr>
                  <w:t>☐</w:t>
                </w:r>
              </w:sdtContent>
            </w:sdt>
            <w:r w:rsidR="009B2C0D" w:rsidRPr="002563DB">
              <w:rPr>
                <w:rFonts w:asciiTheme="majorHAnsi" w:hAnsiTheme="majorHAnsi"/>
              </w:rPr>
              <w:t xml:space="preserve">  andere Daten:  </w:t>
            </w:r>
            <w:sdt>
              <w:sdtPr>
                <w:rPr>
                  <w:rFonts w:asciiTheme="majorHAnsi" w:hAnsiTheme="majorHAnsi"/>
                </w:rPr>
                <w:id w:val="-440840273"/>
                <w:showingPlcHdr/>
              </w:sdtPr>
              <w:sdtEndPr/>
              <w:sdtContent>
                <w:r w:rsidR="009B2C0D" w:rsidRPr="002563DB">
                  <w:rPr>
                    <w:rStyle w:val="Platzhaltertext"/>
                    <w:rFonts w:asciiTheme="majorHAnsi" w:hAnsiTheme="majorHAnsi"/>
                  </w:rPr>
                  <w:t>Klicken Sie hier, um Text einzugeben.</w:t>
                </w:r>
              </w:sdtContent>
            </w:sdt>
          </w:p>
          <w:p w14:paraId="27E28D9B" w14:textId="77777777" w:rsidR="009B2C0D" w:rsidRPr="002563DB" w:rsidRDefault="009B2C0D" w:rsidP="00CB692F">
            <w:pPr>
              <w:rPr>
                <w:rFonts w:asciiTheme="majorHAnsi" w:hAnsiTheme="majorHAnsi"/>
              </w:rPr>
            </w:pPr>
          </w:p>
          <w:p w14:paraId="395F3F49" w14:textId="77777777" w:rsidR="009B2C0D" w:rsidRPr="002563DB" w:rsidRDefault="009B2C0D" w:rsidP="00CB692F">
            <w:pPr>
              <w:rPr>
                <w:rFonts w:asciiTheme="majorHAnsi" w:hAnsiTheme="majorHAnsi"/>
              </w:rPr>
            </w:pPr>
          </w:p>
        </w:tc>
      </w:tr>
      <w:tr w:rsidR="009B2C0D" w:rsidRPr="002563DB" w14:paraId="3B2BEF7E" w14:textId="77777777" w:rsidTr="00CB692F">
        <w:tc>
          <w:tcPr>
            <w:tcW w:w="9210" w:type="dxa"/>
          </w:tcPr>
          <w:p w14:paraId="5A14A7F0" w14:textId="77777777" w:rsidR="009B2C0D" w:rsidRPr="002563DB" w:rsidRDefault="009B2C0D" w:rsidP="00CB692F">
            <w:pPr>
              <w:rPr>
                <w:rFonts w:asciiTheme="majorHAnsi" w:hAnsiTheme="majorHAnsi"/>
              </w:rPr>
            </w:pPr>
            <w:r w:rsidRPr="002563DB">
              <w:rPr>
                <w:rFonts w:asciiTheme="majorHAnsi" w:hAnsiTheme="majorHAnsi"/>
              </w:rPr>
              <w:t>Wie lange werden die Daten gespeichert?</w:t>
            </w:r>
          </w:p>
          <w:p w14:paraId="657B77D4" w14:textId="77777777" w:rsidR="009B2C0D" w:rsidRPr="002563DB" w:rsidRDefault="009B2C0D" w:rsidP="00CB692F">
            <w:pPr>
              <w:rPr>
                <w:rFonts w:asciiTheme="majorHAnsi" w:hAnsiTheme="majorHAnsi"/>
              </w:rPr>
            </w:pPr>
          </w:p>
          <w:sdt>
            <w:sdtPr>
              <w:rPr>
                <w:rFonts w:asciiTheme="majorHAnsi" w:hAnsiTheme="majorHAnsi"/>
                <w:i/>
                <w:color w:val="C00000"/>
              </w:rPr>
              <w:id w:val="1258482109"/>
              <w:showingPlcHdr/>
            </w:sdtPr>
            <w:sdtEndPr/>
            <w:sdtContent>
              <w:p w14:paraId="4CB0F175" w14:textId="77777777" w:rsidR="009B2C0D" w:rsidRPr="002563DB" w:rsidRDefault="009B2C0D" w:rsidP="00CB692F">
                <w:pPr>
                  <w:rPr>
                    <w:rFonts w:asciiTheme="majorHAnsi" w:hAnsiTheme="majorHAnsi"/>
                    <w:i/>
                    <w:color w:val="C00000"/>
                  </w:rPr>
                </w:pPr>
                <w:r w:rsidRPr="002563DB">
                  <w:rPr>
                    <w:rStyle w:val="Platzhaltertext"/>
                    <w:rFonts w:asciiTheme="majorHAnsi" w:hAnsiTheme="majorHAnsi"/>
                  </w:rPr>
                  <w:t>Klicken Sie hier, um Text einzugeben.</w:t>
                </w:r>
              </w:p>
            </w:sdtContent>
          </w:sdt>
        </w:tc>
      </w:tr>
      <w:tr w:rsidR="008E37BA" w:rsidRPr="002563DB" w14:paraId="79B75FA0" w14:textId="77777777" w:rsidTr="00CA4D94">
        <w:tc>
          <w:tcPr>
            <w:tcW w:w="9210" w:type="dxa"/>
          </w:tcPr>
          <w:p w14:paraId="58FA8732" w14:textId="77777777" w:rsidR="008E37BA" w:rsidRDefault="008E37BA" w:rsidP="00CA4D94">
            <w:pPr>
              <w:rPr>
                <w:rFonts w:asciiTheme="majorHAnsi" w:hAnsiTheme="majorHAnsi"/>
              </w:rPr>
            </w:pPr>
            <w:r>
              <w:rPr>
                <w:rFonts w:asciiTheme="majorHAnsi" w:hAnsiTheme="majorHAnsi"/>
              </w:rPr>
              <w:t>Wo werden die Daten gespeichert?</w:t>
            </w:r>
          </w:p>
          <w:p w14:paraId="02756850" w14:textId="77777777" w:rsidR="008E37BA" w:rsidRPr="002563DB" w:rsidRDefault="00C868AA" w:rsidP="00CA4D94">
            <w:pPr>
              <w:tabs>
                <w:tab w:val="center" w:pos="4536"/>
                <w:tab w:val="right" w:pos="9072"/>
              </w:tabs>
              <w:rPr>
                <w:rFonts w:asciiTheme="majorHAnsi" w:hAnsiTheme="majorHAnsi"/>
              </w:rPr>
            </w:pPr>
            <w:sdt>
              <w:sdtPr>
                <w:rPr>
                  <w:rFonts w:asciiTheme="majorHAnsi" w:hAnsiTheme="majorHAnsi"/>
                </w:rPr>
                <w:id w:val="1840109796"/>
                <w14:checkbox>
                  <w14:checked w14:val="0"/>
                  <w14:checkedState w14:val="2612" w14:font="MS Gothic"/>
                  <w14:uncheckedState w14:val="2610" w14:font="MS Gothic"/>
                </w14:checkbox>
              </w:sdtPr>
              <w:sdtEndPr/>
              <w:sdtContent>
                <w:r w:rsidR="008E37BA" w:rsidRPr="002563DB">
                  <w:rPr>
                    <w:rFonts w:ascii="MS Gothic" w:eastAsia="MS Gothic" w:hAnsi="MS Gothic" w:cs="MS Gothic" w:hint="eastAsia"/>
                  </w:rPr>
                  <w:t>☐</w:t>
                </w:r>
              </w:sdtContent>
            </w:sdt>
            <w:r w:rsidR="008E37BA" w:rsidRPr="002563DB">
              <w:rPr>
                <w:rFonts w:asciiTheme="majorHAnsi" w:hAnsiTheme="majorHAnsi"/>
              </w:rPr>
              <w:t xml:space="preserve">  </w:t>
            </w:r>
            <w:r w:rsidR="008E37BA">
              <w:rPr>
                <w:rFonts w:asciiTheme="majorHAnsi" w:hAnsiTheme="majorHAnsi"/>
              </w:rPr>
              <w:t>CRM-System</w:t>
            </w:r>
          </w:p>
          <w:p w14:paraId="6D2F87F9" w14:textId="77777777" w:rsidR="008E37BA" w:rsidRPr="002563DB" w:rsidRDefault="00C868AA" w:rsidP="00CA4D94">
            <w:pPr>
              <w:tabs>
                <w:tab w:val="center" w:pos="4536"/>
                <w:tab w:val="right" w:pos="9072"/>
              </w:tabs>
              <w:rPr>
                <w:rFonts w:asciiTheme="majorHAnsi" w:hAnsiTheme="majorHAnsi"/>
              </w:rPr>
            </w:pPr>
            <w:sdt>
              <w:sdtPr>
                <w:rPr>
                  <w:rFonts w:asciiTheme="majorHAnsi" w:hAnsiTheme="majorHAnsi"/>
                </w:rPr>
                <w:id w:val="374053432"/>
                <w14:checkbox>
                  <w14:checked w14:val="0"/>
                  <w14:checkedState w14:val="2612" w14:font="MS Gothic"/>
                  <w14:uncheckedState w14:val="2610" w14:font="MS Gothic"/>
                </w14:checkbox>
              </w:sdtPr>
              <w:sdtEndPr/>
              <w:sdtContent>
                <w:r w:rsidR="008E37BA" w:rsidRPr="002563DB">
                  <w:rPr>
                    <w:rFonts w:ascii="MS Gothic" w:eastAsia="MS Gothic" w:hAnsi="MS Gothic" w:cs="MS Gothic" w:hint="eastAsia"/>
                  </w:rPr>
                  <w:t>☐</w:t>
                </w:r>
              </w:sdtContent>
            </w:sdt>
            <w:r w:rsidR="008E37BA" w:rsidRPr="002563DB">
              <w:rPr>
                <w:rFonts w:asciiTheme="majorHAnsi" w:hAnsiTheme="majorHAnsi"/>
              </w:rPr>
              <w:t xml:space="preserve">  </w:t>
            </w:r>
            <w:r w:rsidR="008E37BA">
              <w:rPr>
                <w:rFonts w:asciiTheme="majorHAnsi" w:hAnsiTheme="majorHAnsi"/>
              </w:rPr>
              <w:t xml:space="preserve">Sonstiges:  </w:t>
            </w:r>
            <w:sdt>
              <w:sdtPr>
                <w:rPr>
                  <w:rFonts w:asciiTheme="majorHAnsi" w:hAnsiTheme="majorHAnsi"/>
                </w:rPr>
                <w:id w:val="-988553997"/>
                <w:showingPlcHdr/>
              </w:sdtPr>
              <w:sdtEndPr/>
              <w:sdtContent>
                <w:r w:rsidR="008E37BA" w:rsidRPr="00647FF1">
                  <w:rPr>
                    <w:rStyle w:val="Platzhaltertext"/>
                  </w:rPr>
                  <w:t>Klicken Sie hier, um Text einzugeben.</w:t>
                </w:r>
              </w:sdtContent>
            </w:sdt>
          </w:p>
          <w:p w14:paraId="53803D2A" w14:textId="77777777" w:rsidR="008E37BA" w:rsidRPr="002563DB" w:rsidRDefault="008E37BA" w:rsidP="00CA4D94">
            <w:pPr>
              <w:rPr>
                <w:rFonts w:asciiTheme="majorHAnsi" w:hAnsiTheme="majorHAnsi"/>
              </w:rPr>
            </w:pPr>
          </w:p>
        </w:tc>
      </w:tr>
      <w:tr w:rsidR="009B2C0D" w:rsidRPr="002563DB" w14:paraId="7F69AF48" w14:textId="77777777" w:rsidTr="00CB692F">
        <w:tc>
          <w:tcPr>
            <w:tcW w:w="9210" w:type="dxa"/>
          </w:tcPr>
          <w:p w14:paraId="5F0B8873" w14:textId="77777777" w:rsidR="009B2C0D" w:rsidRPr="002563DB" w:rsidRDefault="009B2C0D" w:rsidP="009B2C0D">
            <w:pPr>
              <w:rPr>
                <w:rFonts w:asciiTheme="majorHAnsi" w:hAnsiTheme="majorHAnsi"/>
              </w:rPr>
            </w:pPr>
            <w:r w:rsidRPr="002563DB">
              <w:rPr>
                <w:rFonts w:asciiTheme="majorHAnsi" w:hAnsiTheme="majorHAnsi"/>
              </w:rPr>
              <w:lastRenderedPageBreak/>
              <w:t>Werden die erhobenen Daten an Dritte weitergeleitet? Wenn ja, an wen? Wo steht der Server?</w:t>
            </w:r>
          </w:p>
          <w:p w14:paraId="623C44BF" w14:textId="544B8C29" w:rsidR="009B2C0D" w:rsidRPr="002563DB" w:rsidRDefault="009B2C0D" w:rsidP="00CB692F">
            <w:pPr>
              <w:rPr>
                <w:rFonts w:asciiTheme="majorHAnsi" w:hAnsiTheme="majorHAnsi"/>
              </w:rPr>
            </w:pPr>
          </w:p>
          <w:sdt>
            <w:sdtPr>
              <w:rPr>
                <w:rFonts w:asciiTheme="majorHAnsi" w:hAnsiTheme="majorHAnsi"/>
              </w:rPr>
              <w:id w:val="1429621203"/>
              <w:showingPlcHdr/>
            </w:sdtPr>
            <w:sdtEndPr/>
            <w:sdtContent>
              <w:p w14:paraId="3D2648BA" w14:textId="77777777" w:rsidR="009B2C0D" w:rsidRPr="002563DB" w:rsidRDefault="009B2C0D" w:rsidP="00CB692F">
                <w:pPr>
                  <w:rPr>
                    <w:rFonts w:asciiTheme="majorHAnsi" w:hAnsiTheme="majorHAnsi"/>
                  </w:rPr>
                </w:pPr>
                <w:r w:rsidRPr="002563DB">
                  <w:rPr>
                    <w:rStyle w:val="Platzhaltertext"/>
                    <w:rFonts w:asciiTheme="majorHAnsi" w:hAnsiTheme="majorHAnsi"/>
                  </w:rPr>
                  <w:t>Klicken Sie hier, um Text einzugeben.</w:t>
                </w:r>
              </w:p>
            </w:sdtContent>
          </w:sdt>
          <w:p w14:paraId="00C0CC49" w14:textId="77777777" w:rsidR="009B2C0D" w:rsidRPr="002563DB" w:rsidRDefault="009B2C0D" w:rsidP="00CB692F">
            <w:pPr>
              <w:rPr>
                <w:rFonts w:asciiTheme="majorHAnsi" w:hAnsiTheme="majorHAnsi"/>
                <w:color w:val="C00000"/>
              </w:rPr>
            </w:pPr>
          </w:p>
        </w:tc>
      </w:tr>
      <w:tr w:rsidR="009B2C0D" w:rsidRPr="002563DB" w14:paraId="54DCB768" w14:textId="77777777" w:rsidTr="00CB692F">
        <w:tc>
          <w:tcPr>
            <w:tcW w:w="9210" w:type="dxa"/>
          </w:tcPr>
          <w:p w14:paraId="14766827" w14:textId="77777777" w:rsidR="009B2C0D" w:rsidRPr="002563DB" w:rsidRDefault="009B2C0D" w:rsidP="00CB692F">
            <w:pPr>
              <w:tabs>
                <w:tab w:val="center" w:pos="4536"/>
                <w:tab w:val="right" w:pos="9072"/>
              </w:tabs>
              <w:rPr>
                <w:rFonts w:asciiTheme="majorHAnsi" w:hAnsiTheme="majorHAnsi"/>
              </w:rPr>
            </w:pPr>
            <w:r w:rsidRPr="002563DB">
              <w:rPr>
                <w:rFonts w:asciiTheme="majorHAnsi" w:hAnsiTheme="majorHAnsi"/>
              </w:rPr>
              <w:t>Zu welchen Zwecken erfolgt die Kontaktaufnahme?</w:t>
            </w:r>
          </w:p>
          <w:p w14:paraId="1D865CF0" w14:textId="77777777" w:rsidR="009B2C0D" w:rsidRPr="002563DB" w:rsidRDefault="009B2C0D" w:rsidP="00CB692F">
            <w:pPr>
              <w:tabs>
                <w:tab w:val="center" w:pos="4536"/>
                <w:tab w:val="right" w:pos="9072"/>
              </w:tabs>
              <w:rPr>
                <w:rFonts w:asciiTheme="majorHAnsi" w:hAnsiTheme="majorHAnsi"/>
              </w:rPr>
            </w:pPr>
          </w:p>
          <w:p w14:paraId="46A82294" w14:textId="77777777" w:rsidR="009B2C0D" w:rsidRPr="002563DB" w:rsidRDefault="00C868AA" w:rsidP="00CB692F">
            <w:pPr>
              <w:tabs>
                <w:tab w:val="center" w:pos="4536"/>
                <w:tab w:val="right" w:pos="9072"/>
              </w:tabs>
              <w:rPr>
                <w:rFonts w:asciiTheme="majorHAnsi" w:hAnsiTheme="majorHAnsi"/>
              </w:rPr>
            </w:pPr>
            <w:sdt>
              <w:sdtPr>
                <w:rPr>
                  <w:rFonts w:asciiTheme="majorHAnsi" w:hAnsiTheme="majorHAnsi"/>
                </w:rPr>
                <w:id w:val="-2029775772"/>
                <w14:checkbox>
                  <w14:checked w14:val="0"/>
                  <w14:checkedState w14:val="2612" w14:font="MS Gothic"/>
                  <w14:uncheckedState w14:val="2610" w14:font="MS Gothic"/>
                </w14:checkbox>
              </w:sdtPr>
              <w:sdtEndPr/>
              <w:sdtContent>
                <w:r w:rsidR="009B2C0D" w:rsidRPr="002563DB">
                  <w:rPr>
                    <w:rFonts w:ascii="MS Gothic" w:eastAsia="MS Gothic" w:hAnsi="MS Gothic" w:cs="MS Gothic" w:hint="eastAsia"/>
                  </w:rPr>
                  <w:t>☐</w:t>
                </w:r>
              </w:sdtContent>
            </w:sdt>
            <w:r w:rsidR="009B2C0D" w:rsidRPr="002563DB">
              <w:rPr>
                <w:rFonts w:asciiTheme="majorHAnsi" w:hAnsiTheme="majorHAnsi"/>
              </w:rPr>
              <w:t xml:space="preserve">  Vertragsanbahnung</w:t>
            </w:r>
          </w:p>
          <w:p w14:paraId="3B4354DE" w14:textId="77777777" w:rsidR="009B2C0D" w:rsidRPr="002563DB" w:rsidRDefault="00C868AA" w:rsidP="00CB692F">
            <w:pPr>
              <w:tabs>
                <w:tab w:val="center" w:pos="4536"/>
                <w:tab w:val="right" w:pos="9072"/>
              </w:tabs>
              <w:rPr>
                <w:rFonts w:asciiTheme="majorHAnsi" w:hAnsiTheme="majorHAnsi"/>
              </w:rPr>
            </w:pPr>
            <w:sdt>
              <w:sdtPr>
                <w:rPr>
                  <w:rFonts w:asciiTheme="majorHAnsi" w:hAnsiTheme="majorHAnsi"/>
                </w:rPr>
                <w:id w:val="-1815171464"/>
                <w14:checkbox>
                  <w14:checked w14:val="0"/>
                  <w14:checkedState w14:val="2612" w14:font="MS Gothic"/>
                  <w14:uncheckedState w14:val="2610" w14:font="MS Gothic"/>
                </w14:checkbox>
              </w:sdtPr>
              <w:sdtEndPr/>
              <w:sdtContent>
                <w:r w:rsidR="009B2C0D" w:rsidRPr="002563DB">
                  <w:rPr>
                    <w:rFonts w:ascii="MS Gothic" w:eastAsia="MS Gothic" w:hAnsi="MS Gothic" w:cs="MS Gothic" w:hint="eastAsia"/>
                  </w:rPr>
                  <w:t>☐</w:t>
                </w:r>
              </w:sdtContent>
            </w:sdt>
            <w:r w:rsidR="009B2C0D" w:rsidRPr="002563DB">
              <w:rPr>
                <w:rFonts w:asciiTheme="majorHAnsi" w:hAnsiTheme="majorHAnsi"/>
              </w:rPr>
              <w:t xml:space="preserve">  Rückruf</w:t>
            </w:r>
          </w:p>
          <w:p w14:paraId="211B9EF8" w14:textId="77777777" w:rsidR="009B2C0D" w:rsidRPr="002563DB" w:rsidRDefault="00C868AA" w:rsidP="00CB692F">
            <w:pPr>
              <w:tabs>
                <w:tab w:val="center" w:pos="4536"/>
                <w:tab w:val="right" w:pos="9072"/>
              </w:tabs>
              <w:rPr>
                <w:rFonts w:asciiTheme="majorHAnsi" w:hAnsiTheme="majorHAnsi"/>
              </w:rPr>
            </w:pPr>
            <w:sdt>
              <w:sdtPr>
                <w:rPr>
                  <w:rFonts w:asciiTheme="majorHAnsi" w:hAnsiTheme="majorHAnsi"/>
                </w:rPr>
                <w:id w:val="-1771704398"/>
                <w14:checkbox>
                  <w14:checked w14:val="0"/>
                  <w14:checkedState w14:val="2612" w14:font="MS Gothic"/>
                  <w14:uncheckedState w14:val="2610" w14:font="MS Gothic"/>
                </w14:checkbox>
              </w:sdtPr>
              <w:sdtEndPr/>
              <w:sdtContent>
                <w:r w:rsidR="009B2C0D" w:rsidRPr="002563DB">
                  <w:rPr>
                    <w:rFonts w:ascii="MS Gothic" w:eastAsia="MS Gothic" w:hAnsi="MS Gothic" w:cs="MS Gothic" w:hint="eastAsia"/>
                  </w:rPr>
                  <w:t>☐</w:t>
                </w:r>
              </w:sdtContent>
            </w:sdt>
            <w:r w:rsidR="009B2C0D" w:rsidRPr="002563DB">
              <w:rPr>
                <w:rFonts w:asciiTheme="majorHAnsi" w:hAnsiTheme="majorHAnsi"/>
              </w:rPr>
              <w:t xml:space="preserve">  Zusendung Infomaterial</w:t>
            </w:r>
          </w:p>
          <w:p w14:paraId="3BAE4D29" w14:textId="77777777" w:rsidR="009B2C0D" w:rsidRPr="002563DB" w:rsidRDefault="00C868AA" w:rsidP="00CB692F">
            <w:pPr>
              <w:tabs>
                <w:tab w:val="center" w:pos="4536"/>
                <w:tab w:val="right" w:pos="9072"/>
              </w:tabs>
              <w:rPr>
                <w:rFonts w:asciiTheme="majorHAnsi" w:hAnsiTheme="majorHAnsi"/>
              </w:rPr>
            </w:pPr>
            <w:sdt>
              <w:sdtPr>
                <w:rPr>
                  <w:rFonts w:asciiTheme="majorHAnsi" w:hAnsiTheme="majorHAnsi"/>
                </w:rPr>
                <w:id w:val="-549610457"/>
                <w14:checkbox>
                  <w14:checked w14:val="0"/>
                  <w14:checkedState w14:val="2612" w14:font="MS Gothic"/>
                  <w14:uncheckedState w14:val="2610" w14:font="MS Gothic"/>
                </w14:checkbox>
              </w:sdtPr>
              <w:sdtEndPr/>
              <w:sdtContent>
                <w:r w:rsidR="009B2C0D" w:rsidRPr="002563DB">
                  <w:rPr>
                    <w:rFonts w:ascii="MS Gothic" w:eastAsia="MS Gothic" w:hAnsi="MS Gothic" w:cs="MS Gothic" w:hint="eastAsia"/>
                  </w:rPr>
                  <w:t>☐</w:t>
                </w:r>
              </w:sdtContent>
            </w:sdt>
            <w:r w:rsidR="009B2C0D" w:rsidRPr="002563DB">
              <w:rPr>
                <w:rFonts w:asciiTheme="majorHAnsi" w:hAnsiTheme="majorHAnsi"/>
              </w:rPr>
              <w:t xml:space="preserve">  Konkrete Anfrage</w:t>
            </w:r>
          </w:p>
          <w:p w14:paraId="28D2F929" w14:textId="77777777" w:rsidR="009B2C0D" w:rsidRPr="002563DB" w:rsidRDefault="00C868AA" w:rsidP="00CB692F">
            <w:pPr>
              <w:tabs>
                <w:tab w:val="center" w:pos="4536"/>
                <w:tab w:val="right" w:pos="9072"/>
              </w:tabs>
              <w:rPr>
                <w:rFonts w:asciiTheme="majorHAnsi" w:hAnsiTheme="majorHAnsi"/>
              </w:rPr>
            </w:pPr>
            <w:sdt>
              <w:sdtPr>
                <w:rPr>
                  <w:rFonts w:asciiTheme="majorHAnsi" w:hAnsiTheme="majorHAnsi"/>
                </w:rPr>
                <w:id w:val="-362978592"/>
                <w14:checkbox>
                  <w14:checked w14:val="0"/>
                  <w14:checkedState w14:val="2612" w14:font="MS Gothic"/>
                  <w14:uncheckedState w14:val="2610" w14:font="MS Gothic"/>
                </w14:checkbox>
              </w:sdtPr>
              <w:sdtEndPr/>
              <w:sdtContent>
                <w:r w:rsidR="009B2C0D" w:rsidRPr="002563DB">
                  <w:rPr>
                    <w:rFonts w:ascii="MS Gothic" w:eastAsia="MS Gothic" w:hAnsi="MS Gothic" w:cs="MS Gothic" w:hint="eastAsia"/>
                  </w:rPr>
                  <w:t>☐</w:t>
                </w:r>
              </w:sdtContent>
            </w:sdt>
            <w:r w:rsidR="009B2C0D" w:rsidRPr="002563DB">
              <w:rPr>
                <w:rFonts w:asciiTheme="majorHAnsi" w:hAnsiTheme="majorHAnsi"/>
              </w:rPr>
              <w:t xml:space="preserve">  andere Zwecke:  </w:t>
            </w:r>
            <w:sdt>
              <w:sdtPr>
                <w:rPr>
                  <w:rFonts w:asciiTheme="majorHAnsi" w:hAnsiTheme="majorHAnsi"/>
                </w:rPr>
                <w:id w:val="-1940511000"/>
                <w:showingPlcHdr/>
              </w:sdtPr>
              <w:sdtEndPr/>
              <w:sdtContent>
                <w:r w:rsidR="009B2C0D" w:rsidRPr="002563DB">
                  <w:rPr>
                    <w:rStyle w:val="Platzhaltertext"/>
                    <w:rFonts w:asciiTheme="majorHAnsi" w:hAnsiTheme="majorHAnsi"/>
                  </w:rPr>
                  <w:t>Klicken Sie hier, um Text einzugeben.</w:t>
                </w:r>
              </w:sdtContent>
            </w:sdt>
          </w:p>
          <w:p w14:paraId="40AD5683" w14:textId="77777777" w:rsidR="009B2C0D" w:rsidRPr="002563DB" w:rsidRDefault="009B2C0D" w:rsidP="00CB692F">
            <w:pPr>
              <w:rPr>
                <w:rFonts w:asciiTheme="majorHAnsi" w:hAnsiTheme="majorHAnsi"/>
              </w:rPr>
            </w:pPr>
          </w:p>
        </w:tc>
      </w:tr>
      <w:tr w:rsidR="00A71AA7" w:rsidRPr="002563DB" w14:paraId="48539A4C" w14:textId="77777777" w:rsidTr="00CA4D94">
        <w:tc>
          <w:tcPr>
            <w:tcW w:w="9210" w:type="dxa"/>
          </w:tcPr>
          <w:p w14:paraId="01783205" w14:textId="77777777" w:rsidR="00A71AA7" w:rsidRDefault="00A71AA7" w:rsidP="00CA4D94">
            <w:pPr>
              <w:tabs>
                <w:tab w:val="center" w:pos="4536"/>
                <w:tab w:val="right" w:pos="9072"/>
              </w:tabs>
              <w:rPr>
                <w:rFonts w:asciiTheme="majorHAnsi" w:hAnsiTheme="majorHAnsi"/>
              </w:rPr>
            </w:pPr>
            <w:r>
              <w:rPr>
                <w:rFonts w:asciiTheme="majorHAnsi" w:hAnsiTheme="majorHAnsi"/>
              </w:rPr>
              <w:t>Werden sämtliche Daten verschlüsselt übertragen? Welche Technik? Bitte benennen.</w:t>
            </w:r>
          </w:p>
          <w:p w14:paraId="7B23AC20" w14:textId="77777777" w:rsidR="00A71AA7" w:rsidRPr="002563DB" w:rsidRDefault="00A71AA7" w:rsidP="00CA4D94">
            <w:pPr>
              <w:tabs>
                <w:tab w:val="center" w:pos="4536"/>
                <w:tab w:val="right" w:pos="9072"/>
              </w:tabs>
              <w:rPr>
                <w:rFonts w:asciiTheme="majorHAnsi" w:hAnsiTheme="majorHAnsi"/>
              </w:rPr>
            </w:pPr>
          </w:p>
          <w:p w14:paraId="228F3E51" w14:textId="77777777" w:rsidR="00A71AA7" w:rsidRPr="002563DB" w:rsidRDefault="00C868AA" w:rsidP="00CA4D94">
            <w:pPr>
              <w:tabs>
                <w:tab w:val="center" w:pos="4536"/>
                <w:tab w:val="right" w:pos="9072"/>
              </w:tabs>
              <w:rPr>
                <w:rFonts w:asciiTheme="majorHAnsi" w:hAnsiTheme="majorHAnsi"/>
              </w:rPr>
            </w:pPr>
            <w:sdt>
              <w:sdtPr>
                <w:rPr>
                  <w:rFonts w:asciiTheme="majorHAnsi" w:hAnsiTheme="majorHAnsi"/>
                </w:rPr>
                <w:id w:val="-1090002075"/>
                <w:showingPlcHdr/>
              </w:sdtPr>
              <w:sdtEndPr/>
              <w:sdtContent>
                <w:r w:rsidR="00A71AA7" w:rsidRPr="002563DB">
                  <w:rPr>
                    <w:rStyle w:val="Platzhaltertext"/>
                    <w:rFonts w:asciiTheme="majorHAnsi" w:hAnsiTheme="majorHAnsi"/>
                  </w:rPr>
                  <w:t>Klicken Sie hier, um Text einzugeben.</w:t>
                </w:r>
              </w:sdtContent>
            </w:sdt>
          </w:p>
          <w:p w14:paraId="6C565DA6" w14:textId="77777777" w:rsidR="00A71AA7" w:rsidRPr="002563DB" w:rsidRDefault="00A71AA7" w:rsidP="00CA4D94">
            <w:pPr>
              <w:tabs>
                <w:tab w:val="center" w:pos="4536"/>
                <w:tab w:val="right" w:pos="9072"/>
              </w:tabs>
              <w:rPr>
                <w:rFonts w:asciiTheme="majorHAnsi" w:hAnsiTheme="majorHAnsi"/>
              </w:rPr>
            </w:pPr>
          </w:p>
        </w:tc>
      </w:tr>
      <w:tr w:rsidR="00CB692F" w:rsidRPr="002563DB" w14:paraId="5D1CA827" w14:textId="77777777" w:rsidTr="00CB692F">
        <w:tc>
          <w:tcPr>
            <w:tcW w:w="9210" w:type="dxa"/>
          </w:tcPr>
          <w:p w14:paraId="4B090FFF" w14:textId="77777777" w:rsidR="00CB692F" w:rsidRPr="002563DB" w:rsidRDefault="00CB692F" w:rsidP="00CB692F">
            <w:pPr>
              <w:tabs>
                <w:tab w:val="center" w:pos="4536"/>
                <w:tab w:val="right" w:pos="9072"/>
              </w:tabs>
              <w:rPr>
                <w:rFonts w:asciiTheme="majorHAnsi" w:hAnsiTheme="majorHAnsi"/>
              </w:rPr>
            </w:pPr>
            <w:r w:rsidRPr="002563DB">
              <w:rPr>
                <w:rFonts w:asciiTheme="majorHAnsi" w:hAnsiTheme="majorHAnsi"/>
              </w:rPr>
              <w:t>Sonstiges:</w:t>
            </w:r>
          </w:p>
          <w:p w14:paraId="35B78A4C" w14:textId="77777777" w:rsidR="00CB692F" w:rsidRPr="002563DB" w:rsidRDefault="00CB692F" w:rsidP="00CB692F">
            <w:pPr>
              <w:tabs>
                <w:tab w:val="center" w:pos="4536"/>
                <w:tab w:val="right" w:pos="9072"/>
              </w:tabs>
              <w:rPr>
                <w:rFonts w:asciiTheme="majorHAnsi" w:hAnsiTheme="majorHAnsi"/>
              </w:rPr>
            </w:pPr>
          </w:p>
          <w:p w14:paraId="5D414539" w14:textId="77777777" w:rsidR="00CB692F" w:rsidRPr="002563DB" w:rsidRDefault="00C868AA" w:rsidP="00CB692F">
            <w:pPr>
              <w:tabs>
                <w:tab w:val="center" w:pos="4536"/>
                <w:tab w:val="right" w:pos="9072"/>
              </w:tabs>
              <w:rPr>
                <w:rFonts w:asciiTheme="majorHAnsi" w:hAnsiTheme="majorHAnsi"/>
              </w:rPr>
            </w:pPr>
            <w:sdt>
              <w:sdtPr>
                <w:rPr>
                  <w:rFonts w:asciiTheme="majorHAnsi" w:hAnsiTheme="majorHAnsi"/>
                </w:rPr>
                <w:id w:val="1359241752"/>
                <w:showingPlcHdr/>
              </w:sdtPr>
              <w:sdtEndPr/>
              <w:sdtContent>
                <w:r w:rsidR="00CB692F" w:rsidRPr="002563DB">
                  <w:rPr>
                    <w:rStyle w:val="Platzhaltertext"/>
                    <w:rFonts w:asciiTheme="majorHAnsi" w:hAnsiTheme="majorHAnsi"/>
                  </w:rPr>
                  <w:t>Klicken Sie hier, um Text einzugeben.</w:t>
                </w:r>
              </w:sdtContent>
            </w:sdt>
          </w:p>
          <w:p w14:paraId="1F49610B" w14:textId="5AD13F9E" w:rsidR="00CB692F" w:rsidRPr="002563DB" w:rsidRDefault="00CB692F" w:rsidP="00CB692F">
            <w:pPr>
              <w:tabs>
                <w:tab w:val="center" w:pos="4536"/>
                <w:tab w:val="right" w:pos="9072"/>
              </w:tabs>
              <w:rPr>
                <w:rFonts w:asciiTheme="majorHAnsi" w:hAnsiTheme="majorHAnsi"/>
              </w:rPr>
            </w:pPr>
          </w:p>
        </w:tc>
      </w:tr>
    </w:tbl>
    <w:p w14:paraId="5C4BBBE4" w14:textId="77777777" w:rsidR="009B2C0D" w:rsidRDefault="009B2C0D">
      <w:pPr>
        <w:rPr>
          <w:rFonts w:asciiTheme="majorHAnsi" w:hAnsiTheme="majorHAnsi"/>
          <w:sz w:val="22"/>
          <w:szCs w:val="22"/>
        </w:rPr>
      </w:pPr>
    </w:p>
    <w:p w14:paraId="5EFEBF6C" w14:textId="77777777" w:rsidR="00B31D94" w:rsidRPr="002563DB" w:rsidRDefault="00B31D94">
      <w:pPr>
        <w:rPr>
          <w:rFonts w:asciiTheme="majorHAnsi" w:hAnsiTheme="majorHAnsi"/>
          <w:sz w:val="22"/>
          <w:szCs w:val="22"/>
        </w:rPr>
      </w:pPr>
    </w:p>
    <w:tbl>
      <w:tblPr>
        <w:tblStyle w:val="Tabellenraster"/>
        <w:tblW w:w="0" w:type="auto"/>
        <w:tblLook w:val="04A0" w:firstRow="1" w:lastRow="0" w:firstColumn="1" w:lastColumn="0" w:noHBand="0" w:noVBand="1"/>
      </w:tblPr>
      <w:tblGrid>
        <w:gridCol w:w="9060"/>
      </w:tblGrid>
      <w:tr w:rsidR="009B2C0D" w:rsidRPr="002563DB" w14:paraId="45907061" w14:textId="77777777" w:rsidTr="00CB692F">
        <w:tc>
          <w:tcPr>
            <w:tcW w:w="9210" w:type="dxa"/>
            <w:shd w:val="clear" w:color="auto" w:fill="BFBFBF" w:themeFill="background1" w:themeFillShade="BF"/>
          </w:tcPr>
          <w:p w14:paraId="5AB1F518" w14:textId="35F1609E" w:rsidR="009B2C0D" w:rsidRPr="002563DB" w:rsidRDefault="009B2C0D" w:rsidP="00CB692F">
            <w:pPr>
              <w:jc w:val="center"/>
              <w:rPr>
                <w:rFonts w:asciiTheme="majorHAnsi" w:hAnsiTheme="majorHAnsi"/>
                <w:b/>
              </w:rPr>
            </w:pPr>
            <w:r w:rsidRPr="002563DB">
              <w:rPr>
                <w:rFonts w:asciiTheme="majorHAnsi" w:hAnsiTheme="majorHAnsi"/>
                <w:b/>
              </w:rPr>
              <w:t>Newsletterformular</w:t>
            </w:r>
          </w:p>
          <w:p w14:paraId="78148071" w14:textId="77777777" w:rsidR="009B2C0D" w:rsidRPr="002563DB" w:rsidRDefault="009B2C0D" w:rsidP="00CB692F">
            <w:pPr>
              <w:jc w:val="center"/>
              <w:rPr>
                <w:rFonts w:asciiTheme="majorHAnsi" w:hAnsiTheme="majorHAnsi"/>
                <w:b/>
              </w:rPr>
            </w:pPr>
          </w:p>
        </w:tc>
      </w:tr>
      <w:tr w:rsidR="009B2C0D" w:rsidRPr="002563DB" w14:paraId="38D2CB80" w14:textId="77777777" w:rsidTr="00CB692F">
        <w:tc>
          <w:tcPr>
            <w:tcW w:w="9210" w:type="dxa"/>
          </w:tcPr>
          <w:p w14:paraId="51340058" w14:textId="486B7325" w:rsidR="009B2C0D" w:rsidRPr="002563DB" w:rsidRDefault="009B2C0D" w:rsidP="00CB692F">
            <w:pPr>
              <w:rPr>
                <w:rFonts w:asciiTheme="majorHAnsi" w:hAnsiTheme="majorHAnsi"/>
                <w:i/>
                <w:color w:val="C00000"/>
              </w:rPr>
            </w:pPr>
            <w:r w:rsidRPr="002563DB">
              <w:rPr>
                <w:rFonts w:asciiTheme="majorHAnsi" w:hAnsiTheme="majorHAnsi"/>
                <w:i/>
                <w:color w:val="C00000"/>
              </w:rPr>
              <w:t>Hinweis: Es dürfen nur diejenigen Daten erhoben werden, die für die Anmeldung zum Newsletter erforderlich sind (</w:t>
            </w:r>
            <w:r w:rsidR="00CB692F" w:rsidRPr="002563DB">
              <w:rPr>
                <w:rFonts w:asciiTheme="majorHAnsi" w:hAnsiTheme="majorHAnsi"/>
                <w:i/>
                <w:color w:val="C00000"/>
              </w:rPr>
              <w:t xml:space="preserve">Pflichtfelder: </w:t>
            </w:r>
            <w:r w:rsidRPr="002563DB">
              <w:rPr>
                <w:rFonts w:asciiTheme="majorHAnsi" w:hAnsiTheme="majorHAnsi"/>
                <w:i/>
                <w:color w:val="C00000"/>
              </w:rPr>
              <w:t>z. B. E-Mail-Adresse). Darüber hinaus dürfen keine weiteren Daten erhoben werden. Der Name ist u. U. optional anzugeben. Pflicht- und optionale Felder sind entsprechend zu kennzeichnen.</w:t>
            </w:r>
          </w:p>
          <w:p w14:paraId="52FE1845" w14:textId="77777777" w:rsidR="009B2C0D" w:rsidRDefault="009B2C0D" w:rsidP="00CB692F">
            <w:pPr>
              <w:rPr>
                <w:rFonts w:asciiTheme="majorHAnsi" w:hAnsiTheme="majorHAnsi"/>
              </w:rPr>
            </w:pPr>
          </w:p>
          <w:p w14:paraId="5FEF2CA8" w14:textId="460E0605" w:rsidR="009063BA" w:rsidRDefault="009063BA" w:rsidP="00CB692F">
            <w:pPr>
              <w:rPr>
                <w:rFonts w:asciiTheme="majorHAnsi" w:hAnsiTheme="majorHAnsi"/>
              </w:rPr>
            </w:pPr>
            <w:r>
              <w:rPr>
                <w:rFonts w:asciiTheme="majorHAnsi" w:hAnsiTheme="majorHAnsi"/>
              </w:rPr>
              <w:t>Gibt es einen Newsletter?</w:t>
            </w:r>
          </w:p>
          <w:p w14:paraId="0B5D3C61" w14:textId="77777777" w:rsidR="009063BA" w:rsidRPr="002563DB" w:rsidRDefault="00C868AA" w:rsidP="009063BA">
            <w:pPr>
              <w:tabs>
                <w:tab w:val="center" w:pos="4536"/>
                <w:tab w:val="right" w:pos="9072"/>
              </w:tabs>
              <w:rPr>
                <w:rFonts w:asciiTheme="majorHAnsi" w:hAnsiTheme="majorHAnsi"/>
              </w:rPr>
            </w:pPr>
            <w:sdt>
              <w:sdtPr>
                <w:rPr>
                  <w:rFonts w:asciiTheme="majorHAnsi" w:hAnsiTheme="majorHAnsi"/>
                </w:rPr>
                <w:id w:val="-1168551908"/>
                <w14:checkbox>
                  <w14:checked w14:val="0"/>
                  <w14:checkedState w14:val="2612" w14:font="MS Gothic"/>
                  <w14:uncheckedState w14:val="2610" w14:font="MS Gothic"/>
                </w14:checkbox>
              </w:sdtPr>
              <w:sdtEndPr/>
              <w:sdtContent>
                <w:r w:rsidR="009063BA" w:rsidRPr="002563DB">
                  <w:rPr>
                    <w:rFonts w:ascii="MS Gothic" w:eastAsia="MS Gothic" w:hAnsi="MS Gothic" w:cs="MS Gothic" w:hint="eastAsia"/>
                  </w:rPr>
                  <w:t>☐</w:t>
                </w:r>
              </w:sdtContent>
            </w:sdt>
            <w:r w:rsidR="009063BA" w:rsidRPr="002563DB">
              <w:rPr>
                <w:rFonts w:asciiTheme="majorHAnsi" w:hAnsiTheme="majorHAnsi"/>
              </w:rPr>
              <w:t xml:space="preserve">  Ja</w:t>
            </w:r>
          </w:p>
          <w:p w14:paraId="12E216CE" w14:textId="77777777" w:rsidR="009063BA" w:rsidRPr="002563DB" w:rsidRDefault="00C868AA" w:rsidP="009063BA">
            <w:pPr>
              <w:tabs>
                <w:tab w:val="center" w:pos="4536"/>
                <w:tab w:val="right" w:pos="9072"/>
              </w:tabs>
              <w:rPr>
                <w:rFonts w:asciiTheme="majorHAnsi" w:hAnsiTheme="majorHAnsi"/>
              </w:rPr>
            </w:pPr>
            <w:sdt>
              <w:sdtPr>
                <w:rPr>
                  <w:rFonts w:asciiTheme="majorHAnsi" w:hAnsiTheme="majorHAnsi"/>
                </w:rPr>
                <w:id w:val="-1618057697"/>
                <w14:checkbox>
                  <w14:checked w14:val="0"/>
                  <w14:checkedState w14:val="2612" w14:font="MS Gothic"/>
                  <w14:uncheckedState w14:val="2610" w14:font="MS Gothic"/>
                </w14:checkbox>
              </w:sdtPr>
              <w:sdtEndPr/>
              <w:sdtContent>
                <w:r w:rsidR="009063BA" w:rsidRPr="002563DB">
                  <w:rPr>
                    <w:rFonts w:ascii="MS Gothic" w:eastAsia="MS Gothic" w:hAnsi="MS Gothic" w:cs="MS Gothic" w:hint="eastAsia"/>
                  </w:rPr>
                  <w:t>☐</w:t>
                </w:r>
              </w:sdtContent>
            </w:sdt>
            <w:r w:rsidR="009063BA" w:rsidRPr="002563DB">
              <w:rPr>
                <w:rFonts w:asciiTheme="majorHAnsi" w:hAnsiTheme="majorHAnsi"/>
              </w:rPr>
              <w:t xml:space="preserve">  Nein</w:t>
            </w:r>
          </w:p>
          <w:p w14:paraId="2309C230" w14:textId="77777777" w:rsidR="009063BA" w:rsidRPr="002563DB" w:rsidRDefault="009063BA" w:rsidP="00CB692F">
            <w:pPr>
              <w:rPr>
                <w:rFonts w:asciiTheme="majorHAnsi" w:hAnsiTheme="majorHAnsi"/>
              </w:rPr>
            </w:pPr>
          </w:p>
          <w:p w14:paraId="78F5E2E8" w14:textId="77777777" w:rsidR="009B2C0D" w:rsidRPr="002563DB" w:rsidRDefault="009B2C0D" w:rsidP="00CB692F">
            <w:pPr>
              <w:rPr>
                <w:rFonts w:asciiTheme="majorHAnsi" w:hAnsiTheme="majorHAnsi"/>
              </w:rPr>
            </w:pPr>
            <w:r w:rsidRPr="002563DB">
              <w:rPr>
                <w:rFonts w:asciiTheme="majorHAnsi" w:hAnsiTheme="majorHAnsi"/>
              </w:rPr>
              <w:t>Welche Daten werden erhoben?</w:t>
            </w:r>
          </w:p>
          <w:p w14:paraId="0C0EE84D" w14:textId="77777777" w:rsidR="009B2C0D" w:rsidRPr="002563DB" w:rsidRDefault="009B2C0D" w:rsidP="00CB692F">
            <w:pPr>
              <w:rPr>
                <w:rFonts w:asciiTheme="majorHAnsi" w:hAnsiTheme="majorHAnsi"/>
              </w:rPr>
            </w:pPr>
          </w:p>
          <w:p w14:paraId="32F29BC7" w14:textId="77777777" w:rsidR="009B2C0D" w:rsidRPr="002563DB" w:rsidRDefault="00C868AA" w:rsidP="00CB692F">
            <w:pPr>
              <w:tabs>
                <w:tab w:val="center" w:pos="4536"/>
                <w:tab w:val="right" w:pos="9072"/>
              </w:tabs>
              <w:rPr>
                <w:rFonts w:asciiTheme="majorHAnsi" w:hAnsiTheme="majorHAnsi"/>
              </w:rPr>
            </w:pPr>
            <w:sdt>
              <w:sdtPr>
                <w:rPr>
                  <w:rFonts w:asciiTheme="majorHAnsi" w:hAnsiTheme="majorHAnsi"/>
                </w:rPr>
                <w:id w:val="2073693689"/>
                <w14:checkbox>
                  <w14:checked w14:val="0"/>
                  <w14:checkedState w14:val="2612" w14:font="MS Gothic"/>
                  <w14:uncheckedState w14:val="2610" w14:font="MS Gothic"/>
                </w14:checkbox>
              </w:sdtPr>
              <w:sdtEndPr/>
              <w:sdtContent>
                <w:r w:rsidR="009B2C0D" w:rsidRPr="002563DB">
                  <w:rPr>
                    <w:rFonts w:ascii="MS Gothic" w:eastAsia="MS Gothic" w:hAnsi="MS Gothic" w:cs="MS Gothic" w:hint="eastAsia"/>
                  </w:rPr>
                  <w:t>☐</w:t>
                </w:r>
              </w:sdtContent>
            </w:sdt>
            <w:r w:rsidR="009B2C0D" w:rsidRPr="002563DB">
              <w:rPr>
                <w:rFonts w:asciiTheme="majorHAnsi" w:hAnsiTheme="majorHAnsi"/>
              </w:rPr>
              <w:t xml:space="preserve">  Name</w:t>
            </w:r>
          </w:p>
          <w:p w14:paraId="331F3A8C" w14:textId="1C001658" w:rsidR="009B2C0D" w:rsidRPr="002563DB" w:rsidRDefault="00C868AA" w:rsidP="009B2C0D">
            <w:pPr>
              <w:tabs>
                <w:tab w:val="center" w:pos="4536"/>
                <w:tab w:val="right" w:pos="9072"/>
              </w:tabs>
              <w:rPr>
                <w:rFonts w:asciiTheme="majorHAnsi" w:hAnsiTheme="majorHAnsi"/>
              </w:rPr>
            </w:pPr>
            <w:sdt>
              <w:sdtPr>
                <w:rPr>
                  <w:rFonts w:asciiTheme="majorHAnsi" w:hAnsiTheme="majorHAnsi"/>
                </w:rPr>
                <w:id w:val="-738321629"/>
                <w14:checkbox>
                  <w14:checked w14:val="0"/>
                  <w14:checkedState w14:val="2612" w14:font="MS Gothic"/>
                  <w14:uncheckedState w14:val="2610" w14:font="MS Gothic"/>
                </w14:checkbox>
              </w:sdtPr>
              <w:sdtEndPr/>
              <w:sdtContent>
                <w:r w:rsidR="009B2C0D" w:rsidRPr="002563DB">
                  <w:rPr>
                    <w:rFonts w:ascii="MS Gothic" w:eastAsia="MS Gothic" w:hAnsi="MS Gothic" w:cs="MS Gothic" w:hint="eastAsia"/>
                  </w:rPr>
                  <w:t>☐</w:t>
                </w:r>
              </w:sdtContent>
            </w:sdt>
            <w:r w:rsidR="009B2C0D" w:rsidRPr="002563DB">
              <w:rPr>
                <w:rFonts w:asciiTheme="majorHAnsi" w:hAnsiTheme="majorHAnsi"/>
              </w:rPr>
              <w:t xml:space="preserve">  E-Mail-Adresse</w:t>
            </w:r>
          </w:p>
          <w:p w14:paraId="70D62E80" w14:textId="77777777" w:rsidR="009B2C0D" w:rsidRPr="002563DB" w:rsidRDefault="00C868AA" w:rsidP="00CB692F">
            <w:pPr>
              <w:tabs>
                <w:tab w:val="center" w:pos="4536"/>
                <w:tab w:val="right" w:pos="9072"/>
              </w:tabs>
              <w:rPr>
                <w:rFonts w:asciiTheme="majorHAnsi" w:hAnsiTheme="majorHAnsi"/>
              </w:rPr>
            </w:pPr>
            <w:sdt>
              <w:sdtPr>
                <w:rPr>
                  <w:rFonts w:asciiTheme="majorHAnsi" w:hAnsiTheme="majorHAnsi"/>
                </w:rPr>
                <w:id w:val="413127717"/>
                <w14:checkbox>
                  <w14:checked w14:val="0"/>
                  <w14:checkedState w14:val="2612" w14:font="MS Gothic"/>
                  <w14:uncheckedState w14:val="2610" w14:font="MS Gothic"/>
                </w14:checkbox>
              </w:sdtPr>
              <w:sdtEndPr/>
              <w:sdtContent>
                <w:r w:rsidR="009B2C0D" w:rsidRPr="002563DB">
                  <w:rPr>
                    <w:rFonts w:ascii="MS Gothic" w:eastAsia="MS Gothic" w:hAnsi="MS Gothic" w:cs="MS Gothic" w:hint="eastAsia"/>
                  </w:rPr>
                  <w:t>☐</w:t>
                </w:r>
              </w:sdtContent>
            </w:sdt>
            <w:r w:rsidR="009B2C0D" w:rsidRPr="002563DB">
              <w:rPr>
                <w:rFonts w:asciiTheme="majorHAnsi" w:hAnsiTheme="majorHAnsi"/>
              </w:rPr>
              <w:t xml:space="preserve">  andere Daten:  </w:t>
            </w:r>
            <w:sdt>
              <w:sdtPr>
                <w:rPr>
                  <w:rFonts w:asciiTheme="majorHAnsi" w:hAnsiTheme="majorHAnsi"/>
                </w:rPr>
                <w:id w:val="-413406133"/>
                <w:showingPlcHdr/>
              </w:sdtPr>
              <w:sdtEndPr/>
              <w:sdtContent>
                <w:r w:rsidR="009B2C0D" w:rsidRPr="002563DB">
                  <w:rPr>
                    <w:rStyle w:val="Platzhaltertext"/>
                    <w:rFonts w:asciiTheme="majorHAnsi" w:hAnsiTheme="majorHAnsi"/>
                  </w:rPr>
                  <w:t>Klicken Sie hier, um Text einzugeben.</w:t>
                </w:r>
              </w:sdtContent>
            </w:sdt>
          </w:p>
          <w:p w14:paraId="63C2E7EC" w14:textId="77777777" w:rsidR="009B2C0D" w:rsidRPr="002563DB" w:rsidRDefault="009B2C0D" w:rsidP="00CB692F">
            <w:pPr>
              <w:rPr>
                <w:rFonts w:asciiTheme="majorHAnsi" w:hAnsiTheme="majorHAnsi"/>
              </w:rPr>
            </w:pPr>
          </w:p>
          <w:p w14:paraId="15DA730F" w14:textId="77777777" w:rsidR="002A0E31" w:rsidRDefault="002A0E31" w:rsidP="00CB692F">
            <w:pPr>
              <w:rPr>
                <w:rFonts w:asciiTheme="majorHAnsi" w:hAnsiTheme="majorHAnsi"/>
                <w:i/>
                <w:color w:val="C00000"/>
              </w:rPr>
            </w:pPr>
            <w:r w:rsidRPr="002563DB">
              <w:rPr>
                <w:rFonts w:asciiTheme="majorHAnsi" w:hAnsiTheme="majorHAnsi"/>
                <w:i/>
                <w:color w:val="C00000"/>
              </w:rPr>
              <w:t xml:space="preserve">Hinweis: </w:t>
            </w:r>
            <w:r>
              <w:rPr>
                <w:rFonts w:asciiTheme="majorHAnsi" w:hAnsiTheme="majorHAnsi"/>
                <w:i/>
                <w:color w:val="C00000"/>
              </w:rPr>
              <w:t>Es muss bereits unter dem Anmeldeformular angegeben werden, welche Inhalte der Newsletter hat und es muss auf die Datenschutzerklärung verwiesen werden, z. B.:</w:t>
            </w:r>
          </w:p>
          <w:p w14:paraId="47483980" w14:textId="255830F3" w:rsidR="002A0E31" w:rsidRPr="002563DB" w:rsidRDefault="002A0E31" w:rsidP="002A0E31">
            <w:pPr>
              <w:rPr>
                <w:rFonts w:asciiTheme="majorHAnsi" w:hAnsiTheme="majorHAnsi"/>
              </w:rPr>
            </w:pPr>
            <w:r>
              <w:rPr>
                <w:rFonts w:asciiTheme="majorHAnsi" w:hAnsiTheme="majorHAnsi"/>
                <w:color w:val="1F497D" w:themeColor="text2"/>
              </w:rPr>
              <w:t>„</w:t>
            </w:r>
            <w:r w:rsidRPr="002A0E31">
              <w:rPr>
                <w:rFonts w:asciiTheme="majorHAnsi" w:hAnsiTheme="majorHAnsi"/>
                <w:color w:val="1F497D" w:themeColor="text2"/>
              </w:rPr>
              <w:t xml:space="preserve">Unser Newsletter erscheint monatlich und enthält Informationen zu unseren Waren/Dienstleistungen/Unternehmen/Veranstaltungen. Sie können Ihre Einwilligung zum Erhalt des Newsletters jederzeit widerrufen. Weitere Hinweise zum </w:t>
            </w:r>
            <w:r w:rsidR="009063BA">
              <w:rPr>
                <w:rFonts w:asciiTheme="majorHAnsi" w:hAnsiTheme="majorHAnsi"/>
                <w:color w:val="1F497D" w:themeColor="text2"/>
              </w:rPr>
              <w:t xml:space="preserve">Inhalt des Newsletters, dem Versand </w:t>
            </w:r>
            <w:r w:rsidR="009063BA">
              <w:rPr>
                <w:rFonts w:asciiTheme="majorHAnsi" w:hAnsiTheme="majorHAnsi"/>
                <w:color w:val="1F497D" w:themeColor="text2"/>
              </w:rPr>
              <w:lastRenderedPageBreak/>
              <w:t xml:space="preserve">des Newsletters, </w:t>
            </w:r>
            <w:r w:rsidRPr="002A0E31">
              <w:rPr>
                <w:rFonts w:asciiTheme="majorHAnsi" w:hAnsiTheme="majorHAnsi"/>
                <w:color w:val="1F497D" w:themeColor="text2"/>
              </w:rPr>
              <w:t>Datenschutz, Widerruf</w:t>
            </w:r>
            <w:r w:rsidR="009063BA">
              <w:rPr>
                <w:rFonts w:asciiTheme="majorHAnsi" w:hAnsiTheme="majorHAnsi"/>
                <w:color w:val="1F497D" w:themeColor="text2"/>
              </w:rPr>
              <w:t>, Abmeldelink</w:t>
            </w:r>
            <w:r w:rsidRPr="002A0E31">
              <w:rPr>
                <w:rFonts w:asciiTheme="majorHAnsi" w:hAnsiTheme="majorHAnsi"/>
                <w:color w:val="1F497D" w:themeColor="text2"/>
              </w:rPr>
              <w:t xml:space="preserve"> und Protokollierung finden Sie in unserer Datenschutzerklärung (Link).</w:t>
            </w:r>
            <w:r>
              <w:rPr>
                <w:rFonts w:asciiTheme="majorHAnsi" w:hAnsiTheme="majorHAnsi"/>
                <w:color w:val="1F497D" w:themeColor="text2"/>
              </w:rPr>
              <w:t>“</w:t>
            </w:r>
          </w:p>
        </w:tc>
      </w:tr>
      <w:tr w:rsidR="009B2C0D" w:rsidRPr="002563DB" w14:paraId="31ADE477" w14:textId="77777777" w:rsidTr="00CB692F">
        <w:tc>
          <w:tcPr>
            <w:tcW w:w="9210" w:type="dxa"/>
          </w:tcPr>
          <w:p w14:paraId="09D5CBD7" w14:textId="77777777" w:rsidR="009B2C0D" w:rsidRPr="002563DB" w:rsidRDefault="009B2C0D" w:rsidP="00CB692F">
            <w:pPr>
              <w:rPr>
                <w:rFonts w:asciiTheme="majorHAnsi" w:hAnsiTheme="majorHAnsi"/>
              </w:rPr>
            </w:pPr>
            <w:r w:rsidRPr="002563DB">
              <w:rPr>
                <w:rFonts w:asciiTheme="majorHAnsi" w:hAnsiTheme="majorHAnsi"/>
              </w:rPr>
              <w:lastRenderedPageBreak/>
              <w:t>Wie lange werden die Daten gespeichert?</w:t>
            </w:r>
          </w:p>
          <w:p w14:paraId="69F99E84" w14:textId="77777777" w:rsidR="009B2C0D" w:rsidRPr="002563DB" w:rsidRDefault="009B2C0D" w:rsidP="00CB692F">
            <w:pPr>
              <w:rPr>
                <w:rFonts w:asciiTheme="majorHAnsi" w:hAnsiTheme="majorHAnsi"/>
              </w:rPr>
            </w:pPr>
          </w:p>
          <w:sdt>
            <w:sdtPr>
              <w:rPr>
                <w:rFonts w:asciiTheme="majorHAnsi" w:hAnsiTheme="majorHAnsi"/>
                <w:i/>
                <w:color w:val="C00000"/>
              </w:rPr>
              <w:id w:val="1730427286"/>
              <w:showingPlcHdr/>
            </w:sdtPr>
            <w:sdtEndPr/>
            <w:sdtContent>
              <w:p w14:paraId="28431CA0" w14:textId="77777777" w:rsidR="009B2C0D" w:rsidRPr="002563DB" w:rsidRDefault="009B2C0D" w:rsidP="00CB692F">
                <w:pPr>
                  <w:rPr>
                    <w:rFonts w:asciiTheme="majorHAnsi" w:hAnsiTheme="majorHAnsi"/>
                    <w:i/>
                    <w:color w:val="C00000"/>
                  </w:rPr>
                </w:pPr>
                <w:r w:rsidRPr="002563DB">
                  <w:rPr>
                    <w:rStyle w:val="Platzhaltertext"/>
                    <w:rFonts w:asciiTheme="majorHAnsi" w:hAnsiTheme="majorHAnsi"/>
                  </w:rPr>
                  <w:t>Klicken Sie hier, um Text einzugeben.</w:t>
                </w:r>
              </w:p>
            </w:sdtContent>
          </w:sdt>
        </w:tc>
      </w:tr>
      <w:tr w:rsidR="009B2C0D" w:rsidRPr="002563DB" w14:paraId="09B37D04" w14:textId="77777777" w:rsidTr="00CB692F">
        <w:tc>
          <w:tcPr>
            <w:tcW w:w="9210" w:type="dxa"/>
          </w:tcPr>
          <w:p w14:paraId="02C312F0" w14:textId="2F6C62BC" w:rsidR="009B2C0D" w:rsidRPr="002563DB" w:rsidRDefault="009B2C0D" w:rsidP="00CB692F">
            <w:pPr>
              <w:rPr>
                <w:rFonts w:asciiTheme="majorHAnsi" w:hAnsiTheme="majorHAnsi"/>
              </w:rPr>
            </w:pPr>
            <w:r w:rsidRPr="002563DB">
              <w:rPr>
                <w:rFonts w:asciiTheme="majorHAnsi" w:hAnsiTheme="majorHAnsi"/>
              </w:rPr>
              <w:t>Werden die erhobenen Daten an Dritte weitergeleitet? Wenn ja, an wen? Wo steht der Server?</w:t>
            </w:r>
          </w:p>
          <w:sdt>
            <w:sdtPr>
              <w:rPr>
                <w:rFonts w:asciiTheme="majorHAnsi" w:hAnsiTheme="majorHAnsi"/>
              </w:rPr>
              <w:id w:val="-1932576665"/>
              <w:showingPlcHdr/>
            </w:sdtPr>
            <w:sdtEndPr/>
            <w:sdtContent>
              <w:p w14:paraId="10BA3903" w14:textId="77777777" w:rsidR="009B2C0D" w:rsidRPr="002563DB" w:rsidRDefault="009B2C0D" w:rsidP="00CB692F">
                <w:pPr>
                  <w:rPr>
                    <w:rFonts w:asciiTheme="majorHAnsi" w:hAnsiTheme="majorHAnsi"/>
                  </w:rPr>
                </w:pPr>
                <w:r w:rsidRPr="002563DB">
                  <w:rPr>
                    <w:rStyle w:val="Platzhaltertext"/>
                    <w:rFonts w:asciiTheme="majorHAnsi" w:hAnsiTheme="majorHAnsi"/>
                  </w:rPr>
                  <w:t>Klicken Sie hier, um Text einzugeben.</w:t>
                </w:r>
              </w:p>
            </w:sdtContent>
          </w:sdt>
          <w:p w14:paraId="5329E7EE" w14:textId="77777777" w:rsidR="009B2C0D" w:rsidRPr="002563DB" w:rsidRDefault="009B2C0D" w:rsidP="00CB692F">
            <w:pPr>
              <w:rPr>
                <w:rFonts w:asciiTheme="majorHAnsi" w:hAnsiTheme="majorHAnsi"/>
                <w:color w:val="C00000"/>
              </w:rPr>
            </w:pPr>
          </w:p>
        </w:tc>
      </w:tr>
      <w:tr w:rsidR="009B2C0D" w:rsidRPr="002563DB" w14:paraId="7DFF9045" w14:textId="77777777" w:rsidTr="00CB692F">
        <w:tc>
          <w:tcPr>
            <w:tcW w:w="9210" w:type="dxa"/>
          </w:tcPr>
          <w:p w14:paraId="45CFB6FA" w14:textId="66FAEC6E" w:rsidR="009B2C0D" w:rsidRPr="002563DB" w:rsidRDefault="009B2C0D" w:rsidP="00CB692F">
            <w:pPr>
              <w:tabs>
                <w:tab w:val="center" w:pos="4536"/>
                <w:tab w:val="right" w:pos="9072"/>
              </w:tabs>
              <w:rPr>
                <w:rFonts w:asciiTheme="majorHAnsi" w:hAnsiTheme="majorHAnsi"/>
              </w:rPr>
            </w:pPr>
            <w:r w:rsidRPr="002563DB">
              <w:rPr>
                <w:rFonts w:asciiTheme="majorHAnsi" w:hAnsiTheme="majorHAnsi"/>
              </w:rPr>
              <w:t>Was ist Inhalt des Newsletters?</w:t>
            </w:r>
          </w:p>
          <w:p w14:paraId="4CAB7B52" w14:textId="77777777" w:rsidR="009B2C0D" w:rsidRPr="002563DB" w:rsidRDefault="009B2C0D" w:rsidP="00CB692F">
            <w:pPr>
              <w:tabs>
                <w:tab w:val="center" w:pos="4536"/>
                <w:tab w:val="right" w:pos="9072"/>
              </w:tabs>
              <w:rPr>
                <w:rFonts w:asciiTheme="majorHAnsi" w:hAnsiTheme="majorHAnsi"/>
              </w:rPr>
            </w:pPr>
          </w:p>
          <w:p w14:paraId="69A6E535" w14:textId="72EC2F43" w:rsidR="009B2C0D" w:rsidRPr="002563DB" w:rsidRDefault="00C868AA" w:rsidP="00CB692F">
            <w:pPr>
              <w:tabs>
                <w:tab w:val="center" w:pos="4536"/>
                <w:tab w:val="right" w:pos="9072"/>
              </w:tabs>
              <w:rPr>
                <w:rFonts w:asciiTheme="majorHAnsi" w:hAnsiTheme="majorHAnsi"/>
              </w:rPr>
            </w:pPr>
            <w:sdt>
              <w:sdtPr>
                <w:rPr>
                  <w:rFonts w:asciiTheme="majorHAnsi" w:hAnsiTheme="majorHAnsi"/>
                </w:rPr>
                <w:id w:val="743151392"/>
                <w14:checkbox>
                  <w14:checked w14:val="0"/>
                  <w14:checkedState w14:val="2612" w14:font="MS Gothic"/>
                  <w14:uncheckedState w14:val="2610" w14:font="MS Gothic"/>
                </w14:checkbox>
              </w:sdtPr>
              <w:sdtEndPr/>
              <w:sdtContent>
                <w:r w:rsidR="009B2C0D" w:rsidRPr="002563DB">
                  <w:rPr>
                    <w:rFonts w:ascii="MS Gothic" w:eastAsia="MS Gothic" w:hAnsi="MS Gothic" w:cs="MS Gothic" w:hint="eastAsia"/>
                  </w:rPr>
                  <w:t>☐</w:t>
                </w:r>
              </w:sdtContent>
            </w:sdt>
            <w:r w:rsidR="009B2C0D" w:rsidRPr="002563DB">
              <w:rPr>
                <w:rFonts w:asciiTheme="majorHAnsi" w:hAnsiTheme="majorHAnsi"/>
              </w:rPr>
              <w:t xml:space="preserve">  Informationen über Waren und Dienstleistungen</w:t>
            </w:r>
          </w:p>
          <w:p w14:paraId="139DD309" w14:textId="63FAFA9C" w:rsidR="009B2C0D" w:rsidRPr="002563DB" w:rsidRDefault="00C868AA" w:rsidP="009B2C0D">
            <w:pPr>
              <w:tabs>
                <w:tab w:val="center" w:pos="4536"/>
                <w:tab w:val="right" w:pos="9072"/>
              </w:tabs>
              <w:rPr>
                <w:rFonts w:asciiTheme="majorHAnsi" w:hAnsiTheme="majorHAnsi"/>
              </w:rPr>
            </w:pPr>
            <w:sdt>
              <w:sdtPr>
                <w:rPr>
                  <w:rFonts w:asciiTheme="majorHAnsi" w:hAnsiTheme="majorHAnsi"/>
                </w:rPr>
                <w:id w:val="-194002090"/>
                <w14:checkbox>
                  <w14:checked w14:val="0"/>
                  <w14:checkedState w14:val="2612" w14:font="MS Gothic"/>
                  <w14:uncheckedState w14:val="2610" w14:font="MS Gothic"/>
                </w14:checkbox>
              </w:sdtPr>
              <w:sdtEndPr/>
              <w:sdtContent>
                <w:r w:rsidR="009B2C0D" w:rsidRPr="002563DB">
                  <w:rPr>
                    <w:rFonts w:ascii="MS Gothic" w:eastAsia="MS Gothic" w:hAnsi="MS Gothic" w:cs="MS Gothic" w:hint="eastAsia"/>
                  </w:rPr>
                  <w:t>☐</w:t>
                </w:r>
              </w:sdtContent>
            </w:sdt>
            <w:r w:rsidR="009B2C0D" w:rsidRPr="002563DB">
              <w:rPr>
                <w:rFonts w:asciiTheme="majorHAnsi" w:hAnsiTheme="majorHAnsi"/>
              </w:rPr>
              <w:t xml:space="preserve">  Informationen über Veranstaltungen</w:t>
            </w:r>
          </w:p>
          <w:p w14:paraId="28B5AEA7" w14:textId="3E905913" w:rsidR="009B2C0D" w:rsidRPr="002563DB" w:rsidRDefault="00C868AA" w:rsidP="00CB692F">
            <w:pPr>
              <w:tabs>
                <w:tab w:val="center" w:pos="4536"/>
                <w:tab w:val="right" w:pos="9072"/>
              </w:tabs>
              <w:rPr>
                <w:rFonts w:asciiTheme="majorHAnsi" w:hAnsiTheme="majorHAnsi"/>
              </w:rPr>
            </w:pPr>
            <w:sdt>
              <w:sdtPr>
                <w:rPr>
                  <w:rFonts w:asciiTheme="majorHAnsi" w:hAnsiTheme="majorHAnsi"/>
                </w:rPr>
                <w:id w:val="283929717"/>
                <w14:checkbox>
                  <w14:checked w14:val="0"/>
                  <w14:checkedState w14:val="2612" w14:font="MS Gothic"/>
                  <w14:uncheckedState w14:val="2610" w14:font="MS Gothic"/>
                </w14:checkbox>
              </w:sdtPr>
              <w:sdtEndPr/>
              <w:sdtContent>
                <w:r w:rsidR="009B2C0D" w:rsidRPr="002563DB">
                  <w:rPr>
                    <w:rFonts w:ascii="MS Gothic" w:eastAsia="MS Gothic" w:hAnsi="MS Gothic" w:cs="MS Gothic" w:hint="eastAsia"/>
                  </w:rPr>
                  <w:t>☐</w:t>
                </w:r>
              </w:sdtContent>
            </w:sdt>
            <w:r w:rsidR="009B2C0D" w:rsidRPr="002563DB">
              <w:rPr>
                <w:rFonts w:asciiTheme="majorHAnsi" w:hAnsiTheme="majorHAnsi"/>
              </w:rPr>
              <w:t xml:space="preserve">  Sonstiges:  </w:t>
            </w:r>
            <w:sdt>
              <w:sdtPr>
                <w:rPr>
                  <w:rFonts w:asciiTheme="majorHAnsi" w:hAnsiTheme="majorHAnsi"/>
                </w:rPr>
                <w:id w:val="710925588"/>
                <w:showingPlcHdr/>
              </w:sdtPr>
              <w:sdtEndPr/>
              <w:sdtContent>
                <w:r w:rsidR="009B2C0D" w:rsidRPr="002563DB">
                  <w:rPr>
                    <w:rStyle w:val="Platzhaltertext"/>
                    <w:rFonts w:asciiTheme="majorHAnsi" w:hAnsiTheme="majorHAnsi"/>
                  </w:rPr>
                  <w:t>Klicken Sie hier, um Text einzugeben.</w:t>
                </w:r>
              </w:sdtContent>
            </w:sdt>
          </w:p>
          <w:p w14:paraId="5CFA00DA" w14:textId="77777777" w:rsidR="009B2C0D" w:rsidRPr="002563DB" w:rsidRDefault="009B2C0D" w:rsidP="00CB692F">
            <w:pPr>
              <w:rPr>
                <w:rFonts w:asciiTheme="majorHAnsi" w:hAnsiTheme="majorHAnsi"/>
              </w:rPr>
            </w:pPr>
          </w:p>
        </w:tc>
      </w:tr>
      <w:tr w:rsidR="009B2C0D" w:rsidRPr="002563DB" w14:paraId="0FBD73E8" w14:textId="77777777" w:rsidTr="00CB692F">
        <w:tc>
          <w:tcPr>
            <w:tcW w:w="9210" w:type="dxa"/>
          </w:tcPr>
          <w:p w14:paraId="07A94986" w14:textId="04764511" w:rsidR="009B2C0D" w:rsidRPr="002563DB" w:rsidRDefault="009B2C0D" w:rsidP="00CB692F">
            <w:pPr>
              <w:tabs>
                <w:tab w:val="center" w:pos="4536"/>
                <w:tab w:val="right" w:pos="9072"/>
              </w:tabs>
              <w:rPr>
                <w:rFonts w:asciiTheme="majorHAnsi" w:hAnsiTheme="majorHAnsi"/>
              </w:rPr>
            </w:pPr>
            <w:r w:rsidRPr="002563DB">
              <w:rPr>
                <w:rFonts w:asciiTheme="majorHAnsi" w:hAnsiTheme="majorHAnsi"/>
              </w:rPr>
              <w:t>Wie oft erscheint der Newsletter?</w:t>
            </w:r>
          </w:p>
          <w:p w14:paraId="4844572C" w14:textId="77777777" w:rsidR="009B2C0D" w:rsidRPr="002563DB" w:rsidRDefault="009B2C0D" w:rsidP="00CB692F">
            <w:pPr>
              <w:tabs>
                <w:tab w:val="center" w:pos="4536"/>
                <w:tab w:val="right" w:pos="9072"/>
              </w:tabs>
              <w:rPr>
                <w:rFonts w:asciiTheme="majorHAnsi" w:hAnsiTheme="majorHAnsi"/>
              </w:rPr>
            </w:pPr>
          </w:p>
          <w:sdt>
            <w:sdtPr>
              <w:rPr>
                <w:rFonts w:asciiTheme="majorHAnsi" w:hAnsiTheme="majorHAnsi"/>
              </w:rPr>
              <w:id w:val="372431660"/>
              <w:placeholder>
                <w:docPart w:val="DefaultPlaceholder_1082065158"/>
              </w:placeholder>
              <w:showingPlcHdr/>
            </w:sdtPr>
            <w:sdtEndPr/>
            <w:sdtContent>
              <w:p w14:paraId="59FB10B9" w14:textId="44CFCCAF" w:rsidR="009B2C0D" w:rsidRPr="002563DB" w:rsidRDefault="009B2C0D" w:rsidP="00CB692F">
                <w:pPr>
                  <w:tabs>
                    <w:tab w:val="center" w:pos="4536"/>
                    <w:tab w:val="right" w:pos="9072"/>
                  </w:tabs>
                  <w:rPr>
                    <w:rFonts w:asciiTheme="majorHAnsi" w:hAnsiTheme="majorHAnsi"/>
                  </w:rPr>
                </w:pPr>
                <w:r w:rsidRPr="002563DB">
                  <w:rPr>
                    <w:rStyle w:val="Platzhaltertext"/>
                    <w:rFonts w:asciiTheme="majorHAnsi" w:hAnsiTheme="majorHAnsi"/>
                  </w:rPr>
                  <w:t>Klicken Sie hier, um Text einzugeben.</w:t>
                </w:r>
              </w:p>
            </w:sdtContent>
          </w:sdt>
        </w:tc>
      </w:tr>
      <w:tr w:rsidR="009B2C0D" w:rsidRPr="002563DB" w14:paraId="48152C53" w14:textId="77777777" w:rsidTr="00CB692F">
        <w:tc>
          <w:tcPr>
            <w:tcW w:w="9210" w:type="dxa"/>
          </w:tcPr>
          <w:p w14:paraId="07D121AA" w14:textId="532414D5" w:rsidR="009B2C0D" w:rsidRPr="002563DB" w:rsidRDefault="009B2C0D" w:rsidP="00CB692F">
            <w:pPr>
              <w:tabs>
                <w:tab w:val="center" w:pos="4536"/>
                <w:tab w:val="right" w:pos="9072"/>
              </w:tabs>
              <w:rPr>
                <w:rFonts w:asciiTheme="majorHAnsi" w:hAnsiTheme="majorHAnsi"/>
              </w:rPr>
            </w:pPr>
            <w:r w:rsidRPr="002563DB">
              <w:rPr>
                <w:rFonts w:asciiTheme="majorHAnsi" w:hAnsiTheme="majorHAnsi"/>
              </w:rPr>
              <w:t>Erfolgt die Einwilligung zum Newsletter über Double-Opt-In?</w:t>
            </w:r>
          </w:p>
          <w:p w14:paraId="4644A96A" w14:textId="77777777" w:rsidR="002A0E31" w:rsidRDefault="002A0E31" w:rsidP="00CB692F">
            <w:pPr>
              <w:tabs>
                <w:tab w:val="center" w:pos="4536"/>
                <w:tab w:val="right" w:pos="9072"/>
              </w:tabs>
              <w:rPr>
                <w:rFonts w:asciiTheme="majorHAnsi" w:hAnsiTheme="majorHAnsi"/>
                <w:i/>
                <w:color w:val="C00000"/>
              </w:rPr>
            </w:pPr>
            <w:r w:rsidRPr="002563DB">
              <w:rPr>
                <w:rFonts w:asciiTheme="majorHAnsi" w:hAnsiTheme="majorHAnsi"/>
                <w:i/>
                <w:color w:val="C00000"/>
              </w:rPr>
              <w:t xml:space="preserve">Hinweis: </w:t>
            </w:r>
            <w:r>
              <w:rPr>
                <w:rFonts w:asciiTheme="majorHAnsi" w:hAnsiTheme="majorHAnsi"/>
                <w:i/>
                <w:color w:val="C00000"/>
              </w:rPr>
              <w:t xml:space="preserve">Es ist nur Double-Opt-In erlaubt. </w:t>
            </w:r>
          </w:p>
          <w:p w14:paraId="1654B64D" w14:textId="607927DF" w:rsidR="009B2C0D" w:rsidRPr="002563DB" w:rsidRDefault="00C868AA" w:rsidP="009B2C0D">
            <w:pPr>
              <w:tabs>
                <w:tab w:val="center" w:pos="4536"/>
                <w:tab w:val="right" w:pos="9072"/>
              </w:tabs>
              <w:rPr>
                <w:rFonts w:asciiTheme="majorHAnsi" w:hAnsiTheme="majorHAnsi"/>
              </w:rPr>
            </w:pPr>
            <w:sdt>
              <w:sdtPr>
                <w:rPr>
                  <w:rFonts w:asciiTheme="majorHAnsi" w:hAnsiTheme="majorHAnsi"/>
                </w:rPr>
                <w:id w:val="-1127073726"/>
                <w14:checkbox>
                  <w14:checked w14:val="0"/>
                  <w14:checkedState w14:val="2612" w14:font="MS Gothic"/>
                  <w14:uncheckedState w14:val="2610" w14:font="MS Gothic"/>
                </w14:checkbox>
              </w:sdtPr>
              <w:sdtEndPr/>
              <w:sdtContent>
                <w:r w:rsidR="009B2C0D" w:rsidRPr="002563DB">
                  <w:rPr>
                    <w:rFonts w:ascii="MS Gothic" w:eastAsia="MS Gothic" w:hAnsi="MS Gothic" w:cs="MS Gothic" w:hint="eastAsia"/>
                  </w:rPr>
                  <w:t>☐</w:t>
                </w:r>
              </w:sdtContent>
            </w:sdt>
            <w:r w:rsidR="009B2C0D" w:rsidRPr="002563DB">
              <w:rPr>
                <w:rFonts w:asciiTheme="majorHAnsi" w:hAnsiTheme="majorHAnsi"/>
              </w:rPr>
              <w:t xml:space="preserve">  Ja</w:t>
            </w:r>
          </w:p>
          <w:p w14:paraId="3C8C1745" w14:textId="77777777" w:rsidR="009B2C0D" w:rsidRPr="002563DB" w:rsidRDefault="00C868AA" w:rsidP="009B2C0D">
            <w:pPr>
              <w:tabs>
                <w:tab w:val="center" w:pos="4536"/>
                <w:tab w:val="right" w:pos="9072"/>
              </w:tabs>
              <w:rPr>
                <w:rFonts w:asciiTheme="majorHAnsi" w:hAnsiTheme="majorHAnsi"/>
              </w:rPr>
            </w:pPr>
            <w:sdt>
              <w:sdtPr>
                <w:rPr>
                  <w:rFonts w:asciiTheme="majorHAnsi" w:hAnsiTheme="majorHAnsi"/>
                </w:rPr>
                <w:id w:val="-1715886594"/>
                <w14:checkbox>
                  <w14:checked w14:val="0"/>
                  <w14:checkedState w14:val="2612" w14:font="MS Gothic"/>
                  <w14:uncheckedState w14:val="2610" w14:font="MS Gothic"/>
                </w14:checkbox>
              </w:sdtPr>
              <w:sdtEndPr/>
              <w:sdtContent>
                <w:r w:rsidR="009B2C0D" w:rsidRPr="002563DB">
                  <w:rPr>
                    <w:rFonts w:ascii="MS Gothic" w:eastAsia="MS Gothic" w:hAnsi="MS Gothic" w:cs="MS Gothic" w:hint="eastAsia"/>
                  </w:rPr>
                  <w:t>☐</w:t>
                </w:r>
              </w:sdtContent>
            </w:sdt>
            <w:r w:rsidR="009B2C0D" w:rsidRPr="002563DB">
              <w:rPr>
                <w:rFonts w:asciiTheme="majorHAnsi" w:hAnsiTheme="majorHAnsi"/>
              </w:rPr>
              <w:t xml:space="preserve">  Nein</w:t>
            </w:r>
          </w:p>
          <w:p w14:paraId="7F38FB7F" w14:textId="44D7046A" w:rsidR="009B2C0D" w:rsidRPr="002563DB" w:rsidRDefault="009B2C0D" w:rsidP="00CB692F">
            <w:pPr>
              <w:tabs>
                <w:tab w:val="center" w:pos="4536"/>
                <w:tab w:val="right" w:pos="9072"/>
              </w:tabs>
              <w:rPr>
                <w:rFonts w:asciiTheme="majorHAnsi" w:hAnsiTheme="majorHAnsi"/>
              </w:rPr>
            </w:pPr>
          </w:p>
        </w:tc>
      </w:tr>
      <w:tr w:rsidR="009B2C0D" w:rsidRPr="002563DB" w14:paraId="4F44EE9D" w14:textId="77777777" w:rsidTr="00CB692F">
        <w:tc>
          <w:tcPr>
            <w:tcW w:w="9210" w:type="dxa"/>
          </w:tcPr>
          <w:p w14:paraId="064FAA1C" w14:textId="77777777" w:rsidR="009B2C0D" w:rsidRPr="002563DB" w:rsidRDefault="009B2C0D" w:rsidP="00CB692F">
            <w:pPr>
              <w:tabs>
                <w:tab w:val="center" w:pos="4536"/>
                <w:tab w:val="right" w:pos="9072"/>
              </w:tabs>
              <w:rPr>
                <w:rFonts w:asciiTheme="majorHAnsi" w:hAnsiTheme="majorHAnsi"/>
              </w:rPr>
            </w:pPr>
            <w:r w:rsidRPr="002563DB">
              <w:rPr>
                <w:rFonts w:asciiTheme="majorHAnsi" w:hAnsiTheme="majorHAnsi"/>
              </w:rPr>
              <w:t>Gibt es eine Abmeldemöglichkeit über einen Abmeldelink?</w:t>
            </w:r>
          </w:p>
          <w:p w14:paraId="4C7F9127" w14:textId="7CF0CF14" w:rsidR="002A0E31" w:rsidRDefault="002A0E31" w:rsidP="002A0E31">
            <w:pPr>
              <w:tabs>
                <w:tab w:val="center" w:pos="4536"/>
                <w:tab w:val="right" w:pos="9072"/>
              </w:tabs>
              <w:rPr>
                <w:rFonts w:asciiTheme="majorHAnsi" w:hAnsiTheme="majorHAnsi"/>
                <w:i/>
                <w:color w:val="C00000"/>
              </w:rPr>
            </w:pPr>
            <w:r w:rsidRPr="002563DB">
              <w:rPr>
                <w:rFonts w:asciiTheme="majorHAnsi" w:hAnsiTheme="majorHAnsi"/>
                <w:i/>
                <w:color w:val="C00000"/>
              </w:rPr>
              <w:t xml:space="preserve">Hinweis: </w:t>
            </w:r>
            <w:r>
              <w:rPr>
                <w:rFonts w:asciiTheme="majorHAnsi" w:hAnsiTheme="majorHAnsi"/>
                <w:i/>
                <w:color w:val="C00000"/>
              </w:rPr>
              <w:t xml:space="preserve">Dieser muss auf der Seite der Anmeldung und in der Aktivierungs-E-Mail enthalten sein. </w:t>
            </w:r>
          </w:p>
          <w:p w14:paraId="4A579F1A" w14:textId="085199FC" w:rsidR="009B2C0D" w:rsidRPr="002563DB" w:rsidRDefault="00C868AA" w:rsidP="009B2C0D">
            <w:pPr>
              <w:tabs>
                <w:tab w:val="center" w:pos="4536"/>
                <w:tab w:val="right" w:pos="9072"/>
              </w:tabs>
              <w:rPr>
                <w:rFonts w:asciiTheme="majorHAnsi" w:hAnsiTheme="majorHAnsi"/>
              </w:rPr>
            </w:pPr>
            <w:sdt>
              <w:sdtPr>
                <w:rPr>
                  <w:rFonts w:asciiTheme="majorHAnsi" w:hAnsiTheme="majorHAnsi"/>
                </w:rPr>
                <w:id w:val="-1417093786"/>
                <w14:checkbox>
                  <w14:checked w14:val="0"/>
                  <w14:checkedState w14:val="2612" w14:font="MS Gothic"/>
                  <w14:uncheckedState w14:val="2610" w14:font="MS Gothic"/>
                </w14:checkbox>
              </w:sdtPr>
              <w:sdtEndPr/>
              <w:sdtContent>
                <w:r w:rsidR="009B2C0D" w:rsidRPr="002563DB">
                  <w:rPr>
                    <w:rFonts w:ascii="MS Gothic" w:eastAsia="MS Gothic" w:hAnsi="MS Gothic" w:cs="MS Gothic" w:hint="eastAsia"/>
                  </w:rPr>
                  <w:t>☐</w:t>
                </w:r>
              </w:sdtContent>
            </w:sdt>
            <w:r w:rsidR="009B2C0D" w:rsidRPr="002563DB">
              <w:rPr>
                <w:rFonts w:asciiTheme="majorHAnsi" w:hAnsiTheme="majorHAnsi"/>
              </w:rPr>
              <w:t xml:space="preserve">  Ja</w:t>
            </w:r>
          </w:p>
          <w:p w14:paraId="1E7F7433" w14:textId="77777777" w:rsidR="009B2C0D" w:rsidRPr="002563DB" w:rsidRDefault="00C868AA" w:rsidP="009B2C0D">
            <w:pPr>
              <w:tabs>
                <w:tab w:val="center" w:pos="4536"/>
                <w:tab w:val="right" w:pos="9072"/>
              </w:tabs>
              <w:rPr>
                <w:rFonts w:asciiTheme="majorHAnsi" w:hAnsiTheme="majorHAnsi"/>
              </w:rPr>
            </w:pPr>
            <w:sdt>
              <w:sdtPr>
                <w:rPr>
                  <w:rFonts w:asciiTheme="majorHAnsi" w:hAnsiTheme="majorHAnsi"/>
                </w:rPr>
                <w:id w:val="15975252"/>
                <w14:checkbox>
                  <w14:checked w14:val="0"/>
                  <w14:checkedState w14:val="2612" w14:font="MS Gothic"/>
                  <w14:uncheckedState w14:val="2610" w14:font="MS Gothic"/>
                </w14:checkbox>
              </w:sdtPr>
              <w:sdtEndPr/>
              <w:sdtContent>
                <w:r w:rsidR="009B2C0D" w:rsidRPr="002563DB">
                  <w:rPr>
                    <w:rFonts w:ascii="MS Gothic" w:eastAsia="MS Gothic" w:hAnsi="MS Gothic" w:cs="MS Gothic" w:hint="eastAsia"/>
                  </w:rPr>
                  <w:t>☐</w:t>
                </w:r>
              </w:sdtContent>
            </w:sdt>
            <w:r w:rsidR="009B2C0D" w:rsidRPr="002563DB">
              <w:rPr>
                <w:rFonts w:asciiTheme="majorHAnsi" w:hAnsiTheme="majorHAnsi"/>
              </w:rPr>
              <w:t xml:space="preserve">  Nein</w:t>
            </w:r>
          </w:p>
          <w:p w14:paraId="1A999482" w14:textId="77777777" w:rsidR="009B2C0D" w:rsidRPr="002563DB" w:rsidRDefault="00C868AA" w:rsidP="009B2C0D">
            <w:pPr>
              <w:tabs>
                <w:tab w:val="center" w:pos="4536"/>
                <w:tab w:val="right" w:pos="9072"/>
              </w:tabs>
              <w:rPr>
                <w:rFonts w:asciiTheme="majorHAnsi" w:hAnsiTheme="majorHAnsi"/>
              </w:rPr>
            </w:pPr>
            <w:sdt>
              <w:sdtPr>
                <w:rPr>
                  <w:rFonts w:asciiTheme="majorHAnsi" w:hAnsiTheme="majorHAnsi"/>
                </w:rPr>
                <w:id w:val="-965651572"/>
                <w14:checkbox>
                  <w14:checked w14:val="0"/>
                  <w14:checkedState w14:val="2612" w14:font="MS Gothic"/>
                  <w14:uncheckedState w14:val="2610" w14:font="MS Gothic"/>
                </w14:checkbox>
              </w:sdtPr>
              <w:sdtEndPr/>
              <w:sdtContent>
                <w:r w:rsidR="009B2C0D" w:rsidRPr="002563DB">
                  <w:rPr>
                    <w:rFonts w:ascii="MS Gothic" w:eastAsia="MS Gothic" w:hAnsi="MS Gothic" w:cs="MS Gothic" w:hint="eastAsia"/>
                  </w:rPr>
                  <w:t>☐</w:t>
                </w:r>
              </w:sdtContent>
            </w:sdt>
            <w:r w:rsidR="009B2C0D" w:rsidRPr="002563DB">
              <w:rPr>
                <w:rFonts w:asciiTheme="majorHAnsi" w:hAnsiTheme="majorHAnsi"/>
              </w:rPr>
              <w:t xml:space="preserve"> Sonstiges Verfahren:  </w:t>
            </w:r>
            <w:sdt>
              <w:sdtPr>
                <w:rPr>
                  <w:rFonts w:asciiTheme="majorHAnsi" w:hAnsiTheme="majorHAnsi"/>
                </w:rPr>
                <w:id w:val="2067686303"/>
                <w:showingPlcHdr/>
              </w:sdtPr>
              <w:sdtEndPr/>
              <w:sdtContent>
                <w:r w:rsidR="009B2C0D" w:rsidRPr="002563DB">
                  <w:rPr>
                    <w:rStyle w:val="Platzhaltertext"/>
                    <w:rFonts w:asciiTheme="majorHAnsi" w:hAnsiTheme="majorHAnsi"/>
                  </w:rPr>
                  <w:t>Klicken Sie hier, um Text einzugeben.</w:t>
                </w:r>
              </w:sdtContent>
            </w:sdt>
          </w:p>
          <w:p w14:paraId="240E5AF7" w14:textId="77777777" w:rsidR="009B2C0D" w:rsidRPr="002563DB" w:rsidRDefault="009B2C0D" w:rsidP="00CB692F">
            <w:pPr>
              <w:tabs>
                <w:tab w:val="center" w:pos="4536"/>
                <w:tab w:val="right" w:pos="9072"/>
              </w:tabs>
              <w:rPr>
                <w:rFonts w:asciiTheme="majorHAnsi" w:hAnsiTheme="majorHAnsi"/>
              </w:rPr>
            </w:pPr>
          </w:p>
          <w:p w14:paraId="1C53A09A" w14:textId="25CEB703" w:rsidR="009B2C0D" w:rsidRPr="002563DB" w:rsidRDefault="009B2C0D" w:rsidP="00CB692F">
            <w:pPr>
              <w:tabs>
                <w:tab w:val="center" w:pos="4536"/>
                <w:tab w:val="right" w:pos="9072"/>
              </w:tabs>
              <w:rPr>
                <w:rFonts w:asciiTheme="majorHAnsi" w:hAnsiTheme="majorHAnsi"/>
              </w:rPr>
            </w:pPr>
          </w:p>
        </w:tc>
      </w:tr>
      <w:tr w:rsidR="009B2C0D" w:rsidRPr="002563DB" w14:paraId="5B926B47" w14:textId="77777777" w:rsidTr="00CB692F">
        <w:tc>
          <w:tcPr>
            <w:tcW w:w="9210" w:type="dxa"/>
          </w:tcPr>
          <w:p w14:paraId="2DE47D5E" w14:textId="31AA413D" w:rsidR="009B2C0D" w:rsidRPr="002563DB" w:rsidRDefault="009B2C0D" w:rsidP="00CB692F">
            <w:pPr>
              <w:tabs>
                <w:tab w:val="center" w:pos="4536"/>
                <w:tab w:val="right" w:pos="9072"/>
              </w:tabs>
              <w:rPr>
                <w:rFonts w:asciiTheme="majorHAnsi" w:hAnsiTheme="majorHAnsi"/>
              </w:rPr>
            </w:pPr>
            <w:r w:rsidRPr="002563DB">
              <w:rPr>
                <w:rFonts w:asciiTheme="majorHAnsi" w:hAnsiTheme="majorHAnsi"/>
              </w:rPr>
              <w:t>Wird bei der Anmeldung auf das Widerrufsrecht hingewiesen?</w:t>
            </w:r>
          </w:p>
          <w:p w14:paraId="7E2C333E" w14:textId="56121560" w:rsidR="009B2C0D" w:rsidRPr="002563DB" w:rsidRDefault="00C868AA" w:rsidP="009B2C0D">
            <w:pPr>
              <w:tabs>
                <w:tab w:val="center" w:pos="4536"/>
                <w:tab w:val="right" w:pos="9072"/>
              </w:tabs>
              <w:rPr>
                <w:rFonts w:asciiTheme="majorHAnsi" w:hAnsiTheme="majorHAnsi"/>
              </w:rPr>
            </w:pPr>
            <w:sdt>
              <w:sdtPr>
                <w:rPr>
                  <w:rFonts w:asciiTheme="majorHAnsi" w:hAnsiTheme="majorHAnsi"/>
                </w:rPr>
                <w:id w:val="1997757430"/>
                <w14:checkbox>
                  <w14:checked w14:val="0"/>
                  <w14:checkedState w14:val="2612" w14:font="MS Gothic"/>
                  <w14:uncheckedState w14:val="2610" w14:font="MS Gothic"/>
                </w14:checkbox>
              </w:sdtPr>
              <w:sdtEndPr/>
              <w:sdtContent>
                <w:r w:rsidR="009B2C0D" w:rsidRPr="002563DB">
                  <w:rPr>
                    <w:rFonts w:ascii="MS Gothic" w:eastAsia="MS Gothic" w:hAnsi="MS Gothic" w:cs="MS Gothic" w:hint="eastAsia"/>
                  </w:rPr>
                  <w:t>☐</w:t>
                </w:r>
              </w:sdtContent>
            </w:sdt>
            <w:r w:rsidR="009B2C0D" w:rsidRPr="002563DB">
              <w:rPr>
                <w:rFonts w:asciiTheme="majorHAnsi" w:hAnsiTheme="majorHAnsi"/>
              </w:rPr>
              <w:t xml:space="preserve">  Ja</w:t>
            </w:r>
          </w:p>
          <w:p w14:paraId="00B6DBC5" w14:textId="77777777" w:rsidR="009B2C0D" w:rsidRPr="002563DB" w:rsidRDefault="00C868AA" w:rsidP="009B2C0D">
            <w:pPr>
              <w:tabs>
                <w:tab w:val="center" w:pos="4536"/>
                <w:tab w:val="right" w:pos="9072"/>
              </w:tabs>
              <w:rPr>
                <w:rFonts w:asciiTheme="majorHAnsi" w:hAnsiTheme="majorHAnsi"/>
              </w:rPr>
            </w:pPr>
            <w:sdt>
              <w:sdtPr>
                <w:rPr>
                  <w:rFonts w:asciiTheme="majorHAnsi" w:hAnsiTheme="majorHAnsi"/>
                </w:rPr>
                <w:id w:val="964388072"/>
                <w14:checkbox>
                  <w14:checked w14:val="0"/>
                  <w14:checkedState w14:val="2612" w14:font="MS Gothic"/>
                  <w14:uncheckedState w14:val="2610" w14:font="MS Gothic"/>
                </w14:checkbox>
              </w:sdtPr>
              <w:sdtEndPr/>
              <w:sdtContent>
                <w:r w:rsidR="009B2C0D" w:rsidRPr="002563DB">
                  <w:rPr>
                    <w:rFonts w:ascii="MS Gothic" w:eastAsia="MS Gothic" w:hAnsi="MS Gothic" w:cs="MS Gothic" w:hint="eastAsia"/>
                  </w:rPr>
                  <w:t>☐</w:t>
                </w:r>
              </w:sdtContent>
            </w:sdt>
            <w:r w:rsidR="009B2C0D" w:rsidRPr="002563DB">
              <w:rPr>
                <w:rFonts w:asciiTheme="majorHAnsi" w:hAnsiTheme="majorHAnsi"/>
              </w:rPr>
              <w:t xml:space="preserve">  Nein</w:t>
            </w:r>
          </w:p>
          <w:p w14:paraId="0219CCFE" w14:textId="77777777" w:rsidR="009B2C0D" w:rsidRPr="002563DB" w:rsidRDefault="00C868AA" w:rsidP="009B2C0D">
            <w:pPr>
              <w:tabs>
                <w:tab w:val="center" w:pos="4536"/>
                <w:tab w:val="right" w:pos="9072"/>
              </w:tabs>
              <w:rPr>
                <w:rFonts w:asciiTheme="majorHAnsi" w:hAnsiTheme="majorHAnsi"/>
              </w:rPr>
            </w:pPr>
            <w:sdt>
              <w:sdtPr>
                <w:rPr>
                  <w:rFonts w:asciiTheme="majorHAnsi" w:hAnsiTheme="majorHAnsi"/>
                </w:rPr>
                <w:id w:val="1724948065"/>
                <w14:checkbox>
                  <w14:checked w14:val="0"/>
                  <w14:checkedState w14:val="2612" w14:font="MS Gothic"/>
                  <w14:uncheckedState w14:val="2610" w14:font="MS Gothic"/>
                </w14:checkbox>
              </w:sdtPr>
              <w:sdtEndPr/>
              <w:sdtContent>
                <w:r w:rsidR="009B2C0D" w:rsidRPr="002563DB">
                  <w:rPr>
                    <w:rFonts w:ascii="MS Gothic" w:eastAsia="MS Gothic" w:hAnsi="MS Gothic" w:cs="MS Gothic" w:hint="eastAsia"/>
                  </w:rPr>
                  <w:t>☐</w:t>
                </w:r>
              </w:sdtContent>
            </w:sdt>
            <w:r w:rsidR="009B2C0D" w:rsidRPr="002563DB">
              <w:rPr>
                <w:rFonts w:asciiTheme="majorHAnsi" w:hAnsiTheme="majorHAnsi"/>
              </w:rPr>
              <w:t xml:space="preserve"> Sonstiges Verfahren:  </w:t>
            </w:r>
            <w:sdt>
              <w:sdtPr>
                <w:rPr>
                  <w:rFonts w:asciiTheme="majorHAnsi" w:hAnsiTheme="majorHAnsi"/>
                </w:rPr>
                <w:id w:val="1269511373"/>
                <w:showingPlcHdr/>
              </w:sdtPr>
              <w:sdtEndPr/>
              <w:sdtContent>
                <w:r w:rsidR="009B2C0D" w:rsidRPr="002563DB">
                  <w:rPr>
                    <w:rStyle w:val="Platzhaltertext"/>
                    <w:rFonts w:asciiTheme="majorHAnsi" w:hAnsiTheme="majorHAnsi"/>
                  </w:rPr>
                  <w:t>Klicken Sie hier, um Text einzugeben.</w:t>
                </w:r>
              </w:sdtContent>
            </w:sdt>
          </w:p>
          <w:p w14:paraId="70A3EB9A" w14:textId="1D1E4908" w:rsidR="009B2C0D" w:rsidRPr="002563DB" w:rsidRDefault="009B2C0D" w:rsidP="00CB692F">
            <w:pPr>
              <w:tabs>
                <w:tab w:val="center" w:pos="4536"/>
                <w:tab w:val="right" w:pos="9072"/>
              </w:tabs>
              <w:rPr>
                <w:rFonts w:asciiTheme="majorHAnsi" w:hAnsiTheme="majorHAnsi"/>
              </w:rPr>
            </w:pPr>
          </w:p>
        </w:tc>
      </w:tr>
      <w:tr w:rsidR="009B2C0D" w:rsidRPr="002563DB" w14:paraId="4E2DD44E" w14:textId="77777777" w:rsidTr="00CB692F">
        <w:tc>
          <w:tcPr>
            <w:tcW w:w="9210" w:type="dxa"/>
          </w:tcPr>
          <w:p w14:paraId="06467EA0" w14:textId="0921BF07" w:rsidR="009B2C0D" w:rsidRPr="002563DB" w:rsidRDefault="009B2C0D" w:rsidP="00CB692F">
            <w:pPr>
              <w:tabs>
                <w:tab w:val="center" w:pos="4536"/>
                <w:tab w:val="right" w:pos="9072"/>
              </w:tabs>
              <w:rPr>
                <w:rFonts w:asciiTheme="majorHAnsi" w:hAnsiTheme="majorHAnsi"/>
              </w:rPr>
            </w:pPr>
            <w:r w:rsidRPr="002563DB">
              <w:rPr>
                <w:rFonts w:asciiTheme="majorHAnsi" w:hAnsiTheme="majorHAnsi"/>
              </w:rPr>
              <w:t xml:space="preserve">Erfolgt der Newsletterversand über ein Programm </w:t>
            </w:r>
            <w:r w:rsidR="002A0E31">
              <w:rPr>
                <w:rFonts w:asciiTheme="majorHAnsi" w:hAnsiTheme="majorHAnsi"/>
              </w:rPr>
              <w:t xml:space="preserve">(Mailchimp) </w:t>
            </w:r>
            <w:r w:rsidRPr="002563DB">
              <w:rPr>
                <w:rFonts w:asciiTheme="majorHAnsi" w:hAnsiTheme="majorHAnsi"/>
              </w:rPr>
              <w:t>oder eine Agentur oder andere Dritte?</w:t>
            </w:r>
            <w:r w:rsidRPr="002563DB">
              <w:rPr>
                <w:rFonts w:asciiTheme="majorHAnsi" w:hAnsiTheme="majorHAnsi"/>
              </w:rPr>
              <w:br/>
            </w:r>
          </w:p>
          <w:p w14:paraId="2C28F746" w14:textId="597463DD" w:rsidR="009B2C0D" w:rsidRPr="002563DB" w:rsidRDefault="009B2C0D" w:rsidP="00CB692F">
            <w:pPr>
              <w:tabs>
                <w:tab w:val="center" w:pos="4536"/>
                <w:tab w:val="right" w:pos="9072"/>
              </w:tabs>
              <w:rPr>
                <w:rFonts w:asciiTheme="majorHAnsi" w:hAnsiTheme="majorHAnsi"/>
              </w:rPr>
            </w:pPr>
            <w:r w:rsidRPr="002563DB">
              <w:rPr>
                <w:rFonts w:asciiTheme="majorHAnsi" w:hAnsiTheme="majorHAnsi"/>
              </w:rPr>
              <w:t xml:space="preserve">Falls ja, bitte benennen. </w:t>
            </w:r>
          </w:p>
          <w:sdt>
            <w:sdtPr>
              <w:rPr>
                <w:rFonts w:asciiTheme="majorHAnsi" w:hAnsiTheme="majorHAnsi"/>
              </w:rPr>
              <w:id w:val="-850948246"/>
              <w:placeholder>
                <w:docPart w:val="DefaultPlaceholder_1082065158"/>
              </w:placeholder>
              <w:showingPlcHdr/>
            </w:sdtPr>
            <w:sdtEndPr/>
            <w:sdtContent>
              <w:p w14:paraId="3CAA41B9" w14:textId="15A61A34" w:rsidR="009B2C0D" w:rsidRPr="002563DB" w:rsidRDefault="009B2C0D" w:rsidP="00CB692F">
                <w:pPr>
                  <w:tabs>
                    <w:tab w:val="center" w:pos="4536"/>
                    <w:tab w:val="right" w:pos="9072"/>
                  </w:tabs>
                  <w:rPr>
                    <w:rFonts w:asciiTheme="majorHAnsi" w:hAnsiTheme="majorHAnsi"/>
                  </w:rPr>
                </w:pPr>
                <w:r w:rsidRPr="002563DB">
                  <w:rPr>
                    <w:rStyle w:val="Platzhaltertext"/>
                    <w:rFonts w:asciiTheme="majorHAnsi" w:hAnsiTheme="majorHAnsi"/>
                  </w:rPr>
                  <w:t>Klicken Sie hier, um Text einzugeben.</w:t>
                </w:r>
              </w:p>
            </w:sdtContent>
          </w:sdt>
          <w:p w14:paraId="20480C9E" w14:textId="77777777" w:rsidR="009B2C0D" w:rsidRPr="002563DB" w:rsidRDefault="009B2C0D" w:rsidP="00CB692F">
            <w:pPr>
              <w:tabs>
                <w:tab w:val="center" w:pos="4536"/>
                <w:tab w:val="right" w:pos="9072"/>
              </w:tabs>
              <w:rPr>
                <w:rFonts w:asciiTheme="majorHAnsi" w:hAnsiTheme="majorHAnsi"/>
              </w:rPr>
            </w:pPr>
          </w:p>
          <w:p w14:paraId="3BEA9977" w14:textId="53674AB7" w:rsidR="009B2C0D" w:rsidRPr="002563DB" w:rsidRDefault="009B2C0D" w:rsidP="00CB692F">
            <w:pPr>
              <w:tabs>
                <w:tab w:val="center" w:pos="4536"/>
                <w:tab w:val="right" w:pos="9072"/>
              </w:tabs>
              <w:rPr>
                <w:rFonts w:asciiTheme="majorHAnsi" w:hAnsiTheme="majorHAnsi"/>
              </w:rPr>
            </w:pPr>
            <w:r w:rsidRPr="002563DB">
              <w:rPr>
                <w:rFonts w:asciiTheme="majorHAnsi" w:hAnsiTheme="majorHAnsi"/>
              </w:rPr>
              <w:t xml:space="preserve">Welche Daten werden dabei an Dritte übermittelt? </w:t>
            </w:r>
          </w:p>
          <w:sdt>
            <w:sdtPr>
              <w:rPr>
                <w:rFonts w:asciiTheme="majorHAnsi" w:hAnsiTheme="majorHAnsi"/>
              </w:rPr>
              <w:id w:val="410285252"/>
              <w:placeholder>
                <w:docPart w:val="DefaultPlaceholder_1082065158"/>
              </w:placeholder>
              <w:showingPlcHdr/>
            </w:sdtPr>
            <w:sdtEndPr/>
            <w:sdtContent>
              <w:p w14:paraId="7402F63F" w14:textId="70F70BC1" w:rsidR="009B2C0D" w:rsidRPr="002563DB" w:rsidRDefault="009B2C0D" w:rsidP="009B2C0D">
                <w:pPr>
                  <w:tabs>
                    <w:tab w:val="center" w:pos="4536"/>
                    <w:tab w:val="right" w:pos="9072"/>
                  </w:tabs>
                  <w:rPr>
                    <w:rFonts w:asciiTheme="majorHAnsi" w:hAnsiTheme="majorHAnsi"/>
                  </w:rPr>
                </w:pPr>
                <w:r w:rsidRPr="002563DB">
                  <w:rPr>
                    <w:rStyle w:val="Platzhaltertext"/>
                    <w:rFonts w:asciiTheme="majorHAnsi" w:hAnsiTheme="majorHAnsi"/>
                  </w:rPr>
                  <w:t>Klicken Sie hier, um Text einzugeben.</w:t>
                </w:r>
              </w:p>
            </w:sdtContent>
          </w:sdt>
          <w:p w14:paraId="30ADD037" w14:textId="39B9F2E0" w:rsidR="009B2C0D" w:rsidRPr="002563DB" w:rsidRDefault="009B2C0D" w:rsidP="009B2C0D">
            <w:pPr>
              <w:tabs>
                <w:tab w:val="center" w:pos="4536"/>
                <w:tab w:val="right" w:pos="9072"/>
              </w:tabs>
              <w:rPr>
                <w:rFonts w:asciiTheme="majorHAnsi" w:eastAsia="MS Gothic" w:hAnsiTheme="majorHAnsi"/>
              </w:rPr>
            </w:pPr>
          </w:p>
          <w:p w14:paraId="2DA74D20" w14:textId="6E61192B" w:rsidR="009B2C0D" w:rsidRPr="002563DB" w:rsidRDefault="009B2C0D" w:rsidP="009B2C0D">
            <w:pPr>
              <w:tabs>
                <w:tab w:val="center" w:pos="4536"/>
                <w:tab w:val="right" w:pos="9072"/>
              </w:tabs>
              <w:rPr>
                <w:rFonts w:asciiTheme="majorHAnsi" w:hAnsiTheme="majorHAnsi"/>
              </w:rPr>
            </w:pPr>
            <w:r w:rsidRPr="002563DB">
              <w:rPr>
                <w:rFonts w:asciiTheme="majorHAnsi" w:hAnsiTheme="majorHAnsi"/>
              </w:rPr>
              <w:t>Wo stehen die Server?</w:t>
            </w:r>
          </w:p>
          <w:p w14:paraId="4B79554B" w14:textId="6045DF31" w:rsidR="009B2C0D" w:rsidRPr="002563DB" w:rsidRDefault="00C868AA" w:rsidP="009B2C0D">
            <w:pPr>
              <w:tabs>
                <w:tab w:val="center" w:pos="4536"/>
                <w:tab w:val="right" w:pos="9072"/>
              </w:tabs>
              <w:rPr>
                <w:rFonts w:asciiTheme="majorHAnsi" w:hAnsiTheme="majorHAnsi"/>
              </w:rPr>
            </w:pPr>
            <w:sdt>
              <w:sdtPr>
                <w:rPr>
                  <w:rFonts w:asciiTheme="majorHAnsi" w:hAnsiTheme="majorHAnsi"/>
                </w:rPr>
                <w:id w:val="-544519342"/>
                <w:showingPlcHdr/>
              </w:sdtPr>
              <w:sdtEndPr/>
              <w:sdtContent>
                <w:r w:rsidR="009B2C0D" w:rsidRPr="002563DB">
                  <w:rPr>
                    <w:rStyle w:val="Platzhaltertext"/>
                    <w:rFonts w:asciiTheme="majorHAnsi" w:hAnsiTheme="majorHAnsi"/>
                  </w:rPr>
                  <w:t>Klicken Sie hier, um Text einzugeben.</w:t>
                </w:r>
              </w:sdtContent>
            </w:sdt>
          </w:p>
          <w:p w14:paraId="6BBC0107" w14:textId="77777777" w:rsidR="009B2C0D" w:rsidRDefault="009B2C0D" w:rsidP="00CB692F">
            <w:pPr>
              <w:tabs>
                <w:tab w:val="center" w:pos="4536"/>
                <w:tab w:val="right" w:pos="9072"/>
              </w:tabs>
              <w:rPr>
                <w:rFonts w:asciiTheme="majorHAnsi" w:hAnsiTheme="majorHAnsi"/>
              </w:rPr>
            </w:pPr>
          </w:p>
          <w:p w14:paraId="1749E6A3" w14:textId="77777777" w:rsidR="009063BA" w:rsidRDefault="009063BA" w:rsidP="00CB692F">
            <w:pPr>
              <w:tabs>
                <w:tab w:val="center" w:pos="4536"/>
                <w:tab w:val="right" w:pos="9072"/>
              </w:tabs>
              <w:rPr>
                <w:rFonts w:asciiTheme="majorHAnsi" w:hAnsiTheme="majorHAnsi"/>
              </w:rPr>
            </w:pPr>
            <w:r>
              <w:rPr>
                <w:rFonts w:asciiTheme="majorHAnsi" w:hAnsiTheme="majorHAnsi"/>
              </w:rPr>
              <w:t>Wurde eine Auftragsverarbeitungsvereinbarung geschlossen?</w:t>
            </w:r>
          </w:p>
          <w:p w14:paraId="507E0E5D" w14:textId="77777777" w:rsidR="009063BA" w:rsidRPr="002563DB" w:rsidRDefault="00C868AA" w:rsidP="009063BA">
            <w:pPr>
              <w:tabs>
                <w:tab w:val="center" w:pos="4536"/>
                <w:tab w:val="right" w:pos="9072"/>
              </w:tabs>
              <w:rPr>
                <w:rFonts w:asciiTheme="majorHAnsi" w:hAnsiTheme="majorHAnsi"/>
              </w:rPr>
            </w:pPr>
            <w:sdt>
              <w:sdtPr>
                <w:rPr>
                  <w:rFonts w:asciiTheme="majorHAnsi" w:hAnsiTheme="majorHAnsi"/>
                </w:rPr>
                <w:id w:val="-581753720"/>
                <w14:checkbox>
                  <w14:checked w14:val="0"/>
                  <w14:checkedState w14:val="2612" w14:font="MS Gothic"/>
                  <w14:uncheckedState w14:val="2610" w14:font="MS Gothic"/>
                </w14:checkbox>
              </w:sdtPr>
              <w:sdtEndPr/>
              <w:sdtContent>
                <w:r w:rsidR="009063BA" w:rsidRPr="002563DB">
                  <w:rPr>
                    <w:rFonts w:ascii="MS Gothic" w:eastAsia="MS Gothic" w:hAnsi="MS Gothic" w:cs="MS Gothic" w:hint="eastAsia"/>
                  </w:rPr>
                  <w:t>☐</w:t>
                </w:r>
              </w:sdtContent>
            </w:sdt>
            <w:r w:rsidR="009063BA" w:rsidRPr="002563DB">
              <w:rPr>
                <w:rFonts w:asciiTheme="majorHAnsi" w:hAnsiTheme="majorHAnsi"/>
              </w:rPr>
              <w:t xml:space="preserve">  Ja</w:t>
            </w:r>
          </w:p>
          <w:p w14:paraId="0EF9D969" w14:textId="77777777" w:rsidR="009063BA" w:rsidRPr="002563DB" w:rsidRDefault="00C868AA" w:rsidP="009063BA">
            <w:pPr>
              <w:tabs>
                <w:tab w:val="center" w:pos="4536"/>
                <w:tab w:val="right" w:pos="9072"/>
              </w:tabs>
              <w:rPr>
                <w:rFonts w:asciiTheme="majorHAnsi" w:hAnsiTheme="majorHAnsi"/>
              </w:rPr>
            </w:pPr>
            <w:sdt>
              <w:sdtPr>
                <w:rPr>
                  <w:rFonts w:asciiTheme="majorHAnsi" w:hAnsiTheme="majorHAnsi"/>
                </w:rPr>
                <w:id w:val="-698541202"/>
                <w14:checkbox>
                  <w14:checked w14:val="0"/>
                  <w14:checkedState w14:val="2612" w14:font="MS Gothic"/>
                  <w14:uncheckedState w14:val="2610" w14:font="MS Gothic"/>
                </w14:checkbox>
              </w:sdtPr>
              <w:sdtEndPr/>
              <w:sdtContent>
                <w:r w:rsidR="009063BA" w:rsidRPr="002563DB">
                  <w:rPr>
                    <w:rFonts w:ascii="MS Gothic" w:eastAsia="MS Gothic" w:hAnsi="MS Gothic" w:cs="MS Gothic" w:hint="eastAsia"/>
                  </w:rPr>
                  <w:t>☐</w:t>
                </w:r>
              </w:sdtContent>
            </w:sdt>
            <w:r w:rsidR="009063BA" w:rsidRPr="002563DB">
              <w:rPr>
                <w:rFonts w:asciiTheme="majorHAnsi" w:hAnsiTheme="majorHAnsi"/>
              </w:rPr>
              <w:t xml:space="preserve">  Nein</w:t>
            </w:r>
          </w:p>
          <w:p w14:paraId="67694FF8" w14:textId="1EE576EC" w:rsidR="009063BA" w:rsidRPr="009063BA" w:rsidRDefault="009063BA" w:rsidP="00CB692F">
            <w:pPr>
              <w:tabs>
                <w:tab w:val="center" w:pos="4536"/>
                <w:tab w:val="right" w:pos="9072"/>
              </w:tabs>
              <w:rPr>
                <w:rFonts w:asciiTheme="majorHAnsi" w:hAnsiTheme="majorHAnsi"/>
                <w:i/>
              </w:rPr>
            </w:pPr>
            <w:r w:rsidRPr="009063BA">
              <w:rPr>
                <w:rFonts w:asciiTheme="majorHAnsi" w:hAnsiTheme="majorHAnsi"/>
                <w:i/>
                <w:color w:val="C00000"/>
              </w:rPr>
              <w:t xml:space="preserve">Hinweis: Für Mailchimp findet man diese hier: </w:t>
            </w:r>
            <w:hyperlink r:id="rId27" w:history="1">
              <w:r w:rsidRPr="009063BA">
                <w:rPr>
                  <w:rStyle w:val="Hyperlink"/>
                  <w:rFonts w:asciiTheme="majorHAnsi" w:hAnsiTheme="majorHAnsi"/>
                  <w:i/>
                  <w:color w:val="C00000"/>
                </w:rPr>
                <w:t>https://mailchimp.com/legal/forms/data-processing-agreement/</w:t>
              </w:r>
            </w:hyperlink>
            <w:r w:rsidRPr="009063BA">
              <w:rPr>
                <w:rFonts w:asciiTheme="majorHAnsi" w:hAnsiTheme="majorHAnsi"/>
                <w:i/>
                <w:color w:val="C00000"/>
              </w:rPr>
              <w:t xml:space="preserve"> </w:t>
            </w:r>
          </w:p>
        </w:tc>
      </w:tr>
      <w:tr w:rsidR="002A0E31" w:rsidRPr="002563DB" w14:paraId="19C5DF37" w14:textId="77777777" w:rsidTr="00CA4D94">
        <w:tc>
          <w:tcPr>
            <w:tcW w:w="9210" w:type="dxa"/>
          </w:tcPr>
          <w:p w14:paraId="498D1018" w14:textId="77777777" w:rsidR="002A0E31" w:rsidRPr="002563DB" w:rsidRDefault="002A0E31" w:rsidP="00CA4D94">
            <w:pPr>
              <w:tabs>
                <w:tab w:val="center" w:pos="4536"/>
                <w:tab w:val="right" w:pos="9072"/>
              </w:tabs>
              <w:rPr>
                <w:rFonts w:asciiTheme="majorHAnsi" w:hAnsiTheme="majorHAnsi"/>
              </w:rPr>
            </w:pPr>
            <w:r>
              <w:rPr>
                <w:rFonts w:asciiTheme="majorHAnsi" w:hAnsiTheme="majorHAnsi"/>
              </w:rPr>
              <w:lastRenderedPageBreak/>
              <w:t>Wie werden Nutzer über Änderungen etc. informiert?</w:t>
            </w:r>
          </w:p>
          <w:p w14:paraId="43AF4DF2" w14:textId="77777777" w:rsidR="002A0E31" w:rsidRPr="002563DB" w:rsidRDefault="00C868AA" w:rsidP="00CA4D94">
            <w:pPr>
              <w:tabs>
                <w:tab w:val="center" w:pos="4536"/>
                <w:tab w:val="right" w:pos="9072"/>
              </w:tabs>
              <w:rPr>
                <w:rFonts w:asciiTheme="majorHAnsi" w:hAnsiTheme="majorHAnsi"/>
              </w:rPr>
            </w:pPr>
            <w:sdt>
              <w:sdtPr>
                <w:rPr>
                  <w:rFonts w:asciiTheme="majorHAnsi" w:hAnsiTheme="majorHAnsi"/>
                </w:rPr>
                <w:id w:val="1015414118"/>
                <w14:checkbox>
                  <w14:checked w14:val="0"/>
                  <w14:checkedState w14:val="2612" w14:font="MS Gothic"/>
                  <w14:uncheckedState w14:val="2610" w14:font="MS Gothic"/>
                </w14:checkbox>
              </w:sdtPr>
              <w:sdtEndPr/>
              <w:sdtContent>
                <w:r w:rsidR="002A0E31" w:rsidRPr="002563DB">
                  <w:rPr>
                    <w:rFonts w:ascii="MS Gothic" w:eastAsia="MS Gothic" w:hAnsi="MS Gothic" w:cs="MS Gothic" w:hint="eastAsia"/>
                  </w:rPr>
                  <w:t>☐</w:t>
                </w:r>
              </w:sdtContent>
            </w:sdt>
            <w:r w:rsidR="002A0E31" w:rsidRPr="002563DB">
              <w:rPr>
                <w:rFonts w:asciiTheme="majorHAnsi" w:hAnsiTheme="majorHAnsi"/>
              </w:rPr>
              <w:t xml:space="preserve">  </w:t>
            </w:r>
            <w:r w:rsidR="002A0E31">
              <w:rPr>
                <w:rFonts w:asciiTheme="majorHAnsi" w:hAnsiTheme="majorHAnsi"/>
              </w:rPr>
              <w:t>E-Mail</w:t>
            </w:r>
          </w:p>
          <w:p w14:paraId="374E25F7" w14:textId="77777777" w:rsidR="002A0E31" w:rsidRPr="002563DB" w:rsidRDefault="00C868AA" w:rsidP="00CA4D94">
            <w:pPr>
              <w:tabs>
                <w:tab w:val="center" w:pos="4536"/>
                <w:tab w:val="right" w:pos="9072"/>
              </w:tabs>
              <w:rPr>
                <w:rFonts w:asciiTheme="majorHAnsi" w:hAnsiTheme="majorHAnsi"/>
              </w:rPr>
            </w:pPr>
            <w:sdt>
              <w:sdtPr>
                <w:rPr>
                  <w:rFonts w:asciiTheme="majorHAnsi" w:hAnsiTheme="majorHAnsi"/>
                </w:rPr>
                <w:id w:val="-1362199202"/>
                <w14:checkbox>
                  <w14:checked w14:val="0"/>
                  <w14:checkedState w14:val="2612" w14:font="MS Gothic"/>
                  <w14:uncheckedState w14:val="2610" w14:font="MS Gothic"/>
                </w14:checkbox>
              </w:sdtPr>
              <w:sdtEndPr/>
              <w:sdtContent>
                <w:r w:rsidR="002A0E31" w:rsidRPr="002563DB">
                  <w:rPr>
                    <w:rFonts w:ascii="MS Gothic" w:eastAsia="MS Gothic" w:hAnsi="MS Gothic" w:cs="MS Gothic" w:hint="eastAsia"/>
                  </w:rPr>
                  <w:t>☐</w:t>
                </w:r>
              </w:sdtContent>
            </w:sdt>
            <w:r w:rsidR="002A0E31" w:rsidRPr="002563DB">
              <w:rPr>
                <w:rFonts w:asciiTheme="majorHAnsi" w:hAnsiTheme="majorHAnsi"/>
              </w:rPr>
              <w:t xml:space="preserve">  </w:t>
            </w:r>
            <w:r w:rsidR="002A0E31">
              <w:rPr>
                <w:rFonts w:asciiTheme="majorHAnsi" w:hAnsiTheme="majorHAnsi"/>
              </w:rPr>
              <w:t xml:space="preserve">Sonstiges:  </w:t>
            </w:r>
            <w:sdt>
              <w:sdtPr>
                <w:rPr>
                  <w:rFonts w:asciiTheme="majorHAnsi" w:hAnsiTheme="majorHAnsi"/>
                </w:rPr>
                <w:id w:val="-864053542"/>
                <w:showingPlcHdr/>
              </w:sdtPr>
              <w:sdtEndPr/>
              <w:sdtContent>
                <w:r w:rsidR="002A0E31" w:rsidRPr="00647FF1">
                  <w:rPr>
                    <w:rStyle w:val="Platzhaltertext"/>
                  </w:rPr>
                  <w:t>Klicken Sie hier, um Text einzugeben.</w:t>
                </w:r>
              </w:sdtContent>
            </w:sdt>
          </w:p>
          <w:p w14:paraId="4C134188" w14:textId="77777777" w:rsidR="002A0E31" w:rsidRPr="002563DB" w:rsidRDefault="002A0E31" w:rsidP="00CA4D94">
            <w:pPr>
              <w:tabs>
                <w:tab w:val="center" w:pos="4536"/>
                <w:tab w:val="right" w:pos="9072"/>
              </w:tabs>
              <w:rPr>
                <w:rFonts w:asciiTheme="majorHAnsi" w:hAnsiTheme="majorHAnsi"/>
              </w:rPr>
            </w:pPr>
          </w:p>
        </w:tc>
      </w:tr>
      <w:tr w:rsidR="00A71AA7" w:rsidRPr="002563DB" w14:paraId="6E5C21A9" w14:textId="77777777" w:rsidTr="00CA4D94">
        <w:tc>
          <w:tcPr>
            <w:tcW w:w="9210" w:type="dxa"/>
          </w:tcPr>
          <w:p w14:paraId="58F102B8" w14:textId="77777777" w:rsidR="00A71AA7" w:rsidRDefault="00A71AA7" w:rsidP="00CA4D94">
            <w:pPr>
              <w:tabs>
                <w:tab w:val="center" w:pos="4536"/>
                <w:tab w:val="right" w:pos="9072"/>
              </w:tabs>
              <w:rPr>
                <w:rFonts w:asciiTheme="majorHAnsi" w:hAnsiTheme="majorHAnsi"/>
              </w:rPr>
            </w:pPr>
            <w:r>
              <w:rPr>
                <w:rFonts w:asciiTheme="majorHAnsi" w:hAnsiTheme="majorHAnsi"/>
              </w:rPr>
              <w:t>Werden sämtliche Daten verschlüsselt übertragen? Welche Technik? Bitte benennen.</w:t>
            </w:r>
          </w:p>
          <w:p w14:paraId="31024302" w14:textId="77777777" w:rsidR="00A71AA7" w:rsidRPr="002563DB" w:rsidRDefault="00A71AA7" w:rsidP="00CA4D94">
            <w:pPr>
              <w:tabs>
                <w:tab w:val="center" w:pos="4536"/>
                <w:tab w:val="right" w:pos="9072"/>
              </w:tabs>
              <w:rPr>
                <w:rFonts w:asciiTheme="majorHAnsi" w:hAnsiTheme="majorHAnsi"/>
              </w:rPr>
            </w:pPr>
          </w:p>
          <w:p w14:paraId="3ED1685C" w14:textId="77777777" w:rsidR="00A71AA7" w:rsidRPr="002563DB" w:rsidRDefault="00C868AA" w:rsidP="00CA4D94">
            <w:pPr>
              <w:tabs>
                <w:tab w:val="center" w:pos="4536"/>
                <w:tab w:val="right" w:pos="9072"/>
              </w:tabs>
              <w:rPr>
                <w:rFonts w:asciiTheme="majorHAnsi" w:hAnsiTheme="majorHAnsi"/>
              </w:rPr>
            </w:pPr>
            <w:sdt>
              <w:sdtPr>
                <w:rPr>
                  <w:rFonts w:asciiTheme="majorHAnsi" w:hAnsiTheme="majorHAnsi"/>
                </w:rPr>
                <w:id w:val="-1198002082"/>
                <w:showingPlcHdr/>
              </w:sdtPr>
              <w:sdtEndPr/>
              <w:sdtContent>
                <w:r w:rsidR="00A71AA7" w:rsidRPr="002563DB">
                  <w:rPr>
                    <w:rStyle w:val="Platzhaltertext"/>
                    <w:rFonts w:asciiTheme="majorHAnsi" w:hAnsiTheme="majorHAnsi"/>
                  </w:rPr>
                  <w:t>Klicken Sie hier, um Text einzugeben.</w:t>
                </w:r>
              </w:sdtContent>
            </w:sdt>
          </w:p>
          <w:p w14:paraId="029D79F3" w14:textId="77777777" w:rsidR="00A71AA7" w:rsidRPr="002563DB" w:rsidRDefault="00A71AA7" w:rsidP="00CA4D94">
            <w:pPr>
              <w:tabs>
                <w:tab w:val="center" w:pos="4536"/>
                <w:tab w:val="right" w:pos="9072"/>
              </w:tabs>
              <w:rPr>
                <w:rFonts w:asciiTheme="majorHAnsi" w:hAnsiTheme="majorHAnsi"/>
              </w:rPr>
            </w:pPr>
          </w:p>
        </w:tc>
      </w:tr>
      <w:tr w:rsidR="00B31D94" w:rsidRPr="002563DB" w14:paraId="2A18816B" w14:textId="77777777" w:rsidTr="00CB692F">
        <w:tc>
          <w:tcPr>
            <w:tcW w:w="9210" w:type="dxa"/>
          </w:tcPr>
          <w:p w14:paraId="25FD6817" w14:textId="77777777" w:rsidR="00B31D94" w:rsidRDefault="00B31D94" w:rsidP="00CB692F">
            <w:pPr>
              <w:tabs>
                <w:tab w:val="center" w:pos="4536"/>
                <w:tab w:val="right" w:pos="9072"/>
              </w:tabs>
              <w:rPr>
                <w:rFonts w:asciiTheme="majorHAnsi" w:hAnsiTheme="majorHAnsi"/>
              </w:rPr>
            </w:pPr>
            <w:r>
              <w:rPr>
                <w:rFonts w:asciiTheme="majorHAnsi" w:hAnsiTheme="majorHAnsi"/>
              </w:rPr>
              <w:t>Werden die Öffnungsraten und Linkklicks im Newsletter analysiert?</w:t>
            </w:r>
          </w:p>
          <w:p w14:paraId="49F73FCE" w14:textId="77777777" w:rsidR="00B31D94" w:rsidRPr="002563DB" w:rsidRDefault="00C868AA" w:rsidP="00B31D94">
            <w:pPr>
              <w:tabs>
                <w:tab w:val="center" w:pos="4536"/>
                <w:tab w:val="right" w:pos="9072"/>
              </w:tabs>
              <w:rPr>
                <w:rFonts w:asciiTheme="majorHAnsi" w:hAnsiTheme="majorHAnsi"/>
              </w:rPr>
            </w:pPr>
            <w:sdt>
              <w:sdtPr>
                <w:rPr>
                  <w:rFonts w:asciiTheme="majorHAnsi" w:hAnsiTheme="majorHAnsi"/>
                </w:rPr>
                <w:id w:val="-1643880632"/>
                <w14:checkbox>
                  <w14:checked w14:val="0"/>
                  <w14:checkedState w14:val="2612" w14:font="MS Gothic"/>
                  <w14:uncheckedState w14:val="2610" w14:font="MS Gothic"/>
                </w14:checkbox>
              </w:sdtPr>
              <w:sdtEndPr/>
              <w:sdtContent>
                <w:r w:rsidR="00B31D94" w:rsidRPr="002563DB">
                  <w:rPr>
                    <w:rFonts w:ascii="MS Gothic" w:eastAsia="MS Gothic" w:hAnsi="MS Gothic" w:cs="MS Gothic" w:hint="eastAsia"/>
                  </w:rPr>
                  <w:t>☐</w:t>
                </w:r>
              </w:sdtContent>
            </w:sdt>
            <w:r w:rsidR="00B31D94" w:rsidRPr="002563DB">
              <w:rPr>
                <w:rFonts w:asciiTheme="majorHAnsi" w:hAnsiTheme="majorHAnsi"/>
              </w:rPr>
              <w:t xml:space="preserve">  Ja</w:t>
            </w:r>
          </w:p>
          <w:p w14:paraId="2D57A903" w14:textId="77777777" w:rsidR="00B31D94" w:rsidRPr="002563DB" w:rsidRDefault="00C868AA" w:rsidP="00B31D94">
            <w:pPr>
              <w:tabs>
                <w:tab w:val="center" w:pos="4536"/>
                <w:tab w:val="right" w:pos="9072"/>
              </w:tabs>
              <w:rPr>
                <w:rFonts w:asciiTheme="majorHAnsi" w:hAnsiTheme="majorHAnsi"/>
              </w:rPr>
            </w:pPr>
            <w:sdt>
              <w:sdtPr>
                <w:rPr>
                  <w:rFonts w:asciiTheme="majorHAnsi" w:hAnsiTheme="majorHAnsi"/>
                </w:rPr>
                <w:id w:val="-1844855061"/>
                <w14:checkbox>
                  <w14:checked w14:val="0"/>
                  <w14:checkedState w14:val="2612" w14:font="MS Gothic"/>
                  <w14:uncheckedState w14:val="2610" w14:font="MS Gothic"/>
                </w14:checkbox>
              </w:sdtPr>
              <w:sdtEndPr/>
              <w:sdtContent>
                <w:r w:rsidR="00B31D94" w:rsidRPr="002563DB">
                  <w:rPr>
                    <w:rFonts w:ascii="MS Gothic" w:eastAsia="MS Gothic" w:hAnsi="MS Gothic" w:cs="MS Gothic" w:hint="eastAsia"/>
                  </w:rPr>
                  <w:t>☐</w:t>
                </w:r>
              </w:sdtContent>
            </w:sdt>
            <w:r w:rsidR="00B31D94" w:rsidRPr="002563DB">
              <w:rPr>
                <w:rFonts w:asciiTheme="majorHAnsi" w:hAnsiTheme="majorHAnsi"/>
              </w:rPr>
              <w:t xml:space="preserve">  Nein</w:t>
            </w:r>
          </w:p>
          <w:p w14:paraId="058EFA93" w14:textId="02E3F211" w:rsidR="00B31D94" w:rsidRDefault="00B31D94" w:rsidP="00CB692F">
            <w:pPr>
              <w:tabs>
                <w:tab w:val="center" w:pos="4536"/>
                <w:tab w:val="right" w:pos="9072"/>
              </w:tabs>
              <w:rPr>
                <w:rFonts w:asciiTheme="majorHAnsi" w:hAnsiTheme="majorHAnsi"/>
                <w:i/>
                <w:color w:val="C00000"/>
              </w:rPr>
            </w:pPr>
            <w:r w:rsidRPr="002563DB">
              <w:rPr>
                <w:rFonts w:asciiTheme="majorHAnsi" w:hAnsiTheme="majorHAnsi"/>
                <w:i/>
                <w:color w:val="C00000"/>
              </w:rPr>
              <w:t xml:space="preserve">Hinweis: </w:t>
            </w:r>
            <w:r>
              <w:rPr>
                <w:rFonts w:asciiTheme="majorHAnsi" w:hAnsiTheme="majorHAnsi"/>
                <w:i/>
                <w:color w:val="C00000"/>
              </w:rPr>
              <w:t>Falls ja, muss dies vor Anmeldung im o. g. Hinweistext erwähnt werden.</w:t>
            </w:r>
          </w:p>
          <w:p w14:paraId="7DCA3616" w14:textId="77777777" w:rsidR="00B31D94" w:rsidRDefault="00B31D94" w:rsidP="00CB692F">
            <w:pPr>
              <w:tabs>
                <w:tab w:val="center" w:pos="4536"/>
                <w:tab w:val="right" w:pos="9072"/>
              </w:tabs>
              <w:rPr>
                <w:rFonts w:asciiTheme="majorHAnsi" w:hAnsiTheme="majorHAnsi"/>
                <w:i/>
                <w:color w:val="C00000"/>
              </w:rPr>
            </w:pPr>
          </w:p>
          <w:p w14:paraId="5189E7E0" w14:textId="00964A7E" w:rsidR="00B31D94" w:rsidRPr="00DA3659" w:rsidRDefault="00B31D94" w:rsidP="00CB692F">
            <w:pPr>
              <w:tabs>
                <w:tab w:val="center" w:pos="4536"/>
                <w:tab w:val="right" w:pos="9072"/>
              </w:tabs>
              <w:rPr>
                <w:rFonts w:asciiTheme="majorHAnsi" w:hAnsiTheme="majorHAnsi"/>
              </w:rPr>
            </w:pPr>
            <w:r w:rsidRPr="00DA3659">
              <w:rPr>
                <w:rFonts w:asciiTheme="majorHAnsi" w:hAnsiTheme="majorHAnsi"/>
              </w:rPr>
              <w:t>Welche Daten werden hierbei erhoben?</w:t>
            </w:r>
          </w:p>
          <w:p w14:paraId="4754CA00" w14:textId="33348509" w:rsidR="00B31D94" w:rsidRPr="002563DB" w:rsidRDefault="00C868AA" w:rsidP="00B31D94">
            <w:pPr>
              <w:tabs>
                <w:tab w:val="center" w:pos="4536"/>
                <w:tab w:val="right" w:pos="9072"/>
              </w:tabs>
              <w:rPr>
                <w:rFonts w:asciiTheme="majorHAnsi" w:hAnsiTheme="majorHAnsi"/>
              </w:rPr>
            </w:pPr>
            <w:sdt>
              <w:sdtPr>
                <w:rPr>
                  <w:rFonts w:asciiTheme="majorHAnsi" w:hAnsiTheme="majorHAnsi"/>
                </w:rPr>
                <w:id w:val="1266575841"/>
                <w14:checkbox>
                  <w14:checked w14:val="0"/>
                  <w14:checkedState w14:val="2612" w14:font="MS Gothic"/>
                  <w14:uncheckedState w14:val="2610" w14:font="MS Gothic"/>
                </w14:checkbox>
              </w:sdtPr>
              <w:sdtEndPr/>
              <w:sdtContent>
                <w:r w:rsidR="00B31D94" w:rsidRPr="002563DB">
                  <w:rPr>
                    <w:rFonts w:ascii="MS Gothic" w:eastAsia="MS Gothic" w:hAnsi="MS Gothic" w:cs="MS Gothic" w:hint="eastAsia"/>
                  </w:rPr>
                  <w:t>☐</w:t>
                </w:r>
              </w:sdtContent>
            </w:sdt>
            <w:r w:rsidR="00B31D94" w:rsidRPr="002563DB">
              <w:rPr>
                <w:rFonts w:asciiTheme="majorHAnsi" w:hAnsiTheme="majorHAnsi"/>
              </w:rPr>
              <w:t xml:space="preserve">  </w:t>
            </w:r>
            <w:r w:rsidR="00B31D94">
              <w:rPr>
                <w:rFonts w:asciiTheme="majorHAnsi" w:hAnsiTheme="majorHAnsi"/>
              </w:rPr>
              <w:t>Browser, Version</w:t>
            </w:r>
          </w:p>
          <w:p w14:paraId="1AD6370C" w14:textId="26D876D8" w:rsidR="00B31D94" w:rsidRDefault="00C868AA" w:rsidP="00B31D94">
            <w:pPr>
              <w:tabs>
                <w:tab w:val="center" w:pos="4536"/>
                <w:tab w:val="right" w:pos="9072"/>
              </w:tabs>
              <w:rPr>
                <w:rFonts w:asciiTheme="majorHAnsi" w:hAnsiTheme="majorHAnsi"/>
              </w:rPr>
            </w:pPr>
            <w:sdt>
              <w:sdtPr>
                <w:rPr>
                  <w:rFonts w:asciiTheme="majorHAnsi" w:hAnsiTheme="majorHAnsi"/>
                </w:rPr>
                <w:id w:val="1026756905"/>
                <w14:checkbox>
                  <w14:checked w14:val="0"/>
                  <w14:checkedState w14:val="2612" w14:font="MS Gothic"/>
                  <w14:uncheckedState w14:val="2610" w14:font="MS Gothic"/>
                </w14:checkbox>
              </w:sdtPr>
              <w:sdtEndPr/>
              <w:sdtContent>
                <w:r w:rsidR="00B31D94" w:rsidRPr="002563DB">
                  <w:rPr>
                    <w:rFonts w:ascii="MS Gothic" w:eastAsia="MS Gothic" w:hAnsi="MS Gothic" w:cs="MS Gothic" w:hint="eastAsia"/>
                  </w:rPr>
                  <w:t>☐</w:t>
                </w:r>
              </w:sdtContent>
            </w:sdt>
            <w:r w:rsidR="00B31D94" w:rsidRPr="002563DB">
              <w:rPr>
                <w:rFonts w:asciiTheme="majorHAnsi" w:hAnsiTheme="majorHAnsi"/>
              </w:rPr>
              <w:t xml:space="preserve">  </w:t>
            </w:r>
            <w:r w:rsidR="00B31D94">
              <w:rPr>
                <w:rFonts w:asciiTheme="majorHAnsi" w:hAnsiTheme="majorHAnsi"/>
              </w:rPr>
              <w:t>Betriebssystem</w:t>
            </w:r>
          </w:p>
          <w:p w14:paraId="3F22E134" w14:textId="72DB6610" w:rsidR="00B31D94" w:rsidRPr="002563DB" w:rsidRDefault="00C868AA" w:rsidP="00B31D94">
            <w:pPr>
              <w:tabs>
                <w:tab w:val="center" w:pos="4536"/>
                <w:tab w:val="right" w:pos="9072"/>
              </w:tabs>
              <w:rPr>
                <w:rFonts w:asciiTheme="majorHAnsi" w:hAnsiTheme="majorHAnsi"/>
              </w:rPr>
            </w:pPr>
            <w:sdt>
              <w:sdtPr>
                <w:rPr>
                  <w:rFonts w:asciiTheme="majorHAnsi" w:hAnsiTheme="majorHAnsi"/>
                </w:rPr>
                <w:id w:val="156893741"/>
                <w14:checkbox>
                  <w14:checked w14:val="0"/>
                  <w14:checkedState w14:val="2612" w14:font="MS Gothic"/>
                  <w14:uncheckedState w14:val="2610" w14:font="MS Gothic"/>
                </w14:checkbox>
              </w:sdtPr>
              <w:sdtEndPr/>
              <w:sdtContent>
                <w:r w:rsidR="00B31D94" w:rsidRPr="002563DB">
                  <w:rPr>
                    <w:rFonts w:ascii="MS Gothic" w:eastAsia="MS Gothic" w:hAnsi="MS Gothic" w:cs="MS Gothic" w:hint="eastAsia"/>
                  </w:rPr>
                  <w:t>☐</w:t>
                </w:r>
              </w:sdtContent>
            </w:sdt>
            <w:r w:rsidR="00B31D94" w:rsidRPr="002563DB">
              <w:rPr>
                <w:rFonts w:asciiTheme="majorHAnsi" w:hAnsiTheme="majorHAnsi"/>
              </w:rPr>
              <w:t xml:space="preserve">  </w:t>
            </w:r>
            <w:r w:rsidR="00B31D94">
              <w:rPr>
                <w:rFonts w:asciiTheme="majorHAnsi" w:hAnsiTheme="majorHAnsi"/>
              </w:rPr>
              <w:t>IP-Adresse</w:t>
            </w:r>
          </w:p>
          <w:p w14:paraId="38266A33" w14:textId="2AF7F22C" w:rsidR="00B31D94" w:rsidRDefault="00C868AA" w:rsidP="00B31D94">
            <w:pPr>
              <w:tabs>
                <w:tab w:val="center" w:pos="4536"/>
                <w:tab w:val="right" w:pos="9072"/>
              </w:tabs>
              <w:rPr>
                <w:rFonts w:asciiTheme="majorHAnsi" w:hAnsiTheme="majorHAnsi"/>
              </w:rPr>
            </w:pPr>
            <w:sdt>
              <w:sdtPr>
                <w:rPr>
                  <w:rFonts w:asciiTheme="majorHAnsi" w:hAnsiTheme="majorHAnsi"/>
                </w:rPr>
                <w:id w:val="-1192995048"/>
                <w14:checkbox>
                  <w14:checked w14:val="0"/>
                  <w14:checkedState w14:val="2612" w14:font="MS Gothic"/>
                  <w14:uncheckedState w14:val="2610" w14:font="MS Gothic"/>
                </w14:checkbox>
              </w:sdtPr>
              <w:sdtEndPr/>
              <w:sdtContent>
                <w:r w:rsidR="00B31D94" w:rsidRPr="002563DB">
                  <w:rPr>
                    <w:rFonts w:ascii="MS Gothic" w:eastAsia="MS Gothic" w:hAnsi="MS Gothic" w:cs="MS Gothic" w:hint="eastAsia"/>
                  </w:rPr>
                  <w:t>☐</w:t>
                </w:r>
              </w:sdtContent>
            </w:sdt>
            <w:r w:rsidR="00B31D94" w:rsidRPr="002563DB">
              <w:rPr>
                <w:rFonts w:asciiTheme="majorHAnsi" w:hAnsiTheme="majorHAnsi"/>
              </w:rPr>
              <w:t xml:space="preserve">  </w:t>
            </w:r>
            <w:r w:rsidR="00B31D94">
              <w:rPr>
                <w:rFonts w:asciiTheme="majorHAnsi" w:hAnsiTheme="majorHAnsi"/>
              </w:rPr>
              <w:t>Zeitpunkt des Abrufs</w:t>
            </w:r>
          </w:p>
          <w:p w14:paraId="572E5F9A" w14:textId="6DE570E2" w:rsidR="00B31D94" w:rsidRPr="002563DB" w:rsidRDefault="00C868AA" w:rsidP="00B31D94">
            <w:pPr>
              <w:tabs>
                <w:tab w:val="center" w:pos="4536"/>
                <w:tab w:val="right" w:pos="9072"/>
              </w:tabs>
              <w:rPr>
                <w:rFonts w:asciiTheme="majorHAnsi" w:hAnsiTheme="majorHAnsi"/>
              </w:rPr>
            </w:pPr>
            <w:sdt>
              <w:sdtPr>
                <w:rPr>
                  <w:rFonts w:asciiTheme="majorHAnsi" w:hAnsiTheme="majorHAnsi"/>
                </w:rPr>
                <w:id w:val="1503164141"/>
                <w14:checkbox>
                  <w14:checked w14:val="0"/>
                  <w14:checkedState w14:val="2612" w14:font="MS Gothic"/>
                  <w14:uncheckedState w14:val="2610" w14:font="MS Gothic"/>
                </w14:checkbox>
              </w:sdtPr>
              <w:sdtEndPr/>
              <w:sdtContent>
                <w:r w:rsidR="00B31D94" w:rsidRPr="002563DB">
                  <w:rPr>
                    <w:rFonts w:ascii="MS Gothic" w:eastAsia="MS Gothic" w:hAnsi="MS Gothic" w:cs="MS Gothic" w:hint="eastAsia"/>
                  </w:rPr>
                  <w:t>☐</w:t>
                </w:r>
              </w:sdtContent>
            </w:sdt>
            <w:r w:rsidR="00B31D94" w:rsidRPr="002563DB">
              <w:rPr>
                <w:rFonts w:asciiTheme="majorHAnsi" w:hAnsiTheme="majorHAnsi"/>
              </w:rPr>
              <w:t xml:space="preserve">  </w:t>
            </w:r>
            <w:r w:rsidR="00B31D94">
              <w:rPr>
                <w:rFonts w:asciiTheme="majorHAnsi" w:hAnsiTheme="majorHAnsi"/>
              </w:rPr>
              <w:t>Feststellung, ob Newsletter geöffnet wird</w:t>
            </w:r>
          </w:p>
          <w:p w14:paraId="47AF54DE" w14:textId="7647F22F" w:rsidR="00B31D94" w:rsidRPr="002563DB" w:rsidRDefault="00C868AA" w:rsidP="00B31D94">
            <w:pPr>
              <w:tabs>
                <w:tab w:val="center" w:pos="4536"/>
                <w:tab w:val="right" w:pos="9072"/>
              </w:tabs>
              <w:rPr>
                <w:rFonts w:asciiTheme="majorHAnsi" w:hAnsiTheme="majorHAnsi"/>
              </w:rPr>
            </w:pPr>
            <w:sdt>
              <w:sdtPr>
                <w:rPr>
                  <w:rFonts w:asciiTheme="majorHAnsi" w:hAnsiTheme="majorHAnsi"/>
                </w:rPr>
                <w:id w:val="1432168693"/>
                <w14:checkbox>
                  <w14:checked w14:val="0"/>
                  <w14:checkedState w14:val="2612" w14:font="MS Gothic"/>
                  <w14:uncheckedState w14:val="2610" w14:font="MS Gothic"/>
                </w14:checkbox>
              </w:sdtPr>
              <w:sdtEndPr/>
              <w:sdtContent>
                <w:r w:rsidR="00B31D94" w:rsidRPr="002563DB">
                  <w:rPr>
                    <w:rFonts w:ascii="MS Gothic" w:eastAsia="MS Gothic" w:hAnsi="MS Gothic" w:cs="MS Gothic" w:hint="eastAsia"/>
                  </w:rPr>
                  <w:t>☐</w:t>
                </w:r>
              </w:sdtContent>
            </w:sdt>
            <w:r w:rsidR="00B31D94" w:rsidRPr="002563DB">
              <w:rPr>
                <w:rFonts w:asciiTheme="majorHAnsi" w:hAnsiTheme="majorHAnsi"/>
              </w:rPr>
              <w:t xml:space="preserve">  </w:t>
            </w:r>
            <w:r w:rsidR="00B31D94">
              <w:rPr>
                <w:rFonts w:asciiTheme="majorHAnsi" w:hAnsiTheme="majorHAnsi"/>
              </w:rPr>
              <w:t>Feststellung, wann Newsletter geöffnet wird</w:t>
            </w:r>
          </w:p>
          <w:p w14:paraId="26A3C04D" w14:textId="0F97C936" w:rsidR="00B31D94" w:rsidRPr="002563DB" w:rsidRDefault="00C868AA" w:rsidP="00B31D94">
            <w:pPr>
              <w:tabs>
                <w:tab w:val="center" w:pos="4536"/>
                <w:tab w:val="right" w:pos="9072"/>
              </w:tabs>
              <w:rPr>
                <w:rFonts w:asciiTheme="majorHAnsi" w:hAnsiTheme="majorHAnsi"/>
              </w:rPr>
            </w:pPr>
            <w:sdt>
              <w:sdtPr>
                <w:rPr>
                  <w:rFonts w:asciiTheme="majorHAnsi" w:hAnsiTheme="majorHAnsi"/>
                </w:rPr>
                <w:id w:val="-2109347869"/>
                <w14:checkbox>
                  <w14:checked w14:val="0"/>
                  <w14:checkedState w14:val="2612" w14:font="MS Gothic"/>
                  <w14:uncheckedState w14:val="2610" w14:font="MS Gothic"/>
                </w14:checkbox>
              </w:sdtPr>
              <w:sdtEndPr/>
              <w:sdtContent>
                <w:r w:rsidR="00B31D94" w:rsidRPr="002563DB">
                  <w:rPr>
                    <w:rFonts w:ascii="MS Gothic" w:eastAsia="MS Gothic" w:hAnsi="MS Gothic" w:cs="MS Gothic" w:hint="eastAsia"/>
                  </w:rPr>
                  <w:t>☐</w:t>
                </w:r>
              </w:sdtContent>
            </w:sdt>
            <w:r w:rsidR="00B31D94" w:rsidRPr="002563DB">
              <w:rPr>
                <w:rFonts w:asciiTheme="majorHAnsi" w:hAnsiTheme="majorHAnsi"/>
              </w:rPr>
              <w:t xml:space="preserve">  </w:t>
            </w:r>
            <w:r w:rsidR="00B31D94">
              <w:rPr>
                <w:rFonts w:asciiTheme="majorHAnsi" w:hAnsiTheme="majorHAnsi"/>
              </w:rPr>
              <w:t>Feststellung, wo Newsletter geöffnet wird</w:t>
            </w:r>
          </w:p>
          <w:p w14:paraId="20B471A2" w14:textId="2046D204" w:rsidR="00B31D94" w:rsidRPr="00B31D94" w:rsidRDefault="00C868AA" w:rsidP="00CB692F">
            <w:pPr>
              <w:tabs>
                <w:tab w:val="center" w:pos="4536"/>
                <w:tab w:val="right" w:pos="9072"/>
              </w:tabs>
              <w:rPr>
                <w:rFonts w:asciiTheme="majorHAnsi" w:hAnsiTheme="majorHAnsi"/>
              </w:rPr>
            </w:pPr>
            <w:sdt>
              <w:sdtPr>
                <w:rPr>
                  <w:rFonts w:asciiTheme="majorHAnsi" w:hAnsiTheme="majorHAnsi"/>
                </w:rPr>
                <w:id w:val="-1709335315"/>
                <w14:checkbox>
                  <w14:checked w14:val="0"/>
                  <w14:checkedState w14:val="2612" w14:font="MS Gothic"/>
                  <w14:uncheckedState w14:val="2610" w14:font="MS Gothic"/>
                </w14:checkbox>
              </w:sdtPr>
              <w:sdtEndPr/>
              <w:sdtContent>
                <w:r w:rsidR="00B31D94" w:rsidRPr="002563DB">
                  <w:rPr>
                    <w:rFonts w:ascii="MS Gothic" w:eastAsia="MS Gothic" w:hAnsi="MS Gothic" w:cs="MS Gothic" w:hint="eastAsia"/>
                  </w:rPr>
                  <w:t>☐</w:t>
                </w:r>
              </w:sdtContent>
            </w:sdt>
            <w:r w:rsidR="00B31D94" w:rsidRPr="002563DB">
              <w:rPr>
                <w:rFonts w:asciiTheme="majorHAnsi" w:hAnsiTheme="majorHAnsi"/>
              </w:rPr>
              <w:t xml:space="preserve">  </w:t>
            </w:r>
            <w:r w:rsidR="00B31D94">
              <w:rPr>
                <w:rFonts w:asciiTheme="majorHAnsi" w:hAnsiTheme="majorHAnsi"/>
              </w:rPr>
              <w:t>Feststellung, welche Links geklickt werden</w:t>
            </w:r>
          </w:p>
          <w:p w14:paraId="37FE8A35" w14:textId="77777777" w:rsidR="00B31D94" w:rsidRDefault="00B31D94" w:rsidP="00CB692F">
            <w:pPr>
              <w:tabs>
                <w:tab w:val="center" w:pos="4536"/>
                <w:tab w:val="right" w:pos="9072"/>
              </w:tabs>
              <w:rPr>
                <w:rFonts w:asciiTheme="majorHAnsi" w:hAnsiTheme="majorHAnsi"/>
              </w:rPr>
            </w:pPr>
          </w:p>
          <w:p w14:paraId="0ACC8E70" w14:textId="5DE3B745" w:rsidR="00DA3659" w:rsidRDefault="00DA3659" w:rsidP="00CB692F">
            <w:pPr>
              <w:tabs>
                <w:tab w:val="center" w:pos="4536"/>
                <w:tab w:val="right" w:pos="9072"/>
              </w:tabs>
              <w:rPr>
                <w:rFonts w:asciiTheme="majorHAnsi" w:hAnsiTheme="majorHAnsi"/>
              </w:rPr>
            </w:pPr>
            <w:r>
              <w:rPr>
                <w:rFonts w:asciiTheme="majorHAnsi" w:hAnsiTheme="majorHAnsi"/>
              </w:rPr>
              <w:t>Werden die Daten anonymisiert oder pseudonymisiert?</w:t>
            </w:r>
          </w:p>
          <w:p w14:paraId="702E2DDB" w14:textId="7DA5A14A" w:rsidR="00DA3659" w:rsidRPr="002563DB" w:rsidRDefault="00C868AA" w:rsidP="00DA3659">
            <w:pPr>
              <w:tabs>
                <w:tab w:val="center" w:pos="4536"/>
                <w:tab w:val="right" w:pos="9072"/>
              </w:tabs>
              <w:rPr>
                <w:rFonts w:asciiTheme="majorHAnsi" w:hAnsiTheme="majorHAnsi"/>
              </w:rPr>
            </w:pPr>
            <w:sdt>
              <w:sdtPr>
                <w:rPr>
                  <w:rFonts w:asciiTheme="majorHAnsi" w:hAnsiTheme="majorHAnsi"/>
                </w:rPr>
                <w:id w:val="-1864348904"/>
                <w14:checkbox>
                  <w14:checked w14:val="0"/>
                  <w14:checkedState w14:val="2612" w14:font="MS Gothic"/>
                  <w14:uncheckedState w14:val="2610" w14:font="MS Gothic"/>
                </w14:checkbox>
              </w:sdtPr>
              <w:sdtEndPr/>
              <w:sdtContent>
                <w:r w:rsidR="00DA3659" w:rsidRPr="002563DB">
                  <w:rPr>
                    <w:rFonts w:ascii="MS Gothic" w:eastAsia="MS Gothic" w:hAnsi="MS Gothic" w:cs="MS Gothic" w:hint="eastAsia"/>
                  </w:rPr>
                  <w:t>☐</w:t>
                </w:r>
              </w:sdtContent>
            </w:sdt>
            <w:r w:rsidR="00DA3659" w:rsidRPr="002563DB">
              <w:rPr>
                <w:rFonts w:asciiTheme="majorHAnsi" w:hAnsiTheme="majorHAnsi"/>
              </w:rPr>
              <w:t xml:space="preserve">  </w:t>
            </w:r>
            <w:r w:rsidR="00DA3659">
              <w:rPr>
                <w:rFonts w:asciiTheme="majorHAnsi" w:hAnsiTheme="majorHAnsi"/>
              </w:rPr>
              <w:t>anonymisiert</w:t>
            </w:r>
          </w:p>
          <w:p w14:paraId="36A22285" w14:textId="00AACF20" w:rsidR="00DA3659" w:rsidRPr="002563DB" w:rsidRDefault="00C868AA" w:rsidP="00DA3659">
            <w:pPr>
              <w:tabs>
                <w:tab w:val="center" w:pos="4536"/>
                <w:tab w:val="right" w:pos="9072"/>
              </w:tabs>
              <w:rPr>
                <w:rFonts w:asciiTheme="majorHAnsi" w:hAnsiTheme="majorHAnsi"/>
              </w:rPr>
            </w:pPr>
            <w:sdt>
              <w:sdtPr>
                <w:rPr>
                  <w:rFonts w:asciiTheme="majorHAnsi" w:hAnsiTheme="majorHAnsi"/>
                </w:rPr>
                <w:id w:val="934946129"/>
                <w14:checkbox>
                  <w14:checked w14:val="0"/>
                  <w14:checkedState w14:val="2612" w14:font="MS Gothic"/>
                  <w14:uncheckedState w14:val="2610" w14:font="MS Gothic"/>
                </w14:checkbox>
              </w:sdtPr>
              <w:sdtEndPr/>
              <w:sdtContent>
                <w:r w:rsidR="00DA3659" w:rsidRPr="002563DB">
                  <w:rPr>
                    <w:rFonts w:ascii="MS Gothic" w:eastAsia="MS Gothic" w:hAnsi="MS Gothic" w:cs="MS Gothic" w:hint="eastAsia"/>
                  </w:rPr>
                  <w:t>☐</w:t>
                </w:r>
              </w:sdtContent>
            </w:sdt>
            <w:r w:rsidR="00DA3659" w:rsidRPr="002563DB">
              <w:rPr>
                <w:rFonts w:asciiTheme="majorHAnsi" w:hAnsiTheme="majorHAnsi"/>
              </w:rPr>
              <w:t xml:space="preserve">  </w:t>
            </w:r>
            <w:r w:rsidR="00DA3659">
              <w:rPr>
                <w:rFonts w:asciiTheme="majorHAnsi" w:hAnsiTheme="majorHAnsi"/>
              </w:rPr>
              <w:t>pseudonymisiert</w:t>
            </w:r>
          </w:p>
          <w:p w14:paraId="6DB3E9AD" w14:textId="681919BD" w:rsidR="00DA3659" w:rsidRPr="002563DB" w:rsidRDefault="00DA3659" w:rsidP="00CB692F">
            <w:pPr>
              <w:tabs>
                <w:tab w:val="center" w:pos="4536"/>
                <w:tab w:val="right" w:pos="9072"/>
              </w:tabs>
              <w:rPr>
                <w:rFonts w:asciiTheme="majorHAnsi" w:hAnsiTheme="majorHAnsi"/>
              </w:rPr>
            </w:pPr>
          </w:p>
        </w:tc>
      </w:tr>
      <w:tr w:rsidR="00CB692F" w:rsidRPr="002563DB" w14:paraId="35C84FBA" w14:textId="77777777" w:rsidTr="00CB692F">
        <w:tc>
          <w:tcPr>
            <w:tcW w:w="9210" w:type="dxa"/>
          </w:tcPr>
          <w:p w14:paraId="4019A267" w14:textId="77777777" w:rsidR="00CB692F" w:rsidRPr="002563DB" w:rsidRDefault="00CB692F" w:rsidP="00CB692F">
            <w:pPr>
              <w:tabs>
                <w:tab w:val="center" w:pos="4536"/>
                <w:tab w:val="right" w:pos="9072"/>
              </w:tabs>
              <w:rPr>
                <w:rFonts w:asciiTheme="majorHAnsi" w:hAnsiTheme="majorHAnsi"/>
              </w:rPr>
            </w:pPr>
            <w:r w:rsidRPr="002563DB">
              <w:rPr>
                <w:rFonts w:asciiTheme="majorHAnsi" w:hAnsiTheme="majorHAnsi"/>
              </w:rPr>
              <w:t>Sonstiges:</w:t>
            </w:r>
          </w:p>
          <w:p w14:paraId="327818B1" w14:textId="77777777" w:rsidR="00CB692F" w:rsidRPr="002563DB" w:rsidRDefault="00CB692F" w:rsidP="00CB692F">
            <w:pPr>
              <w:tabs>
                <w:tab w:val="center" w:pos="4536"/>
                <w:tab w:val="right" w:pos="9072"/>
              </w:tabs>
              <w:rPr>
                <w:rFonts w:asciiTheme="majorHAnsi" w:hAnsiTheme="majorHAnsi"/>
              </w:rPr>
            </w:pPr>
          </w:p>
          <w:p w14:paraId="44581EE2" w14:textId="77777777" w:rsidR="00CB692F" w:rsidRPr="002563DB" w:rsidRDefault="00C868AA" w:rsidP="00CB692F">
            <w:pPr>
              <w:tabs>
                <w:tab w:val="center" w:pos="4536"/>
                <w:tab w:val="right" w:pos="9072"/>
              </w:tabs>
              <w:rPr>
                <w:rFonts w:asciiTheme="majorHAnsi" w:hAnsiTheme="majorHAnsi"/>
              </w:rPr>
            </w:pPr>
            <w:sdt>
              <w:sdtPr>
                <w:rPr>
                  <w:rFonts w:asciiTheme="majorHAnsi" w:hAnsiTheme="majorHAnsi"/>
                </w:rPr>
                <w:id w:val="-1051910300"/>
                <w:showingPlcHdr/>
              </w:sdtPr>
              <w:sdtEndPr/>
              <w:sdtContent>
                <w:r w:rsidR="00CB692F" w:rsidRPr="002563DB">
                  <w:rPr>
                    <w:rStyle w:val="Platzhaltertext"/>
                    <w:rFonts w:asciiTheme="majorHAnsi" w:hAnsiTheme="majorHAnsi"/>
                  </w:rPr>
                  <w:t>Klicken Sie hier, um Text einzugeben.</w:t>
                </w:r>
              </w:sdtContent>
            </w:sdt>
          </w:p>
          <w:p w14:paraId="47DE49F6" w14:textId="77777777" w:rsidR="00CB692F" w:rsidRPr="002563DB" w:rsidRDefault="00CB692F" w:rsidP="00CB692F">
            <w:pPr>
              <w:tabs>
                <w:tab w:val="center" w:pos="4536"/>
                <w:tab w:val="right" w:pos="9072"/>
              </w:tabs>
              <w:rPr>
                <w:rFonts w:asciiTheme="majorHAnsi" w:hAnsiTheme="majorHAnsi"/>
              </w:rPr>
            </w:pPr>
          </w:p>
        </w:tc>
      </w:tr>
    </w:tbl>
    <w:p w14:paraId="79F215D2" w14:textId="77777777" w:rsidR="009B2C0D" w:rsidRPr="002563DB" w:rsidRDefault="009B2C0D">
      <w:pPr>
        <w:rPr>
          <w:rFonts w:asciiTheme="majorHAnsi" w:hAnsiTheme="majorHAnsi"/>
          <w:sz w:val="22"/>
          <w:szCs w:val="22"/>
        </w:rPr>
      </w:pPr>
    </w:p>
    <w:p w14:paraId="573C11D9" w14:textId="77777777" w:rsidR="009B2C0D" w:rsidRPr="002563DB" w:rsidRDefault="009B2C0D">
      <w:pPr>
        <w:rPr>
          <w:rFonts w:asciiTheme="majorHAnsi" w:hAnsiTheme="majorHAnsi"/>
          <w:sz w:val="22"/>
          <w:szCs w:val="22"/>
        </w:rPr>
      </w:pPr>
    </w:p>
    <w:tbl>
      <w:tblPr>
        <w:tblStyle w:val="Tabellenraster"/>
        <w:tblW w:w="0" w:type="auto"/>
        <w:tblLook w:val="04A0" w:firstRow="1" w:lastRow="0" w:firstColumn="1" w:lastColumn="0" w:noHBand="0" w:noVBand="1"/>
      </w:tblPr>
      <w:tblGrid>
        <w:gridCol w:w="9060"/>
      </w:tblGrid>
      <w:tr w:rsidR="00CB692F" w:rsidRPr="002563DB" w14:paraId="7744CAF4" w14:textId="77777777" w:rsidTr="00CB692F">
        <w:tc>
          <w:tcPr>
            <w:tcW w:w="9210" w:type="dxa"/>
            <w:shd w:val="clear" w:color="auto" w:fill="BFBFBF" w:themeFill="background1" w:themeFillShade="BF"/>
          </w:tcPr>
          <w:p w14:paraId="70797152" w14:textId="3BA444C5" w:rsidR="00CB692F" w:rsidRPr="002563DB" w:rsidRDefault="00CB692F" w:rsidP="00CB692F">
            <w:pPr>
              <w:jc w:val="center"/>
              <w:rPr>
                <w:rFonts w:asciiTheme="majorHAnsi" w:hAnsiTheme="majorHAnsi"/>
                <w:b/>
              </w:rPr>
            </w:pPr>
            <w:r w:rsidRPr="002563DB">
              <w:rPr>
                <w:rFonts w:asciiTheme="majorHAnsi" w:hAnsiTheme="majorHAnsi"/>
                <w:b/>
              </w:rPr>
              <w:t>Sonstige Registrierungen</w:t>
            </w:r>
          </w:p>
          <w:p w14:paraId="7DFD3E1D" w14:textId="77777777" w:rsidR="00CB692F" w:rsidRPr="002563DB" w:rsidRDefault="00CB692F" w:rsidP="00CB692F">
            <w:pPr>
              <w:jc w:val="center"/>
              <w:rPr>
                <w:rFonts w:asciiTheme="majorHAnsi" w:hAnsiTheme="majorHAnsi"/>
                <w:b/>
              </w:rPr>
            </w:pPr>
          </w:p>
        </w:tc>
      </w:tr>
      <w:tr w:rsidR="00CB692F" w:rsidRPr="002563DB" w14:paraId="0879A2CF" w14:textId="77777777" w:rsidTr="00CB692F">
        <w:tc>
          <w:tcPr>
            <w:tcW w:w="9210" w:type="dxa"/>
          </w:tcPr>
          <w:p w14:paraId="252AEC8D" w14:textId="2232B2F3" w:rsidR="00CB692F" w:rsidRPr="002563DB" w:rsidRDefault="00CB692F" w:rsidP="00CB692F">
            <w:pPr>
              <w:rPr>
                <w:rFonts w:asciiTheme="majorHAnsi" w:hAnsiTheme="majorHAnsi"/>
                <w:i/>
                <w:color w:val="C00000"/>
              </w:rPr>
            </w:pPr>
            <w:r w:rsidRPr="002563DB">
              <w:rPr>
                <w:rFonts w:asciiTheme="majorHAnsi" w:hAnsiTheme="majorHAnsi"/>
                <w:i/>
                <w:color w:val="C00000"/>
              </w:rPr>
              <w:t>Hinweis: Es dürfen nur diejenigen Daten erhoben werden, die für die jeweilige Registrierung erforderlich sind (Pflichtfelder: z. B. E-Mail-Adresse, Nutzername). Darüber hinaus dürfen keine weiteren Daten erhoben werden. Pflicht- und optionale Felder sind entsprechend zu kennzeichnen.</w:t>
            </w:r>
          </w:p>
          <w:p w14:paraId="7AC1A513" w14:textId="77777777" w:rsidR="00CB692F" w:rsidRDefault="00CB692F" w:rsidP="00CB692F">
            <w:pPr>
              <w:rPr>
                <w:rFonts w:asciiTheme="majorHAnsi" w:hAnsiTheme="majorHAnsi"/>
              </w:rPr>
            </w:pPr>
          </w:p>
          <w:p w14:paraId="22547E54" w14:textId="41EBA6FE" w:rsidR="009063BA" w:rsidRDefault="009063BA" w:rsidP="00CB692F">
            <w:pPr>
              <w:rPr>
                <w:rFonts w:asciiTheme="majorHAnsi" w:hAnsiTheme="majorHAnsi"/>
              </w:rPr>
            </w:pPr>
            <w:r>
              <w:rPr>
                <w:rFonts w:asciiTheme="majorHAnsi" w:hAnsiTheme="majorHAnsi"/>
              </w:rPr>
              <w:t>Gibt es sonstige Registrierungen?</w:t>
            </w:r>
          </w:p>
          <w:p w14:paraId="5D2252AD" w14:textId="77777777" w:rsidR="009063BA" w:rsidRPr="002563DB" w:rsidRDefault="00C868AA" w:rsidP="009063BA">
            <w:pPr>
              <w:tabs>
                <w:tab w:val="center" w:pos="4536"/>
                <w:tab w:val="right" w:pos="9072"/>
              </w:tabs>
              <w:rPr>
                <w:rFonts w:asciiTheme="majorHAnsi" w:hAnsiTheme="majorHAnsi"/>
              </w:rPr>
            </w:pPr>
            <w:sdt>
              <w:sdtPr>
                <w:rPr>
                  <w:rFonts w:asciiTheme="majorHAnsi" w:hAnsiTheme="majorHAnsi"/>
                </w:rPr>
                <w:id w:val="-1529487281"/>
                <w14:checkbox>
                  <w14:checked w14:val="0"/>
                  <w14:checkedState w14:val="2612" w14:font="MS Gothic"/>
                  <w14:uncheckedState w14:val="2610" w14:font="MS Gothic"/>
                </w14:checkbox>
              </w:sdtPr>
              <w:sdtEndPr/>
              <w:sdtContent>
                <w:r w:rsidR="009063BA" w:rsidRPr="002563DB">
                  <w:rPr>
                    <w:rFonts w:ascii="MS Gothic" w:eastAsia="MS Gothic" w:hAnsi="MS Gothic" w:cs="MS Gothic" w:hint="eastAsia"/>
                  </w:rPr>
                  <w:t>☐</w:t>
                </w:r>
              </w:sdtContent>
            </w:sdt>
            <w:r w:rsidR="009063BA" w:rsidRPr="002563DB">
              <w:rPr>
                <w:rFonts w:asciiTheme="majorHAnsi" w:hAnsiTheme="majorHAnsi"/>
              </w:rPr>
              <w:t xml:space="preserve">  Ja</w:t>
            </w:r>
          </w:p>
          <w:p w14:paraId="08CA9CD4" w14:textId="77777777" w:rsidR="009063BA" w:rsidRPr="002563DB" w:rsidRDefault="00C868AA" w:rsidP="009063BA">
            <w:pPr>
              <w:tabs>
                <w:tab w:val="center" w:pos="4536"/>
                <w:tab w:val="right" w:pos="9072"/>
              </w:tabs>
              <w:rPr>
                <w:rFonts w:asciiTheme="majorHAnsi" w:hAnsiTheme="majorHAnsi"/>
              </w:rPr>
            </w:pPr>
            <w:sdt>
              <w:sdtPr>
                <w:rPr>
                  <w:rFonts w:asciiTheme="majorHAnsi" w:hAnsiTheme="majorHAnsi"/>
                </w:rPr>
                <w:id w:val="-1771688270"/>
                <w14:checkbox>
                  <w14:checked w14:val="0"/>
                  <w14:checkedState w14:val="2612" w14:font="MS Gothic"/>
                  <w14:uncheckedState w14:val="2610" w14:font="MS Gothic"/>
                </w14:checkbox>
              </w:sdtPr>
              <w:sdtEndPr/>
              <w:sdtContent>
                <w:r w:rsidR="009063BA" w:rsidRPr="002563DB">
                  <w:rPr>
                    <w:rFonts w:ascii="MS Gothic" w:eastAsia="MS Gothic" w:hAnsi="MS Gothic" w:cs="MS Gothic" w:hint="eastAsia"/>
                  </w:rPr>
                  <w:t>☐</w:t>
                </w:r>
              </w:sdtContent>
            </w:sdt>
            <w:r w:rsidR="009063BA" w:rsidRPr="002563DB">
              <w:rPr>
                <w:rFonts w:asciiTheme="majorHAnsi" w:hAnsiTheme="majorHAnsi"/>
              </w:rPr>
              <w:t xml:space="preserve">  Nein</w:t>
            </w:r>
          </w:p>
          <w:p w14:paraId="087240F5" w14:textId="77777777" w:rsidR="009063BA" w:rsidRPr="002563DB" w:rsidRDefault="009063BA" w:rsidP="00CB692F">
            <w:pPr>
              <w:rPr>
                <w:rFonts w:asciiTheme="majorHAnsi" w:hAnsiTheme="majorHAnsi"/>
              </w:rPr>
            </w:pPr>
          </w:p>
          <w:p w14:paraId="18340EDB" w14:textId="23DB519B" w:rsidR="00CB692F" w:rsidRPr="002563DB" w:rsidRDefault="00CB692F" w:rsidP="00CB692F">
            <w:pPr>
              <w:rPr>
                <w:rFonts w:asciiTheme="majorHAnsi" w:hAnsiTheme="majorHAnsi"/>
              </w:rPr>
            </w:pPr>
            <w:r w:rsidRPr="002563DB">
              <w:rPr>
                <w:rFonts w:asciiTheme="majorHAnsi" w:hAnsiTheme="majorHAnsi"/>
              </w:rPr>
              <w:t>Um welche Art von Registrierung handelt es sich? Welche Dienste/Leistungen werden dort angeboten? Bitte benennen.</w:t>
            </w:r>
            <w:r w:rsidR="00B1157A">
              <w:rPr>
                <w:rFonts w:asciiTheme="majorHAnsi" w:hAnsiTheme="majorHAnsi"/>
              </w:rPr>
              <w:t xml:space="preserve"> Zum Webshop s. u.</w:t>
            </w:r>
          </w:p>
          <w:sdt>
            <w:sdtPr>
              <w:rPr>
                <w:rFonts w:asciiTheme="majorHAnsi" w:hAnsiTheme="majorHAnsi"/>
              </w:rPr>
              <w:id w:val="1799716503"/>
              <w:placeholder>
                <w:docPart w:val="DefaultPlaceholder_1082065158"/>
              </w:placeholder>
              <w:showingPlcHdr/>
            </w:sdtPr>
            <w:sdtEndPr/>
            <w:sdtContent>
              <w:p w14:paraId="206778F7" w14:textId="5D63EB89" w:rsidR="00CB692F" w:rsidRPr="002563DB" w:rsidRDefault="00CB692F" w:rsidP="00CB692F">
                <w:pPr>
                  <w:rPr>
                    <w:rFonts w:asciiTheme="majorHAnsi" w:hAnsiTheme="majorHAnsi"/>
                  </w:rPr>
                </w:pPr>
                <w:r w:rsidRPr="002563DB">
                  <w:rPr>
                    <w:rStyle w:val="Platzhaltertext"/>
                    <w:rFonts w:asciiTheme="majorHAnsi" w:hAnsiTheme="majorHAnsi"/>
                  </w:rPr>
                  <w:t>Klicken Sie hier, um Text einzugeben.</w:t>
                </w:r>
              </w:p>
            </w:sdtContent>
          </w:sdt>
          <w:p w14:paraId="7343BB69" w14:textId="77777777" w:rsidR="00CB692F" w:rsidRPr="002563DB" w:rsidRDefault="00CB692F" w:rsidP="00CB692F">
            <w:pPr>
              <w:rPr>
                <w:rFonts w:asciiTheme="majorHAnsi" w:hAnsiTheme="majorHAnsi"/>
              </w:rPr>
            </w:pPr>
          </w:p>
        </w:tc>
      </w:tr>
      <w:tr w:rsidR="00CB692F" w:rsidRPr="002563DB" w14:paraId="54DF0FBB" w14:textId="77777777" w:rsidTr="00CB692F">
        <w:tc>
          <w:tcPr>
            <w:tcW w:w="9210" w:type="dxa"/>
          </w:tcPr>
          <w:p w14:paraId="0FE83E5A" w14:textId="337BBF01" w:rsidR="00CB692F" w:rsidRPr="002563DB" w:rsidRDefault="00CB692F" w:rsidP="00CB692F">
            <w:pPr>
              <w:rPr>
                <w:rFonts w:asciiTheme="majorHAnsi" w:hAnsiTheme="majorHAnsi"/>
              </w:rPr>
            </w:pPr>
            <w:r w:rsidRPr="002563DB">
              <w:rPr>
                <w:rFonts w:asciiTheme="majorHAnsi" w:hAnsiTheme="majorHAnsi"/>
              </w:rPr>
              <w:lastRenderedPageBreak/>
              <w:t>Ist eine Registrierung zur Vertragserfüllung bzw. Durchführung vorvertraglicher Maßnahmen erforderlich? Falls ja, warum sind die erhobenen Daten erforderlich?</w:t>
            </w:r>
          </w:p>
          <w:sdt>
            <w:sdtPr>
              <w:rPr>
                <w:rFonts w:asciiTheme="majorHAnsi" w:hAnsiTheme="majorHAnsi"/>
              </w:rPr>
              <w:id w:val="-101347664"/>
              <w:placeholder>
                <w:docPart w:val="DefaultPlaceholder_1082065158"/>
              </w:placeholder>
              <w:showingPlcHdr/>
            </w:sdtPr>
            <w:sdtEndPr/>
            <w:sdtContent>
              <w:p w14:paraId="5BACAB74" w14:textId="2E92DDC1" w:rsidR="00CB692F" w:rsidRPr="002563DB" w:rsidRDefault="00CB692F" w:rsidP="00CB692F">
                <w:pPr>
                  <w:rPr>
                    <w:rFonts w:asciiTheme="majorHAnsi" w:hAnsiTheme="majorHAnsi"/>
                  </w:rPr>
                </w:pPr>
                <w:r w:rsidRPr="002563DB">
                  <w:rPr>
                    <w:rStyle w:val="Platzhaltertext"/>
                    <w:rFonts w:asciiTheme="majorHAnsi" w:hAnsiTheme="majorHAnsi"/>
                  </w:rPr>
                  <w:t>Klicken Sie hier, um Text einzugeben.</w:t>
                </w:r>
              </w:p>
            </w:sdtContent>
          </w:sdt>
          <w:p w14:paraId="623636BE" w14:textId="0C6B6AAE" w:rsidR="00CB692F" w:rsidRPr="002563DB" w:rsidRDefault="00CB692F" w:rsidP="00CB692F">
            <w:pPr>
              <w:rPr>
                <w:rFonts w:asciiTheme="majorHAnsi" w:hAnsiTheme="majorHAnsi"/>
                <w:color w:val="C00000"/>
              </w:rPr>
            </w:pPr>
          </w:p>
        </w:tc>
      </w:tr>
      <w:tr w:rsidR="00CB692F" w:rsidRPr="002563DB" w14:paraId="3E6AEEAF" w14:textId="77777777" w:rsidTr="00CB692F">
        <w:tc>
          <w:tcPr>
            <w:tcW w:w="9210" w:type="dxa"/>
          </w:tcPr>
          <w:p w14:paraId="78752901" w14:textId="2FD663C7" w:rsidR="00CB692F" w:rsidRPr="002563DB" w:rsidRDefault="00CB692F" w:rsidP="00CB692F">
            <w:pPr>
              <w:rPr>
                <w:rFonts w:asciiTheme="majorHAnsi" w:hAnsiTheme="majorHAnsi"/>
              </w:rPr>
            </w:pPr>
            <w:r w:rsidRPr="002563DB">
              <w:rPr>
                <w:rFonts w:asciiTheme="majorHAnsi" w:hAnsiTheme="majorHAnsi"/>
              </w:rPr>
              <w:t xml:space="preserve">Welche Daten werden </w:t>
            </w:r>
            <w:r w:rsidR="00B1157A">
              <w:rPr>
                <w:rFonts w:asciiTheme="majorHAnsi" w:hAnsiTheme="majorHAnsi"/>
              </w:rPr>
              <w:t xml:space="preserve">im Formular </w:t>
            </w:r>
            <w:r w:rsidRPr="002563DB">
              <w:rPr>
                <w:rFonts w:asciiTheme="majorHAnsi" w:hAnsiTheme="majorHAnsi"/>
              </w:rPr>
              <w:t>erhoben?</w:t>
            </w:r>
          </w:p>
          <w:p w14:paraId="41B2FB88" w14:textId="77777777" w:rsidR="00CB692F" w:rsidRPr="002563DB" w:rsidRDefault="00CB692F" w:rsidP="00CB692F">
            <w:pPr>
              <w:rPr>
                <w:rFonts w:asciiTheme="majorHAnsi" w:hAnsiTheme="majorHAnsi"/>
              </w:rPr>
            </w:pPr>
          </w:p>
          <w:p w14:paraId="0A68671A" w14:textId="77777777" w:rsidR="00CB692F" w:rsidRPr="002563DB" w:rsidRDefault="00C868AA" w:rsidP="00CB692F">
            <w:pPr>
              <w:tabs>
                <w:tab w:val="center" w:pos="4536"/>
                <w:tab w:val="right" w:pos="9072"/>
              </w:tabs>
              <w:rPr>
                <w:rFonts w:asciiTheme="majorHAnsi" w:hAnsiTheme="majorHAnsi"/>
              </w:rPr>
            </w:pPr>
            <w:sdt>
              <w:sdtPr>
                <w:rPr>
                  <w:rFonts w:asciiTheme="majorHAnsi" w:hAnsiTheme="majorHAnsi"/>
                </w:rPr>
                <w:id w:val="-1813092139"/>
                <w14:checkbox>
                  <w14:checked w14:val="0"/>
                  <w14:checkedState w14:val="2612" w14:font="MS Gothic"/>
                  <w14:uncheckedState w14:val="2610" w14:font="MS Gothic"/>
                </w14:checkbox>
              </w:sdtPr>
              <w:sdtEndPr/>
              <w:sdtContent>
                <w:r w:rsidR="00CB692F" w:rsidRPr="002563DB">
                  <w:rPr>
                    <w:rFonts w:ascii="MS Gothic" w:eastAsia="MS Gothic" w:hAnsi="MS Gothic" w:cs="MS Gothic" w:hint="eastAsia"/>
                  </w:rPr>
                  <w:t>☐</w:t>
                </w:r>
              </w:sdtContent>
            </w:sdt>
            <w:r w:rsidR="00CB692F" w:rsidRPr="002563DB">
              <w:rPr>
                <w:rFonts w:asciiTheme="majorHAnsi" w:hAnsiTheme="majorHAnsi"/>
              </w:rPr>
              <w:t xml:space="preserve">  Name</w:t>
            </w:r>
          </w:p>
          <w:p w14:paraId="624809FD" w14:textId="77777777" w:rsidR="00CB692F" w:rsidRPr="002563DB" w:rsidRDefault="00C868AA" w:rsidP="00CB692F">
            <w:pPr>
              <w:tabs>
                <w:tab w:val="center" w:pos="4536"/>
                <w:tab w:val="right" w:pos="9072"/>
              </w:tabs>
              <w:rPr>
                <w:rFonts w:asciiTheme="majorHAnsi" w:hAnsiTheme="majorHAnsi"/>
              </w:rPr>
            </w:pPr>
            <w:sdt>
              <w:sdtPr>
                <w:rPr>
                  <w:rFonts w:asciiTheme="majorHAnsi" w:hAnsiTheme="majorHAnsi"/>
                </w:rPr>
                <w:id w:val="-575364406"/>
                <w14:checkbox>
                  <w14:checked w14:val="0"/>
                  <w14:checkedState w14:val="2612" w14:font="MS Gothic"/>
                  <w14:uncheckedState w14:val="2610" w14:font="MS Gothic"/>
                </w14:checkbox>
              </w:sdtPr>
              <w:sdtEndPr/>
              <w:sdtContent>
                <w:r w:rsidR="00CB692F" w:rsidRPr="002563DB">
                  <w:rPr>
                    <w:rFonts w:ascii="MS Gothic" w:eastAsia="MS Gothic" w:hAnsi="MS Gothic" w:cs="MS Gothic" w:hint="eastAsia"/>
                  </w:rPr>
                  <w:t>☐</w:t>
                </w:r>
              </w:sdtContent>
            </w:sdt>
            <w:r w:rsidR="00CB692F" w:rsidRPr="002563DB">
              <w:rPr>
                <w:rFonts w:asciiTheme="majorHAnsi" w:hAnsiTheme="majorHAnsi"/>
              </w:rPr>
              <w:t xml:space="preserve">  Anschrift</w:t>
            </w:r>
          </w:p>
          <w:p w14:paraId="00B41BEF" w14:textId="77777777" w:rsidR="00CB692F" w:rsidRPr="002563DB" w:rsidRDefault="00C868AA" w:rsidP="00CB692F">
            <w:pPr>
              <w:tabs>
                <w:tab w:val="center" w:pos="4536"/>
                <w:tab w:val="right" w:pos="9072"/>
              </w:tabs>
              <w:rPr>
                <w:rFonts w:asciiTheme="majorHAnsi" w:hAnsiTheme="majorHAnsi"/>
              </w:rPr>
            </w:pPr>
            <w:sdt>
              <w:sdtPr>
                <w:rPr>
                  <w:rFonts w:asciiTheme="majorHAnsi" w:hAnsiTheme="majorHAnsi"/>
                </w:rPr>
                <w:id w:val="607937157"/>
                <w14:checkbox>
                  <w14:checked w14:val="0"/>
                  <w14:checkedState w14:val="2612" w14:font="MS Gothic"/>
                  <w14:uncheckedState w14:val="2610" w14:font="MS Gothic"/>
                </w14:checkbox>
              </w:sdtPr>
              <w:sdtEndPr/>
              <w:sdtContent>
                <w:r w:rsidR="00CB692F" w:rsidRPr="002563DB">
                  <w:rPr>
                    <w:rFonts w:ascii="MS Gothic" w:eastAsia="MS Gothic" w:hAnsi="MS Gothic" w:cs="MS Gothic" w:hint="eastAsia"/>
                  </w:rPr>
                  <w:t>☐</w:t>
                </w:r>
              </w:sdtContent>
            </w:sdt>
            <w:r w:rsidR="00CB692F" w:rsidRPr="002563DB">
              <w:rPr>
                <w:rFonts w:asciiTheme="majorHAnsi" w:hAnsiTheme="majorHAnsi"/>
              </w:rPr>
              <w:t xml:space="preserve">  Telefonnummer</w:t>
            </w:r>
          </w:p>
          <w:p w14:paraId="5B4F0FA2" w14:textId="78039AB4" w:rsidR="00CB692F" w:rsidRPr="002563DB" w:rsidRDefault="00C868AA" w:rsidP="00CB692F">
            <w:pPr>
              <w:tabs>
                <w:tab w:val="center" w:pos="4536"/>
                <w:tab w:val="right" w:pos="9072"/>
              </w:tabs>
              <w:rPr>
                <w:rFonts w:asciiTheme="majorHAnsi" w:hAnsiTheme="majorHAnsi"/>
              </w:rPr>
            </w:pPr>
            <w:sdt>
              <w:sdtPr>
                <w:rPr>
                  <w:rFonts w:asciiTheme="majorHAnsi" w:hAnsiTheme="majorHAnsi"/>
                </w:rPr>
                <w:id w:val="1019363893"/>
                <w14:checkbox>
                  <w14:checked w14:val="0"/>
                  <w14:checkedState w14:val="2612" w14:font="MS Gothic"/>
                  <w14:uncheckedState w14:val="2610" w14:font="MS Gothic"/>
                </w14:checkbox>
              </w:sdtPr>
              <w:sdtEndPr/>
              <w:sdtContent>
                <w:r w:rsidR="00CB692F" w:rsidRPr="002563DB">
                  <w:rPr>
                    <w:rFonts w:ascii="MS Gothic" w:eastAsia="MS Gothic" w:hAnsi="MS Gothic" w:cs="MS Gothic" w:hint="eastAsia"/>
                  </w:rPr>
                  <w:t>☐</w:t>
                </w:r>
              </w:sdtContent>
            </w:sdt>
            <w:r w:rsidR="00CB692F" w:rsidRPr="002563DB">
              <w:rPr>
                <w:rFonts w:asciiTheme="majorHAnsi" w:hAnsiTheme="majorHAnsi"/>
              </w:rPr>
              <w:t xml:space="preserve">  E-Mail-Adresse</w:t>
            </w:r>
          </w:p>
          <w:p w14:paraId="659ED502" w14:textId="015A82A3" w:rsidR="00CB692F" w:rsidRPr="002563DB" w:rsidRDefault="00C868AA" w:rsidP="00CB692F">
            <w:pPr>
              <w:tabs>
                <w:tab w:val="center" w:pos="4536"/>
                <w:tab w:val="right" w:pos="9072"/>
              </w:tabs>
              <w:rPr>
                <w:rFonts w:asciiTheme="majorHAnsi" w:hAnsiTheme="majorHAnsi"/>
              </w:rPr>
            </w:pPr>
            <w:sdt>
              <w:sdtPr>
                <w:rPr>
                  <w:rFonts w:asciiTheme="majorHAnsi" w:hAnsiTheme="majorHAnsi"/>
                </w:rPr>
                <w:id w:val="-557316180"/>
                <w14:checkbox>
                  <w14:checked w14:val="0"/>
                  <w14:checkedState w14:val="2612" w14:font="MS Gothic"/>
                  <w14:uncheckedState w14:val="2610" w14:font="MS Gothic"/>
                </w14:checkbox>
              </w:sdtPr>
              <w:sdtEndPr/>
              <w:sdtContent>
                <w:r w:rsidR="00CB692F" w:rsidRPr="002563DB">
                  <w:rPr>
                    <w:rFonts w:ascii="MS Gothic" w:eastAsia="MS Gothic" w:hAnsi="MS Gothic" w:cs="MS Gothic" w:hint="eastAsia"/>
                  </w:rPr>
                  <w:t>☐</w:t>
                </w:r>
              </w:sdtContent>
            </w:sdt>
            <w:r w:rsidR="00CB692F" w:rsidRPr="002563DB">
              <w:rPr>
                <w:rFonts w:asciiTheme="majorHAnsi" w:hAnsiTheme="majorHAnsi"/>
              </w:rPr>
              <w:t xml:space="preserve">  Geburtsdatum</w:t>
            </w:r>
          </w:p>
          <w:p w14:paraId="195E97AE" w14:textId="77777777" w:rsidR="00CB692F" w:rsidRPr="002563DB" w:rsidRDefault="00C868AA" w:rsidP="00CB692F">
            <w:pPr>
              <w:tabs>
                <w:tab w:val="center" w:pos="4536"/>
                <w:tab w:val="right" w:pos="9072"/>
              </w:tabs>
              <w:rPr>
                <w:rFonts w:asciiTheme="majorHAnsi" w:hAnsiTheme="majorHAnsi"/>
              </w:rPr>
            </w:pPr>
            <w:sdt>
              <w:sdtPr>
                <w:rPr>
                  <w:rFonts w:asciiTheme="majorHAnsi" w:hAnsiTheme="majorHAnsi"/>
                </w:rPr>
                <w:id w:val="2136207337"/>
                <w14:checkbox>
                  <w14:checked w14:val="0"/>
                  <w14:checkedState w14:val="2612" w14:font="MS Gothic"/>
                  <w14:uncheckedState w14:val="2610" w14:font="MS Gothic"/>
                </w14:checkbox>
              </w:sdtPr>
              <w:sdtEndPr/>
              <w:sdtContent>
                <w:r w:rsidR="00CB692F" w:rsidRPr="002563DB">
                  <w:rPr>
                    <w:rFonts w:ascii="MS Gothic" w:eastAsia="MS Gothic" w:hAnsi="MS Gothic" w:cs="MS Gothic" w:hint="eastAsia"/>
                  </w:rPr>
                  <w:t>☐</w:t>
                </w:r>
              </w:sdtContent>
            </w:sdt>
            <w:r w:rsidR="00CB692F" w:rsidRPr="002563DB">
              <w:rPr>
                <w:rFonts w:asciiTheme="majorHAnsi" w:hAnsiTheme="majorHAnsi"/>
              </w:rPr>
              <w:t xml:space="preserve">  andere Daten:  </w:t>
            </w:r>
            <w:sdt>
              <w:sdtPr>
                <w:rPr>
                  <w:rFonts w:asciiTheme="majorHAnsi" w:hAnsiTheme="majorHAnsi"/>
                </w:rPr>
                <w:id w:val="786088482"/>
                <w:showingPlcHdr/>
              </w:sdtPr>
              <w:sdtEndPr/>
              <w:sdtContent>
                <w:r w:rsidR="00CB692F" w:rsidRPr="002563DB">
                  <w:rPr>
                    <w:rStyle w:val="Platzhaltertext"/>
                    <w:rFonts w:asciiTheme="majorHAnsi" w:hAnsiTheme="majorHAnsi"/>
                  </w:rPr>
                  <w:t>Klicken Sie hier, um Text einzugeben.</w:t>
                </w:r>
              </w:sdtContent>
            </w:sdt>
          </w:p>
          <w:p w14:paraId="55A1E214" w14:textId="1D096CC6" w:rsidR="00CB692F" w:rsidRPr="002563DB" w:rsidRDefault="00CB692F" w:rsidP="00CB692F">
            <w:pPr>
              <w:rPr>
                <w:rFonts w:asciiTheme="majorHAnsi" w:hAnsiTheme="majorHAnsi"/>
                <w:i/>
                <w:color w:val="C00000"/>
              </w:rPr>
            </w:pPr>
          </w:p>
        </w:tc>
      </w:tr>
      <w:tr w:rsidR="00B1157A" w:rsidRPr="002563DB" w14:paraId="07BAA1DD" w14:textId="77777777" w:rsidTr="00CB692F">
        <w:tc>
          <w:tcPr>
            <w:tcW w:w="9210" w:type="dxa"/>
          </w:tcPr>
          <w:p w14:paraId="3044B3B6" w14:textId="56AF2528" w:rsidR="00B1157A" w:rsidRDefault="00B1157A" w:rsidP="00CB692F">
            <w:pPr>
              <w:rPr>
                <w:rFonts w:asciiTheme="majorHAnsi" w:hAnsiTheme="majorHAnsi"/>
              </w:rPr>
            </w:pPr>
            <w:r>
              <w:rPr>
                <w:rFonts w:asciiTheme="majorHAnsi" w:hAnsiTheme="majorHAnsi"/>
              </w:rPr>
              <w:t>Welche sonstigen Daten werden gespeichert?</w:t>
            </w:r>
          </w:p>
          <w:p w14:paraId="2BA8ABBA" w14:textId="3E756AA6" w:rsidR="00B1157A" w:rsidRPr="002563DB" w:rsidRDefault="00C868AA" w:rsidP="00B1157A">
            <w:pPr>
              <w:tabs>
                <w:tab w:val="center" w:pos="4536"/>
                <w:tab w:val="right" w:pos="9072"/>
              </w:tabs>
              <w:rPr>
                <w:rFonts w:asciiTheme="majorHAnsi" w:hAnsiTheme="majorHAnsi"/>
              </w:rPr>
            </w:pPr>
            <w:sdt>
              <w:sdtPr>
                <w:rPr>
                  <w:rFonts w:asciiTheme="majorHAnsi" w:hAnsiTheme="majorHAnsi"/>
                </w:rPr>
                <w:id w:val="1656181008"/>
                <w14:checkbox>
                  <w14:checked w14:val="0"/>
                  <w14:checkedState w14:val="2612" w14:font="MS Gothic"/>
                  <w14:uncheckedState w14:val="2610" w14:font="MS Gothic"/>
                </w14:checkbox>
              </w:sdtPr>
              <w:sdtEndPr/>
              <w:sdtContent>
                <w:r w:rsidR="00B1157A" w:rsidRPr="002563DB">
                  <w:rPr>
                    <w:rFonts w:ascii="MS Gothic" w:eastAsia="MS Gothic" w:hAnsi="MS Gothic" w:cs="MS Gothic" w:hint="eastAsia"/>
                  </w:rPr>
                  <w:t>☐</w:t>
                </w:r>
              </w:sdtContent>
            </w:sdt>
            <w:r w:rsidR="00B1157A" w:rsidRPr="002563DB">
              <w:rPr>
                <w:rFonts w:asciiTheme="majorHAnsi" w:hAnsiTheme="majorHAnsi"/>
              </w:rPr>
              <w:t xml:space="preserve">  </w:t>
            </w:r>
            <w:r w:rsidR="00B1157A">
              <w:rPr>
                <w:rFonts w:asciiTheme="majorHAnsi" w:hAnsiTheme="majorHAnsi"/>
              </w:rPr>
              <w:t>IP-Adressen</w:t>
            </w:r>
          </w:p>
          <w:p w14:paraId="00D0DB7C" w14:textId="4E36F29A" w:rsidR="00B1157A" w:rsidRPr="002563DB" w:rsidRDefault="00C868AA" w:rsidP="00B1157A">
            <w:pPr>
              <w:tabs>
                <w:tab w:val="center" w:pos="4536"/>
                <w:tab w:val="right" w:pos="9072"/>
              </w:tabs>
              <w:rPr>
                <w:rFonts w:asciiTheme="majorHAnsi" w:hAnsiTheme="majorHAnsi"/>
              </w:rPr>
            </w:pPr>
            <w:sdt>
              <w:sdtPr>
                <w:rPr>
                  <w:rFonts w:asciiTheme="majorHAnsi" w:hAnsiTheme="majorHAnsi"/>
                </w:rPr>
                <w:id w:val="719554616"/>
                <w14:checkbox>
                  <w14:checked w14:val="0"/>
                  <w14:checkedState w14:val="2612" w14:font="MS Gothic"/>
                  <w14:uncheckedState w14:val="2610" w14:font="MS Gothic"/>
                </w14:checkbox>
              </w:sdtPr>
              <w:sdtEndPr/>
              <w:sdtContent>
                <w:r w:rsidR="00B1157A" w:rsidRPr="002563DB">
                  <w:rPr>
                    <w:rFonts w:ascii="MS Gothic" w:eastAsia="MS Gothic" w:hAnsi="MS Gothic" w:cs="MS Gothic" w:hint="eastAsia"/>
                  </w:rPr>
                  <w:t>☐</w:t>
                </w:r>
              </w:sdtContent>
            </w:sdt>
            <w:r w:rsidR="00B1157A" w:rsidRPr="002563DB">
              <w:rPr>
                <w:rFonts w:asciiTheme="majorHAnsi" w:hAnsiTheme="majorHAnsi"/>
              </w:rPr>
              <w:t xml:space="preserve">  </w:t>
            </w:r>
            <w:r w:rsidR="00B1157A">
              <w:rPr>
                <w:rFonts w:asciiTheme="majorHAnsi" w:hAnsiTheme="majorHAnsi"/>
              </w:rPr>
              <w:t>Zeitpunkt der Nutzerhandlung</w:t>
            </w:r>
          </w:p>
          <w:p w14:paraId="6780E083" w14:textId="6BB46A80" w:rsidR="00B1157A" w:rsidRPr="002563DB" w:rsidRDefault="00C868AA" w:rsidP="00B1157A">
            <w:pPr>
              <w:tabs>
                <w:tab w:val="center" w:pos="4536"/>
                <w:tab w:val="right" w:pos="9072"/>
              </w:tabs>
              <w:rPr>
                <w:rFonts w:asciiTheme="majorHAnsi" w:hAnsiTheme="majorHAnsi"/>
              </w:rPr>
            </w:pPr>
            <w:sdt>
              <w:sdtPr>
                <w:rPr>
                  <w:rFonts w:asciiTheme="majorHAnsi" w:hAnsiTheme="majorHAnsi"/>
                </w:rPr>
                <w:id w:val="665437214"/>
                <w14:checkbox>
                  <w14:checked w14:val="0"/>
                  <w14:checkedState w14:val="2612" w14:font="MS Gothic"/>
                  <w14:uncheckedState w14:val="2610" w14:font="MS Gothic"/>
                </w14:checkbox>
              </w:sdtPr>
              <w:sdtEndPr/>
              <w:sdtContent>
                <w:r w:rsidR="00B1157A" w:rsidRPr="002563DB">
                  <w:rPr>
                    <w:rFonts w:ascii="MS Gothic" w:eastAsia="MS Gothic" w:hAnsi="MS Gothic" w:cs="MS Gothic" w:hint="eastAsia"/>
                  </w:rPr>
                  <w:t>☐</w:t>
                </w:r>
              </w:sdtContent>
            </w:sdt>
            <w:r w:rsidR="00B1157A" w:rsidRPr="002563DB">
              <w:rPr>
                <w:rFonts w:asciiTheme="majorHAnsi" w:hAnsiTheme="majorHAnsi"/>
              </w:rPr>
              <w:t xml:space="preserve">  </w:t>
            </w:r>
            <w:r w:rsidR="00B1157A">
              <w:rPr>
                <w:rFonts w:asciiTheme="majorHAnsi" w:hAnsiTheme="majorHAnsi"/>
              </w:rPr>
              <w:t xml:space="preserve">Sonstiges:  </w:t>
            </w:r>
            <w:sdt>
              <w:sdtPr>
                <w:rPr>
                  <w:rFonts w:asciiTheme="majorHAnsi" w:hAnsiTheme="majorHAnsi"/>
                </w:rPr>
                <w:id w:val="-1661765619"/>
                <w:placeholder>
                  <w:docPart w:val="DefaultPlaceholder_1082065158"/>
                </w:placeholder>
                <w:showingPlcHdr/>
              </w:sdtPr>
              <w:sdtEndPr/>
              <w:sdtContent>
                <w:r w:rsidR="00B1157A" w:rsidRPr="00647FF1">
                  <w:rPr>
                    <w:rStyle w:val="Platzhaltertext"/>
                  </w:rPr>
                  <w:t>Klicken Sie hier, um Text einzugeben.</w:t>
                </w:r>
              </w:sdtContent>
            </w:sdt>
          </w:p>
          <w:p w14:paraId="0020DC93" w14:textId="7C7504C3" w:rsidR="00B1157A" w:rsidRPr="002563DB" w:rsidRDefault="00B1157A" w:rsidP="00CB692F">
            <w:pPr>
              <w:rPr>
                <w:rFonts w:asciiTheme="majorHAnsi" w:hAnsiTheme="majorHAnsi"/>
              </w:rPr>
            </w:pPr>
          </w:p>
        </w:tc>
      </w:tr>
      <w:tr w:rsidR="00CB692F" w:rsidRPr="002563DB" w14:paraId="7EE6697E" w14:textId="77777777" w:rsidTr="00CB692F">
        <w:tc>
          <w:tcPr>
            <w:tcW w:w="9210" w:type="dxa"/>
          </w:tcPr>
          <w:p w14:paraId="3D6795D3" w14:textId="77777777" w:rsidR="00CB692F" w:rsidRPr="002563DB" w:rsidRDefault="00CB692F" w:rsidP="00CB692F">
            <w:pPr>
              <w:rPr>
                <w:rFonts w:asciiTheme="majorHAnsi" w:hAnsiTheme="majorHAnsi"/>
              </w:rPr>
            </w:pPr>
            <w:r w:rsidRPr="002563DB">
              <w:rPr>
                <w:rFonts w:asciiTheme="majorHAnsi" w:hAnsiTheme="majorHAnsi"/>
              </w:rPr>
              <w:t>Wie lange werden die Daten gespeichert?</w:t>
            </w:r>
          </w:p>
          <w:p w14:paraId="49EB8316" w14:textId="77777777" w:rsidR="00CB692F" w:rsidRPr="002563DB" w:rsidRDefault="00CB692F" w:rsidP="00CB692F">
            <w:pPr>
              <w:rPr>
                <w:rFonts w:asciiTheme="majorHAnsi" w:hAnsiTheme="majorHAnsi"/>
              </w:rPr>
            </w:pPr>
          </w:p>
          <w:sdt>
            <w:sdtPr>
              <w:rPr>
                <w:rFonts w:asciiTheme="majorHAnsi" w:hAnsiTheme="majorHAnsi"/>
                <w:i/>
                <w:color w:val="C00000"/>
              </w:rPr>
              <w:id w:val="41959215"/>
              <w:showingPlcHdr/>
            </w:sdtPr>
            <w:sdtEndPr/>
            <w:sdtContent>
              <w:p w14:paraId="6B10CF1D" w14:textId="77777777" w:rsidR="00CB692F" w:rsidRPr="002563DB" w:rsidRDefault="00CB692F" w:rsidP="00CB692F">
                <w:pPr>
                  <w:rPr>
                    <w:rFonts w:asciiTheme="majorHAnsi" w:hAnsiTheme="majorHAnsi"/>
                    <w:i/>
                    <w:color w:val="C00000"/>
                  </w:rPr>
                </w:pPr>
                <w:r w:rsidRPr="002563DB">
                  <w:rPr>
                    <w:rStyle w:val="Platzhaltertext"/>
                    <w:rFonts w:asciiTheme="majorHAnsi" w:hAnsiTheme="majorHAnsi"/>
                  </w:rPr>
                  <w:t>Klicken Sie hier, um Text einzugeben.</w:t>
                </w:r>
              </w:p>
            </w:sdtContent>
          </w:sdt>
        </w:tc>
      </w:tr>
      <w:tr w:rsidR="00CB692F" w:rsidRPr="002563DB" w14:paraId="639EFEEF" w14:textId="77777777" w:rsidTr="00CB692F">
        <w:tc>
          <w:tcPr>
            <w:tcW w:w="9210" w:type="dxa"/>
          </w:tcPr>
          <w:p w14:paraId="4552C54F" w14:textId="77777777" w:rsidR="00CB692F" w:rsidRPr="002563DB" w:rsidRDefault="00CB692F" w:rsidP="00CB692F">
            <w:pPr>
              <w:rPr>
                <w:rFonts w:asciiTheme="majorHAnsi" w:hAnsiTheme="majorHAnsi"/>
              </w:rPr>
            </w:pPr>
            <w:r w:rsidRPr="002563DB">
              <w:rPr>
                <w:rFonts w:asciiTheme="majorHAnsi" w:hAnsiTheme="majorHAnsi"/>
              </w:rPr>
              <w:t>Werden die erhobenen Daten an Dritte weitergeleitet? Wenn ja, an wen? Wo steht der Server?</w:t>
            </w:r>
          </w:p>
          <w:sdt>
            <w:sdtPr>
              <w:rPr>
                <w:rFonts w:asciiTheme="majorHAnsi" w:hAnsiTheme="majorHAnsi"/>
              </w:rPr>
              <w:id w:val="1391690029"/>
              <w:showingPlcHdr/>
            </w:sdtPr>
            <w:sdtEndPr/>
            <w:sdtContent>
              <w:p w14:paraId="13685180" w14:textId="77777777" w:rsidR="00CB692F" w:rsidRPr="002563DB" w:rsidRDefault="00CB692F" w:rsidP="00CB692F">
                <w:pPr>
                  <w:rPr>
                    <w:rFonts w:asciiTheme="majorHAnsi" w:hAnsiTheme="majorHAnsi"/>
                  </w:rPr>
                </w:pPr>
                <w:r w:rsidRPr="002563DB">
                  <w:rPr>
                    <w:rStyle w:val="Platzhaltertext"/>
                    <w:rFonts w:asciiTheme="majorHAnsi" w:hAnsiTheme="majorHAnsi"/>
                  </w:rPr>
                  <w:t>Klicken Sie hier, um Text einzugeben.</w:t>
                </w:r>
              </w:p>
            </w:sdtContent>
          </w:sdt>
          <w:p w14:paraId="240B6143" w14:textId="77777777" w:rsidR="00CB692F" w:rsidRPr="002563DB" w:rsidRDefault="00CB692F" w:rsidP="00CB692F">
            <w:pPr>
              <w:rPr>
                <w:rFonts w:asciiTheme="majorHAnsi" w:hAnsiTheme="majorHAnsi"/>
                <w:color w:val="C00000"/>
              </w:rPr>
            </w:pPr>
          </w:p>
        </w:tc>
      </w:tr>
      <w:tr w:rsidR="00CB692F" w:rsidRPr="002563DB" w14:paraId="173F6653" w14:textId="77777777" w:rsidTr="00CB692F">
        <w:tc>
          <w:tcPr>
            <w:tcW w:w="9210" w:type="dxa"/>
          </w:tcPr>
          <w:p w14:paraId="65A70E7C" w14:textId="2FE0D5DA" w:rsidR="00CB692F" w:rsidRPr="002563DB" w:rsidRDefault="00CB692F" w:rsidP="00CB692F">
            <w:pPr>
              <w:tabs>
                <w:tab w:val="center" w:pos="4536"/>
                <w:tab w:val="right" w:pos="9072"/>
              </w:tabs>
              <w:rPr>
                <w:rFonts w:asciiTheme="majorHAnsi" w:hAnsiTheme="majorHAnsi"/>
              </w:rPr>
            </w:pPr>
            <w:r w:rsidRPr="002563DB">
              <w:rPr>
                <w:rFonts w:asciiTheme="majorHAnsi" w:hAnsiTheme="majorHAnsi"/>
              </w:rPr>
              <w:t>Können die Nutzer ihre Daten dort ändern und löschen?</w:t>
            </w:r>
          </w:p>
          <w:p w14:paraId="2CD4E0FA" w14:textId="77777777" w:rsidR="00CB692F" w:rsidRPr="002563DB" w:rsidRDefault="00C868AA" w:rsidP="00CB692F">
            <w:pPr>
              <w:tabs>
                <w:tab w:val="center" w:pos="4536"/>
                <w:tab w:val="right" w:pos="9072"/>
              </w:tabs>
              <w:rPr>
                <w:rFonts w:asciiTheme="majorHAnsi" w:hAnsiTheme="majorHAnsi"/>
              </w:rPr>
            </w:pPr>
            <w:sdt>
              <w:sdtPr>
                <w:rPr>
                  <w:rFonts w:asciiTheme="majorHAnsi" w:hAnsiTheme="majorHAnsi"/>
                </w:rPr>
                <w:id w:val="1333104197"/>
                <w14:checkbox>
                  <w14:checked w14:val="0"/>
                  <w14:checkedState w14:val="2612" w14:font="MS Gothic"/>
                  <w14:uncheckedState w14:val="2610" w14:font="MS Gothic"/>
                </w14:checkbox>
              </w:sdtPr>
              <w:sdtEndPr/>
              <w:sdtContent>
                <w:r w:rsidR="00CB692F" w:rsidRPr="002563DB">
                  <w:rPr>
                    <w:rFonts w:ascii="MS Gothic" w:eastAsia="MS Gothic" w:hAnsi="MS Gothic" w:cs="MS Gothic" w:hint="eastAsia"/>
                  </w:rPr>
                  <w:t>☐</w:t>
                </w:r>
              </w:sdtContent>
            </w:sdt>
            <w:r w:rsidR="00CB692F" w:rsidRPr="002563DB">
              <w:rPr>
                <w:rFonts w:asciiTheme="majorHAnsi" w:hAnsiTheme="majorHAnsi"/>
              </w:rPr>
              <w:t xml:space="preserve">  Ja</w:t>
            </w:r>
          </w:p>
          <w:p w14:paraId="7DC79083" w14:textId="77777777" w:rsidR="00CB692F" w:rsidRPr="002563DB" w:rsidRDefault="00C868AA" w:rsidP="00CB692F">
            <w:pPr>
              <w:tabs>
                <w:tab w:val="center" w:pos="4536"/>
                <w:tab w:val="right" w:pos="9072"/>
              </w:tabs>
              <w:rPr>
                <w:rFonts w:asciiTheme="majorHAnsi" w:hAnsiTheme="majorHAnsi"/>
              </w:rPr>
            </w:pPr>
            <w:sdt>
              <w:sdtPr>
                <w:rPr>
                  <w:rFonts w:asciiTheme="majorHAnsi" w:hAnsiTheme="majorHAnsi"/>
                </w:rPr>
                <w:id w:val="1243682880"/>
                <w14:checkbox>
                  <w14:checked w14:val="0"/>
                  <w14:checkedState w14:val="2612" w14:font="MS Gothic"/>
                  <w14:uncheckedState w14:val="2610" w14:font="MS Gothic"/>
                </w14:checkbox>
              </w:sdtPr>
              <w:sdtEndPr/>
              <w:sdtContent>
                <w:r w:rsidR="00CB692F" w:rsidRPr="002563DB">
                  <w:rPr>
                    <w:rFonts w:ascii="MS Gothic" w:eastAsia="MS Gothic" w:hAnsi="MS Gothic" w:cs="MS Gothic" w:hint="eastAsia"/>
                  </w:rPr>
                  <w:t>☐</w:t>
                </w:r>
              </w:sdtContent>
            </w:sdt>
            <w:r w:rsidR="00CB692F" w:rsidRPr="002563DB">
              <w:rPr>
                <w:rFonts w:asciiTheme="majorHAnsi" w:hAnsiTheme="majorHAnsi"/>
              </w:rPr>
              <w:t xml:space="preserve">  Nein</w:t>
            </w:r>
          </w:p>
          <w:p w14:paraId="6BFFEC8B" w14:textId="77777777" w:rsidR="00CB692F" w:rsidRPr="002563DB" w:rsidRDefault="00C868AA" w:rsidP="00CB692F">
            <w:pPr>
              <w:tabs>
                <w:tab w:val="center" w:pos="4536"/>
                <w:tab w:val="right" w:pos="9072"/>
              </w:tabs>
              <w:rPr>
                <w:rFonts w:asciiTheme="majorHAnsi" w:hAnsiTheme="majorHAnsi"/>
              </w:rPr>
            </w:pPr>
            <w:sdt>
              <w:sdtPr>
                <w:rPr>
                  <w:rFonts w:asciiTheme="majorHAnsi" w:hAnsiTheme="majorHAnsi"/>
                </w:rPr>
                <w:id w:val="-1406906209"/>
                <w14:checkbox>
                  <w14:checked w14:val="0"/>
                  <w14:checkedState w14:val="2612" w14:font="MS Gothic"/>
                  <w14:uncheckedState w14:val="2610" w14:font="MS Gothic"/>
                </w14:checkbox>
              </w:sdtPr>
              <w:sdtEndPr/>
              <w:sdtContent>
                <w:r w:rsidR="00CB692F" w:rsidRPr="002563DB">
                  <w:rPr>
                    <w:rFonts w:ascii="MS Gothic" w:eastAsia="MS Gothic" w:hAnsi="MS Gothic" w:cs="MS Gothic" w:hint="eastAsia"/>
                  </w:rPr>
                  <w:t>☐</w:t>
                </w:r>
              </w:sdtContent>
            </w:sdt>
            <w:r w:rsidR="00CB692F" w:rsidRPr="002563DB">
              <w:rPr>
                <w:rFonts w:asciiTheme="majorHAnsi" w:hAnsiTheme="majorHAnsi"/>
              </w:rPr>
              <w:t xml:space="preserve"> Sonstiges Verfahren:  </w:t>
            </w:r>
            <w:sdt>
              <w:sdtPr>
                <w:rPr>
                  <w:rFonts w:asciiTheme="majorHAnsi" w:hAnsiTheme="majorHAnsi"/>
                </w:rPr>
                <w:id w:val="760799031"/>
                <w:showingPlcHdr/>
              </w:sdtPr>
              <w:sdtEndPr/>
              <w:sdtContent>
                <w:r w:rsidR="00CB692F" w:rsidRPr="002563DB">
                  <w:rPr>
                    <w:rStyle w:val="Platzhaltertext"/>
                    <w:rFonts w:asciiTheme="majorHAnsi" w:hAnsiTheme="majorHAnsi"/>
                  </w:rPr>
                  <w:t>Klicken Sie hier, um Text einzugeben.</w:t>
                </w:r>
              </w:sdtContent>
            </w:sdt>
          </w:p>
          <w:p w14:paraId="5E2D9F26" w14:textId="0F589432" w:rsidR="00CB692F" w:rsidRPr="002563DB" w:rsidRDefault="00CB692F" w:rsidP="00CB692F">
            <w:pPr>
              <w:rPr>
                <w:rFonts w:asciiTheme="majorHAnsi" w:hAnsiTheme="majorHAnsi"/>
              </w:rPr>
            </w:pPr>
            <w:r w:rsidRPr="002563DB">
              <w:rPr>
                <w:rFonts w:asciiTheme="majorHAnsi" w:hAnsiTheme="majorHAnsi"/>
              </w:rPr>
              <w:t xml:space="preserve"> </w:t>
            </w:r>
          </w:p>
        </w:tc>
      </w:tr>
      <w:tr w:rsidR="00CB692F" w:rsidRPr="002563DB" w14:paraId="40236641" w14:textId="77777777" w:rsidTr="00CB692F">
        <w:tc>
          <w:tcPr>
            <w:tcW w:w="9210" w:type="dxa"/>
          </w:tcPr>
          <w:p w14:paraId="065FF017" w14:textId="27C638C6" w:rsidR="00CB692F" w:rsidRPr="002563DB" w:rsidRDefault="00CB692F" w:rsidP="00CB692F">
            <w:pPr>
              <w:tabs>
                <w:tab w:val="center" w:pos="4536"/>
                <w:tab w:val="right" w:pos="9072"/>
              </w:tabs>
              <w:rPr>
                <w:rFonts w:asciiTheme="majorHAnsi" w:hAnsiTheme="majorHAnsi"/>
              </w:rPr>
            </w:pPr>
            <w:r w:rsidRPr="002563DB">
              <w:rPr>
                <w:rFonts w:asciiTheme="majorHAnsi" w:hAnsiTheme="majorHAnsi"/>
              </w:rPr>
              <w:t>Wird die Registrierung über Double-Opt-In bestätigt?</w:t>
            </w:r>
          </w:p>
          <w:p w14:paraId="38E0D703" w14:textId="77777777" w:rsidR="00CB692F" w:rsidRPr="002563DB" w:rsidRDefault="00C868AA" w:rsidP="00CB692F">
            <w:pPr>
              <w:tabs>
                <w:tab w:val="center" w:pos="4536"/>
                <w:tab w:val="right" w:pos="9072"/>
              </w:tabs>
              <w:rPr>
                <w:rFonts w:asciiTheme="majorHAnsi" w:hAnsiTheme="majorHAnsi"/>
              </w:rPr>
            </w:pPr>
            <w:sdt>
              <w:sdtPr>
                <w:rPr>
                  <w:rFonts w:asciiTheme="majorHAnsi" w:hAnsiTheme="majorHAnsi"/>
                </w:rPr>
                <w:id w:val="-447319979"/>
                <w14:checkbox>
                  <w14:checked w14:val="0"/>
                  <w14:checkedState w14:val="2612" w14:font="MS Gothic"/>
                  <w14:uncheckedState w14:val="2610" w14:font="MS Gothic"/>
                </w14:checkbox>
              </w:sdtPr>
              <w:sdtEndPr/>
              <w:sdtContent>
                <w:r w:rsidR="00CB692F" w:rsidRPr="002563DB">
                  <w:rPr>
                    <w:rFonts w:ascii="MS Gothic" w:eastAsia="MS Gothic" w:hAnsi="MS Gothic" w:cs="MS Gothic" w:hint="eastAsia"/>
                  </w:rPr>
                  <w:t>☐</w:t>
                </w:r>
              </w:sdtContent>
            </w:sdt>
            <w:r w:rsidR="00CB692F" w:rsidRPr="002563DB">
              <w:rPr>
                <w:rFonts w:asciiTheme="majorHAnsi" w:hAnsiTheme="majorHAnsi"/>
              </w:rPr>
              <w:t xml:space="preserve">  Ja</w:t>
            </w:r>
          </w:p>
          <w:p w14:paraId="24A55D37" w14:textId="77777777" w:rsidR="00CB692F" w:rsidRPr="002563DB" w:rsidRDefault="00C868AA" w:rsidP="00CB692F">
            <w:pPr>
              <w:tabs>
                <w:tab w:val="center" w:pos="4536"/>
                <w:tab w:val="right" w:pos="9072"/>
              </w:tabs>
              <w:rPr>
                <w:rFonts w:asciiTheme="majorHAnsi" w:hAnsiTheme="majorHAnsi"/>
              </w:rPr>
            </w:pPr>
            <w:sdt>
              <w:sdtPr>
                <w:rPr>
                  <w:rFonts w:asciiTheme="majorHAnsi" w:hAnsiTheme="majorHAnsi"/>
                </w:rPr>
                <w:id w:val="-1088768902"/>
                <w14:checkbox>
                  <w14:checked w14:val="0"/>
                  <w14:checkedState w14:val="2612" w14:font="MS Gothic"/>
                  <w14:uncheckedState w14:val="2610" w14:font="MS Gothic"/>
                </w14:checkbox>
              </w:sdtPr>
              <w:sdtEndPr/>
              <w:sdtContent>
                <w:r w:rsidR="00CB692F" w:rsidRPr="002563DB">
                  <w:rPr>
                    <w:rFonts w:ascii="MS Gothic" w:eastAsia="MS Gothic" w:hAnsi="MS Gothic" w:cs="MS Gothic" w:hint="eastAsia"/>
                  </w:rPr>
                  <w:t>☐</w:t>
                </w:r>
              </w:sdtContent>
            </w:sdt>
            <w:r w:rsidR="00CB692F" w:rsidRPr="002563DB">
              <w:rPr>
                <w:rFonts w:asciiTheme="majorHAnsi" w:hAnsiTheme="majorHAnsi"/>
              </w:rPr>
              <w:t xml:space="preserve">  Nein</w:t>
            </w:r>
          </w:p>
          <w:p w14:paraId="76F5D9A0" w14:textId="77777777" w:rsidR="00CB692F" w:rsidRPr="002563DB" w:rsidRDefault="00C868AA" w:rsidP="00CB692F">
            <w:pPr>
              <w:tabs>
                <w:tab w:val="center" w:pos="4536"/>
                <w:tab w:val="right" w:pos="9072"/>
              </w:tabs>
              <w:rPr>
                <w:rFonts w:asciiTheme="majorHAnsi" w:hAnsiTheme="majorHAnsi"/>
              </w:rPr>
            </w:pPr>
            <w:sdt>
              <w:sdtPr>
                <w:rPr>
                  <w:rFonts w:asciiTheme="majorHAnsi" w:hAnsiTheme="majorHAnsi"/>
                </w:rPr>
                <w:id w:val="378371374"/>
                <w14:checkbox>
                  <w14:checked w14:val="0"/>
                  <w14:checkedState w14:val="2612" w14:font="MS Gothic"/>
                  <w14:uncheckedState w14:val="2610" w14:font="MS Gothic"/>
                </w14:checkbox>
              </w:sdtPr>
              <w:sdtEndPr/>
              <w:sdtContent>
                <w:r w:rsidR="00CB692F" w:rsidRPr="002563DB">
                  <w:rPr>
                    <w:rFonts w:ascii="MS Gothic" w:eastAsia="MS Gothic" w:hAnsi="MS Gothic" w:cs="MS Gothic" w:hint="eastAsia"/>
                  </w:rPr>
                  <w:t>☐</w:t>
                </w:r>
              </w:sdtContent>
            </w:sdt>
            <w:r w:rsidR="00CB692F" w:rsidRPr="002563DB">
              <w:rPr>
                <w:rFonts w:asciiTheme="majorHAnsi" w:hAnsiTheme="majorHAnsi"/>
              </w:rPr>
              <w:t xml:space="preserve"> Sonstiges Verfahren:  </w:t>
            </w:r>
            <w:sdt>
              <w:sdtPr>
                <w:rPr>
                  <w:rFonts w:asciiTheme="majorHAnsi" w:hAnsiTheme="majorHAnsi"/>
                </w:rPr>
                <w:id w:val="-1745568231"/>
                <w:showingPlcHdr/>
              </w:sdtPr>
              <w:sdtEndPr/>
              <w:sdtContent>
                <w:r w:rsidR="00CB692F" w:rsidRPr="002563DB">
                  <w:rPr>
                    <w:rStyle w:val="Platzhaltertext"/>
                    <w:rFonts w:asciiTheme="majorHAnsi" w:hAnsiTheme="majorHAnsi"/>
                  </w:rPr>
                  <w:t>Klicken Sie hier, um Text einzugeben.</w:t>
                </w:r>
              </w:sdtContent>
            </w:sdt>
          </w:p>
          <w:p w14:paraId="50AAB660" w14:textId="77777777" w:rsidR="00CB692F" w:rsidRPr="002563DB" w:rsidRDefault="00CB692F" w:rsidP="00CB692F">
            <w:pPr>
              <w:tabs>
                <w:tab w:val="center" w:pos="4536"/>
                <w:tab w:val="right" w:pos="9072"/>
              </w:tabs>
              <w:rPr>
                <w:rFonts w:asciiTheme="majorHAnsi" w:hAnsiTheme="majorHAnsi"/>
              </w:rPr>
            </w:pPr>
          </w:p>
        </w:tc>
      </w:tr>
      <w:tr w:rsidR="00CB692F" w:rsidRPr="002563DB" w14:paraId="73527660" w14:textId="77777777" w:rsidTr="00CB692F">
        <w:tc>
          <w:tcPr>
            <w:tcW w:w="9210" w:type="dxa"/>
          </w:tcPr>
          <w:p w14:paraId="29169C3D" w14:textId="66827E46" w:rsidR="00CB692F" w:rsidRPr="002563DB" w:rsidRDefault="00CB692F" w:rsidP="00CB692F">
            <w:pPr>
              <w:tabs>
                <w:tab w:val="center" w:pos="4536"/>
                <w:tab w:val="right" w:pos="9072"/>
              </w:tabs>
              <w:rPr>
                <w:rFonts w:asciiTheme="majorHAnsi" w:hAnsiTheme="majorHAnsi"/>
              </w:rPr>
            </w:pPr>
            <w:r w:rsidRPr="002563DB">
              <w:rPr>
                <w:rFonts w:asciiTheme="majorHAnsi" w:hAnsiTheme="majorHAnsi"/>
              </w:rPr>
              <w:t>Gibt es eine Möglichkeit, den Account zu löschen?</w:t>
            </w:r>
          </w:p>
          <w:p w14:paraId="0A7A3867" w14:textId="77777777" w:rsidR="00CB692F" w:rsidRPr="002563DB" w:rsidRDefault="00C868AA" w:rsidP="00CB692F">
            <w:pPr>
              <w:tabs>
                <w:tab w:val="center" w:pos="4536"/>
                <w:tab w:val="right" w:pos="9072"/>
              </w:tabs>
              <w:rPr>
                <w:rFonts w:asciiTheme="majorHAnsi" w:hAnsiTheme="majorHAnsi"/>
              </w:rPr>
            </w:pPr>
            <w:sdt>
              <w:sdtPr>
                <w:rPr>
                  <w:rFonts w:asciiTheme="majorHAnsi" w:hAnsiTheme="majorHAnsi"/>
                </w:rPr>
                <w:id w:val="1024900782"/>
                <w14:checkbox>
                  <w14:checked w14:val="0"/>
                  <w14:checkedState w14:val="2612" w14:font="MS Gothic"/>
                  <w14:uncheckedState w14:val="2610" w14:font="MS Gothic"/>
                </w14:checkbox>
              </w:sdtPr>
              <w:sdtEndPr/>
              <w:sdtContent>
                <w:r w:rsidR="00CB692F" w:rsidRPr="002563DB">
                  <w:rPr>
                    <w:rFonts w:ascii="MS Gothic" w:eastAsia="MS Gothic" w:hAnsi="MS Gothic" w:cs="MS Gothic" w:hint="eastAsia"/>
                  </w:rPr>
                  <w:t>☐</w:t>
                </w:r>
              </w:sdtContent>
            </w:sdt>
            <w:r w:rsidR="00CB692F" w:rsidRPr="002563DB">
              <w:rPr>
                <w:rFonts w:asciiTheme="majorHAnsi" w:hAnsiTheme="majorHAnsi"/>
              </w:rPr>
              <w:t xml:space="preserve">  Ja</w:t>
            </w:r>
          </w:p>
          <w:p w14:paraId="0DD28DEE" w14:textId="77777777" w:rsidR="00CB692F" w:rsidRPr="002563DB" w:rsidRDefault="00C868AA" w:rsidP="00CB692F">
            <w:pPr>
              <w:tabs>
                <w:tab w:val="center" w:pos="4536"/>
                <w:tab w:val="right" w:pos="9072"/>
              </w:tabs>
              <w:rPr>
                <w:rFonts w:asciiTheme="majorHAnsi" w:hAnsiTheme="majorHAnsi"/>
              </w:rPr>
            </w:pPr>
            <w:sdt>
              <w:sdtPr>
                <w:rPr>
                  <w:rFonts w:asciiTheme="majorHAnsi" w:hAnsiTheme="majorHAnsi"/>
                </w:rPr>
                <w:id w:val="-1949149164"/>
                <w14:checkbox>
                  <w14:checked w14:val="0"/>
                  <w14:checkedState w14:val="2612" w14:font="MS Gothic"/>
                  <w14:uncheckedState w14:val="2610" w14:font="MS Gothic"/>
                </w14:checkbox>
              </w:sdtPr>
              <w:sdtEndPr/>
              <w:sdtContent>
                <w:r w:rsidR="00CB692F" w:rsidRPr="002563DB">
                  <w:rPr>
                    <w:rFonts w:ascii="MS Gothic" w:eastAsia="MS Gothic" w:hAnsi="MS Gothic" w:cs="MS Gothic" w:hint="eastAsia"/>
                  </w:rPr>
                  <w:t>☐</w:t>
                </w:r>
              </w:sdtContent>
            </w:sdt>
            <w:r w:rsidR="00CB692F" w:rsidRPr="002563DB">
              <w:rPr>
                <w:rFonts w:asciiTheme="majorHAnsi" w:hAnsiTheme="majorHAnsi"/>
              </w:rPr>
              <w:t xml:space="preserve">  Nein</w:t>
            </w:r>
          </w:p>
          <w:p w14:paraId="619B9403" w14:textId="77777777" w:rsidR="00CB692F" w:rsidRPr="002563DB" w:rsidRDefault="00C868AA" w:rsidP="00CB692F">
            <w:pPr>
              <w:tabs>
                <w:tab w:val="center" w:pos="4536"/>
                <w:tab w:val="right" w:pos="9072"/>
              </w:tabs>
              <w:rPr>
                <w:rFonts w:asciiTheme="majorHAnsi" w:hAnsiTheme="majorHAnsi"/>
              </w:rPr>
            </w:pPr>
            <w:sdt>
              <w:sdtPr>
                <w:rPr>
                  <w:rFonts w:asciiTheme="majorHAnsi" w:hAnsiTheme="majorHAnsi"/>
                </w:rPr>
                <w:id w:val="1171531496"/>
                <w14:checkbox>
                  <w14:checked w14:val="0"/>
                  <w14:checkedState w14:val="2612" w14:font="MS Gothic"/>
                  <w14:uncheckedState w14:val="2610" w14:font="MS Gothic"/>
                </w14:checkbox>
              </w:sdtPr>
              <w:sdtEndPr/>
              <w:sdtContent>
                <w:r w:rsidR="00CB692F" w:rsidRPr="002563DB">
                  <w:rPr>
                    <w:rFonts w:ascii="MS Gothic" w:eastAsia="MS Gothic" w:hAnsi="MS Gothic" w:cs="MS Gothic" w:hint="eastAsia"/>
                  </w:rPr>
                  <w:t>☐</w:t>
                </w:r>
              </w:sdtContent>
            </w:sdt>
            <w:r w:rsidR="00CB692F" w:rsidRPr="002563DB">
              <w:rPr>
                <w:rFonts w:asciiTheme="majorHAnsi" w:hAnsiTheme="majorHAnsi"/>
              </w:rPr>
              <w:t xml:space="preserve"> Sonstiges Verfahren:  </w:t>
            </w:r>
            <w:sdt>
              <w:sdtPr>
                <w:rPr>
                  <w:rFonts w:asciiTheme="majorHAnsi" w:hAnsiTheme="majorHAnsi"/>
                </w:rPr>
                <w:id w:val="-715737976"/>
                <w:showingPlcHdr/>
              </w:sdtPr>
              <w:sdtEndPr/>
              <w:sdtContent>
                <w:r w:rsidR="00CB692F" w:rsidRPr="002563DB">
                  <w:rPr>
                    <w:rStyle w:val="Platzhaltertext"/>
                    <w:rFonts w:asciiTheme="majorHAnsi" w:hAnsiTheme="majorHAnsi"/>
                  </w:rPr>
                  <w:t>Klicken Sie hier, um Text einzugeben.</w:t>
                </w:r>
              </w:sdtContent>
            </w:sdt>
          </w:p>
          <w:p w14:paraId="288A2BE8" w14:textId="77777777" w:rsidR="00CB692F" w:rsidRPr="002563DB" w:rsidRDefault="00CB692F" w:rsidP="00CB692F">
            <w:pPr>
              <w:tabs>
                <w:tab w:val="center" w:pos="4536"/>
                <w:tab w:val="right" w:pos="9072"/>
              </w:tabs>
              <w:rPr>
                <w:rFonts w:asciiTheme="majorHAnsi" w:hAnsiTheme="majorHAnsi"/>
              </w:rPr>
            </w:pPr>
          </w:p>
          <w:p w14:paraId="57C31D93" w14:textId="77777777" w:rsidR="00CB692F" w:rsidRPr="002563DB" w:rsidRDefault="00CB692F" w:rsidP="00CB692F">
            <w:pPr>
              <w:tabs>
                <w:tab w:val="center" w:pos="4536"/>
                <w:tab w:val="right" w:pos="9072"/>
              </w:tabs>
              <w:rPr>
                <w:rFonts w:asciiTheme="majorHAnsi" w:hAnsiTheme="majorHAnsi"/>
              </w:rPr>
            </w:pPr>
          </w:p>
        </w:tc>
      </w:tr>
      <w:tr w:rsidR="00A71AA7" w:rsidRPr="002563DB" w14:paraId="5AF64401" w14:textId="77777777" w:rsidTr="00CA4D94">
        <w:tc>
          <w:tcPr>
            <w:tcW w:w="9210" w:type="dxa"/>
          </w:tcPr>
          <w:p w14:paraId="6DEB1565" w14:textId="77777777" w:rsidR="00A71AA7" w:rsidRDefault="00A71AA7" w:rsidP="00CA4D94">
            <w:pPr>
              <w:tabs>
                <w:tab w:val="center" w:pos="4536"/>
                <w:tab w:val="right" w:pos="9072"/>
              </w:tabs>
              <w:rPr>
                <w:rFonts w:asciiTheme="majorHAnsi" w:hAnsiTheme="majorHAnsi"/>
              </w:rPr>
            </w:pPr>
            <w:r>
              <w:rPr>
                <w:rFonts w:asciiTheme="majorHAnsi" w:hAnsiTheme="majorHAnsi"/>
              </w:rPr>
              <w:lastRenderedPageBreak/>
              <w:t>Werden sämtliche Daten verschlüsselt übertragen? Welche Technik? Bitte benennen.</w:t>
            </w:r>
          </w:p>
          <w:p w14:paraId="6EA0AD6A" w14:textId="77777777" w:rsidR="00A71AA7" w:rsidRPr="002563DB" w:rsidRDefault="00A71AA7" w:rsidP="00CA4D94">
            <w:pPr>
              <w:tabs>
                <w:tab w:val="center" w:pos="4536"/>
                <w:tab w:val="right" w:pos="9072"/>
              </w:tabs>
              <w:rPr>
                <w:rFonts w:asciiTheme="majorHAnsi" w:hAnsiTheme="majorHAnsi"/>
              </w:rPr>
            </w:pPr>
          </w:p>
          <w:p w14:paraId="2529A0BD" w14:textId="77777777" w:rsidR="00A71AA7" w:rsidRPr="002563DB" w:rsidRDefault="00C868AA" w:rsidP="00CA4D94">
            <w:pPr>
              <w:tabs>
                <w:tab w:val="center" w:pos="4536"/>
                <w:tab w:val="right" w:pos="9072"/>
              </w:tabs>
              <w:rPr>
                <w:rFonts w:asciiTheme="majorHAnsi" w:hAnsiTheme="majorHAnsi"/>
              </w:rPr>
            </w:pPr>
            <w:sdt>
              <w:sdtPr>
                <w:rPr>
                  <w:rFonts w:asciiTheme="majorHAnsi" w:hAnsiTheme="majorHAnsi"/>
                </w:rPr>
                <w:id w:val="-1901134682"/>
                <w:showingPlcHdr/>
              </w:sdtPr>
              <w:sdtEndPr/>
              <w:sdtContent>
                <w:r w:rsidR="00A71AA7" w:rsidRPr="002563DB">
                  <w:rPr>
                    <w:rStyle w:val="Platzhaltertext"/>
                    <w:rFonts w:asciiTheme="majorHAnsi" w:hAnsiTheme="majorHAnsi"/>
                  </w:rPr>
                  <w:t>Klicken Sie hier, um Text einzugeben.</w:t>
                </w:r>
              </w:sdtContent>
            </w:sdt>
          </w:p>
          <w:p w14:paraId="4908356C" w14:textId="77777777" w:rsidR="00A71AA7" w:rsidRPr="002563DB" w:rsidRDefault="00A71AA7" w:rsidP="00CA4D94">
            <w:pPr>
              <w:tabs>
                <w:tab w:val="center" w:pos="4536"/>
                <w:tab w:val="right" w:pos="9072"/>
              </w:tabs>
              <w:rPr>
                <w:rFonts w:asciiTheme="majorHAnsi" w:hAnsiTheme="majorHAnsi"/>
              </w:rPr>
            </w:pPr>
          </w:p>
        </w:tc>
      </w:tr>
      <w:tr w:rsidR="00CB692F" w:rsidRPr="002563DB" w14:paraId="2A097453" w14:textId="77777777" w:rsidTr="00CB692F">
        <w:tc>
          <w:tcPr>
            <w:tcW w:w="9210" w:type="dxa"/>
          </w:tcPr>
          <w:p w14:paraId="7395F9DD" w14:textId="201F184E" w:rsidR="00CB692F" w:rsidRPr="002563DB" w:rsidRDefault="00B1157A" w:rsidP="00CB692F">
            <w:pPr>
              <w:tabs>
                <w:tab w:val="center" w:pos="4536"/>
                <w:tab w:val="right" w:pos="9072"/>
              </w:tabs>
              <w:rPr>
                <w:rFonts w:asciiTheme="majorHAnsi" w:hAnsiTheme="majorHAnsi"/>
              </w:rPr>
            </w:pPr>
            <w:r>
              <w:rPr>
                <w:rFonts w:asciiTheme="majorHAnsi" w:hAnsiTheme="majorHAnsi"/>
              </w:rPr>
              <w:t>Wie werden Nutzer über Änderungen etc. informiert?</w:t>
            </w:r>
          </w:p>
          <w:p w14:paraId="504CAE6E" w14:textId="2627D0D8" w:rsidR="00B1157A" w:rsidRPr="002563DB" w:rsidRDefault="00C868AA" w:rsidP="00B1157A">
            <w:pPr>
              <w:tabs>
                <w:tab w:val="center" w:pos="4536"/>
                <w:tab w:val="right" w:pos="9072"/>
              </w:tabs>
              <w:rPr>
                <w:rFonts w:asciiTheme="majorHAnsi" w:hAnsiTheme="majorHAnsi"/>
              </w:rPr>
            </w:pPr>
            <w:sdt>
              <w:sdtPr>
                <w:rPr>
                  <w:rFonts w:asciiTheme="majorHAnsi" w:hAnsiTheme="majorHAnsi"/>
                </w:rPr>
                <w:id w:val="-2039884473"/>
                <w14:checkbox>
                  <w14:checked w14:val="0"/>
                  <w14:checkedState w14:val="2612" w14:font="MS Gothic"/>
                  <w14:uncheckedState w14:val="2610" w14:font="MS Gothic"/>
                </w14:checkbox>
              </w:sdtPr>
              <w:sdtEndPr/>
              <w:sdtContent>
                <w:r w:rsidR="00B1157A" w:rsidRPr="002563DB">
                  <w:rPr>
                    <w:rFonts w:ascii="MS Gothic" w:eastAsia="MS Gothic" w:hAnsi="MS Gothic" w:cs="MS Gothic" w:hint="eastAsia"/>
                  </w:rPr>
                  <w:t>☐</w:t>
                </w:r>
              </w:sdtContent>
            </w:sdt>
            <w:r w:rsidR="00B1157A" w:rsidRPr="002563DB">
              <w:rPr>
                <w:rFonts w:asciiTheme="majorHAnsi" w:hAnsiTheme="majorHAnsi"/>
              </w:rPr>
              <w:t xml:space="preserve">  </w:t>
            </w:r>
            <w:r w:rsidR="00B1157A">
              <w:rPr>
                <w:rFonts w:asciiTheme="majorHAnsi" w:hAnsiTheme="majorHAnsi"/>
              </w:rPr>
              <w:t>E-Mail</w:t>
            </w:r>
          </w:p>
          <w:p w14:paraId="28CC87C1" w14:textId="027A9454" w:rsidR="00B1157A" w:rsidRPr="002563DB" w:rsidRDefault="00C868AA" w:rsidP="00B1157A">
            <w:pPr>
              <w:tabs>
                <w:tab w:val="center" w:pos="4536"/>
                <w:tab w:val="right" w:pos="9072"/>
              </w:tabs>
              <w:rPr>
                <w:rFonts w:asciiTheme="majorHAnsi" w:hAnsiTheme="majorHAnsi"/>
              </w:rPr>
            </w:pPr>
            <w:sdt>
              <w:sdtPr>
                <w:rPr>
                  <w:rFonts w:asciiTheme="majorHAnsi" w:hAnsiTheme="majorHAnsi"/>
                </w:rPr>
                <w:id w:val="1833716111"/>
                <w14:checkbox>
                  <w14:checked w14:val="0"/>
                  <w14:checkedState w14:val="2612" w14:font="MS Gothic"/>
                  <w14:uncheckedState w14:val="2610" w14:font="MS Gothic"/>
                </w14:checkbox>
              </w:sdtPr>
              <w:sdtEndPr/>
              <w:sdtContent>
                <w:r w:rsidR="00B1157A" w:rsidRPr="002563DB">
                  <w:rPr>
                    <w:rFonts w:ascii="MS Gothic" w:eastAsia="MS Gothic" w:hAnsi="MS Gothic" w:cs="MS Gothic" w:hint="eastAsia"/>
                  </w:rPr>
                  <w:t>☐</w:t>
                </w:r>
              </w:sdtContent>
            </w:sdt>
            <w:r w:rsidR="00B1157A" w:rsidRPr="002563DB">
              <w:rPr>
                <w:rFonts w:asciiTheme="majorHAnsi" w:hAnsiTheme="majorHAnsi"/>
              </w:rPr>
              <w:t xml:space="preserve">  </w:t>
            </w:r>
            <w:r w:rsidR="00B1157A">
              <w:rPr>
                <w:rFonts w:asciiTheme="majorHAnsi" w:hAnsiTheme="majorHAnsi"/>
              </w:rPr>
              <w:t xml:space="preserve">Sonstiges:  </w:t>
            </w:r>
            <w:sdt>
              <w:sdtPr>
                <w:rPr>
                  <w:rFonts w:asciiTheme="majorHAnsi" w:hAnsiTheme="majorHAnsi"/>
                </w:rPr>
                <w:id w:val="1279519489"/>
                <w:placeholder>
                  <w:docPart w:val="DefaultPlaceholder_1082065158"/>
                </w:placeholder>
                <w:showingPlcHdr/>
              </w:sdtPr>
              <w:sdtEndPr/>
              <w:sdtContent>
                <w:r w:rsidR="00B1157A" w:rsidRPr="00647FF1">
                  <w:rPr>
                    <w:rStyle w:val="Platzhaltertext"/>
                  </w:rPr>
                  <w:t>Klicken Sie hier, um Text einzugeben.</w:t>
                </w:r>
              </w:sdtContent>
            </w:sdt>
          </w:p>
          <w:p w14:paraId="672C5017" w14:textId="77777777" w:rsidR="00CB692F" w:rsidRPr="002563DB" w:rsidRDefault="00CB692F" w:rsidP="00CB692F">
            <w:pPr>
              <w:tabs>
                <w:tab w:val="center" w:pos="4536"/>
                <w:tab w:val="right" w:pos="9072"/>
              </w:tabs>
              <w:rPr>
                <w:rFonts w:asciiTheme="majorHAnsi" w:hAnsiTheme="majorHAnsi"/>
              </w:rPr>
            </w:pPr>
          </w:p>
        </w:tc>
      </w:tr>
      <w:tr w:rsidR="00B1157A" w:rsidRPr="002563DB" w14:paraId="1F6FFC6F" w14:textId="77777777" w:rsidTr="00CB692F">
        <w:tc>
          <w:tcPr>
            <w:tcW w:w="9210" w:type="dxa"/>
          </w:tcPr>
          <w:p w14:paraId="271DFCA5" w14:textId="77777777" w:rsidR="00B1157A" w:rsidRDefault="00B1157A" w:rsidP="00CB692F">
            <w:pPr>
              <w:tabs>
                <w:tab w:val="center" w:pos="4536"/>
                <w:tab w:val="right" w:pos="9072"/>
              </w:tabs>
              <w:rPr>
                <w:rFonts w:asciiTheme="majorHAnsi" w:hAnsiTheme="majorHAnsi"/>
              </w:rPr>
            </w:pPr>
            <w:r>
              <w:rPr>
                <w:rFonts w:asciiTheme="majorHAnsi" w:hAnsiTheme="majorHAnsi"/>
              </w:rPr>
              <w:t>Sonstiges:</w:t>
            </w:r>
          </w:p>
          <w:p w14:paraId="447203AF" w14:textId="5E7E3F3E" w:rsidR="00B1157A" w:rsidRDefault="00C868AA" w:rsidP="00CB692F">
            <w:pPr>
              <w:tabs>
                <w:tab w:val="center" w:pos="4536"/>
                <w:tab w:val="right" w:pos="9072"/>
              </w:tabs>
              <w:rPr>
                <w:rFonts w:asciiTheme="majorHAnsi" w:hAnsiTheme="majorHAnsi"/>
              </w:rPr>
            </w:pPr>
            <w:sdt>
              <w:sdtPr>
                <w:rPr>
                  <w:rFonts w:asciiTheme="majorHAnsi" w:hAnsiTheme="majorHAnsi"/>
                </w:rPr>
                <w:id w:val="-1887408069"/>
                <w:showingPlcHdr/>
              </w:sdtPr>
              <w:sdtEndPr/>
              <w:sdtContent>
                <w:r w:rsidR="00B1157A" w:rsidRPr="002563DB">
                  <w:rPr>
                    <w:rStyle w:val="Platzhaltertext"/>
                    <w:rFonts w:asciiTheme="majorHAnsi" w:hAnsiTheme="majorHAnsi"/>
                  </w:rPr>
                  <w:t>Klicken Sie hier, um Text einzugeben.</w:t>
                </w:r>
              </w:sdtContent>
            </w:sdt>
          </w:p>
          <w:p w14:paraId="1119A231" w14:textId="2EEBCCD6" w:rsidR="00B1157A" w:rsidRDefault="00B1157A" w:rsidP="00CB692F">
            <w:pPr>
              <w:tabs>
                <w:tab w:val="center" w:pos="4536"/>
                <w:tab w:val="right" w:pos="9072"/>
              </w:tabs>
              <w:rPr>
                <w:rFonts w:asciiTheme="majorHAnsi" w:hAnsiTheme="majorHAnsi"/>
              </w:rPr>
            </w:pPr>
          </w:p>
        </w:tc>
      </w:tr>
    </w:tbl>
    <w:p w14:paraId="3C600047" w14:textId="77777777" w:rsidR="00CB692F" w:rsidRDefault="00CB692F">
      <w:pPr>
        <w:rPr>
          <w:rFonts w:asciiTheme="majorHAnsi" w:hAnsiTheme="majorHAnsi"/>
          <w:sz w:val="22"/>
          <w:szCs w:val="22"/>
        </w:rPr>
      </w:pPr>
    </w:p>
    <w:p w14:paraId="63281CBA" w14:textId="77777777" w:rsidR="002A0E31" w:rsidRPr="002563DB" w:rsidRDefault="002A0E31">
      <w:pPr>
        <w:rPr>
          <w:rFonts w:asciiTheme="majorHAnsi" w:hAnsiTheme="majorHAnsi"/>
          <w:sz w:val="22"/>
          <w:szCs w:val="22"/>
        </w:rPr>
      </w:pPr>
    </w:p>
    <w:tbl>
      <w:tblPr>
        <w:tblStyle w:val="Tabellenraster"/>
        <w:tblW w:w="0" w:type="auto"/>
        <w:tblLook w:val="04A0" w:firstRow="1" w:lastRow="0" w:firstColumn="1" w:lastColumn="0" w:noHBand="0" w:noVBand="1"/>
      </w:tblPr>
      <w:tblGrid>
        <w:gridCol w:w="9060"/>
      </w:tblGrid>
      <w:tr w:rsidR="00CB692F" w:rsidRPr="002563DB" w14:paraId="07483522" w14:textId="77777777" w:rsidTr="00CB692F">
        <w:tc>
          <w:tcPr>
            <w:tcW w:w="9210" w:type="dxa"/>
            <w:shd w:val="clear" w:color="auto" w:fill="BFBFBF" w:themeFill="background1" w:themeFillShade="BF"/>
          </w:tcPr>
          <w:p w14:paraId="067BF5C0" w14:textId="7D6553BC" w:rsidR="00CB692F" w:rsidRPr="002563DB" w:rsidRDefault="00CB692F" w:rsidP="00CB692F">
            <w:pPr>
              <w:jc w:val="center"/>
              <w:rPr>
                <w:rFonts w:asciiTheme="majorHAnsi" w:hAnsiTheme="majorHAnsi"/>
                <w:b/>
              </w:rPr>
            </w:pPr>
            <w:r w:rsidRPr="002563DB">
              <w:rPr>
                <w:rFonts w:asciiTheme="majorHAnsi" w:hAnsiTheme="majorHAnsi"/>
                <w:b/>
              </w:rPr>
              <w:t>Gewinnspiele bzw. entsprechende Formulare</w:t>
            </w:r>
          </w:p>
          <w:p w14:paraId="5C8F7A00" w14:textId="77777777" w:rsidR="00CB692F" w:rsidRPr="002563DB" w:rsidRDefault="00CB692F" w:rsidP="00CB692F">
            <w:pPr>
              <w:jc w:val="center"/>
              <w:rPr>
                <w:rFonts w:asciiTheme="majorHAnsi" w:hAnsiTheme="majorHAnsi"/>
                <w:b/>
              </w:rPr>
            </w:pPr>
          </w:p>
        </w:tc>
      </w:tr>
      <w:tr w:rsidR="00CB692F" w:rsidRPr="002563DB" w14:paraId="418A6399" w14:textId="77777777" w:rsidTr="00CB692F">
        <w:tc>
          <w:tcPr>
            <w:tcW w:w="9210" w:type="dxa"/>
          </w:tcPr>
          <w:p w14:paraId="782B18BD" w14:textId="5B4927F8" w:rsidR="00CB692F" w:rsidRPr="002563DB" w:rsidRDefault="00CB692F" w:rsidP="00CB692F">
            <w:pPr>
              <w:rPr>
                <w:rFonts w:asciiTheme="majorHAnsi" w:hAnsiTheme="majorHAnsi"/>
                <w:i/>
                <w:color w:val="C00000"/>
              </w:rPr>
            </w:pPr>
            <w:r w:rsidRPr="002563DB">
              <w:rPr>
                <w:rFonts w:asciiTheme="majorHAnsi" w:hAnsiTheme="majorHAnsi"/>
                <w:i/>
                <w:color w:val="C00000"/>
              </w:rPr>
              <w:t>Hinweis: Es dürfen nur diejenigen Daten erhoben werden, die für das jeweilige Gewinnspiel erforderlich sind (Pflichtfelder: z. B. E-Mail-Adresse, Nutzername). Darüber hinaus dürfen keine weiteren Daten erhoben werden. Pflicht- und optionale Felder sind entsprechend zu kennzeichnen.</w:t>
            </w:r>
          </w:p>
          <w:p w14:paraId="2860FE20" w14:textId="77777777" w:rsidR="00CB692F" w:rsidRDefault="00CB692F" w:rsidP="00CB692F">
            <w:pPr>
              <w:rPr>
                <w:rFonts w:asciiTheme="majorHAnsi" w:hAnsiTheme="majorHAnsi"/>
              </w:rPr>
            </w:pPr>
          </w:p>
          <w:p w14:paraId="737FFD76" w14:textId="1AA3A34B" w:rsidR="009063BA" w:rsidRDefault="009063BA" w:rsidP="00CB692F">
            <w:pPr>
              <w:rPr>
                <w:rFonts w:asciiTheme="majorHAnsi" w:hAnsiTheme="majorHAnsi"/>
              </w:rPr>
            </w:pPr>
            <w:r>
              <w:rPr>
                <w:rFonts w:asciiTheme="majorHAnsi" w:hAnsiTheme="majorHAnsi"/>
              </w:rPr>
              <w:t>Gibt es Gewinnspiele auf der Webseite?</w:t>
            </w:r>
          </w:p>
          <w:p w14:paraId="1D5CB039" w14:textId="77777777" w:rsidR="009063BA" w:rsidRPr="002563DB" w:rsidRDefault="00C868AA" w:rsidP="009063BA">
            <w:pPr>
              <w:tabs>
                <w:tab w:val="center" w:pos="4536"/>
                <w:tab w:val="right" w:pos="9072"/>
              </w:tabs>
              <w:rPr>
                <w:rFonts w:asciiTheme="majorHAnsi" w:hAnsiTheme="majorHAnsi"/>
              </w:rPr>
            </w:pPr>
            <w:sdt>
              <w:sdtPr>
                <w:rPr>
                  <w:rFonts w:asciiTheme="majorHAnsi" w:hAnsiTheme="majorHAnsi"/>
                </w:rPr>
                <w:id w:val="1092509281"/>
                <w14:checkbox>
                  <w14:checked w14:val="0"/>
                  <w14:checkedState w14:val="2612" w14:font="MS Gothic"/>
                  <w14:uncheckedState w14:val="2610" w14:font="MS Gothic"/>
                </w14:checkbox>
              </w:sdtPr>
              <w:sdtEndPr/>
              <w:sdtContent>
                <w:r w:rsidR="009063BA" w:rsidRPr="002563DB">
                  <w:rPr>
                    <w:rFonts w:ascii="MS Gothic" w:eastAsia="MS Gothic" w:hAnsi="MS Gothic" w:cs="MS Gothic" w:hint="eastAsia"/>
                  </w:rPr>
                  <w:t>☐</w:t>
                </w:r>
              </w:sdtContent>
            </w:sdt>
            <w:r w:rsidR="009063BA" w:rsidRPr="002563DB">
              <w:rPr>
                <w:rFonts w:asciiTheme="majorHAnsi" w:hAnsiTheme="majorHAnsi"/>
              </w:rPr>
              <w:t xml:space="preserve">  Ja</w:t>
            </w:r>
          </w:p>
          <w:p w14:paraId="07E13228" w14:textId="77777777" w:rsidR="009063BA" w:rsidRPr="002563DB" w:rsidRDefault="00C868AA" w:rsidP="009063BA">
            <w:pPr>
              <w:tabs>
                <w:tab w:val="center" w:pos="4536"/>
                <w:tab w:val="right" w:pos="9072"/>
              </w:tabs>
              <w:rPr>
                <w:rFonts w:asciiTheme="majorHAnsi" w:hAnsiTheme="majorHAnsi"/>
              </w:rPr>
            </w:pPr>
            <w:sdt>
              <w:sdtPr>
                <w:rPr>
                  <w:rFonts w:asciiTheme="majorHAnsi" w:hAnsiTheme="majorHAnsi"/>
                </w:rPr>
                <w:id w:val="-114523510"/>
                <w14:checkbox>
                  <w14:checked w14:val="0"/>
                  <w14:checkedState w14:val="2612" w14:font="MS Gothic"/>
                  <w14:uncheckedState w14:val="2610" w14:font="MS Gothic"/>
                </w14:checkbox>
              </w:sdtPr>
              <w:sdtEndPr/>
              <w:sdtContent>
                <w:r w:rsidR="009063BA" w:rsidRPr="002563DB">
                  <w:rPr>
                    <w:rFonts w:ascii="MS Gothic" w:eastAsia="MS Gothic" w:hAnsi="MS Gothic" w:cs="MS Gothic" w:hint="eastAsia"/>
                  </w:rPr>
                  <w:t>☐</w:t>
                </w:r>
              </w:sdtContent>
            </w:sdt>
            <w:r w:rsidR="009063BA" w:rsidRPr="002563DB">
              <w:rPr>
                <w:rFonts w:asciiTheme="majorHAnsi" w:hAnsiTheme="majorHAnsi"/>
              </w:rPr>
              <w:t xml:space="preserve">  Nein</w:t>
            </w:r>
          </w:p>
          <w:p w14:paraId="12BC4253" w14:textId="77777777" w:rsidR="009063BA" w:rsidRPr="002563DB" w:rsidRDefault="009063BA" w:rsidP="00CB692F">
            <w:pPr>
              <w:rPr>
                <w:rFonts w:asciiTheme="majorHAnsi" w:hAnsiTheme="majorHAnsi"/>
              </w:rPr>
            </w:pPr>
          </w:p>
          <w:p w14:paraId="2C01E805" w14:textId="63A567DE" w:rsidR="00CB692F" w:rsidRPr="002563DB" w:rsidRDefault="00CB692F" w:rsidP="00CB692F">
            <w:pPr>
              <w:rPr>
                <w:rFonts w:asciiTheme="majorHAnsi" w:hAnsiTheme="majorHAnsi"/>
              </w:rPr>
            </w:pPr>
            <w:r w:rsidRPr="002563DB">
              <w:rPr>
                <w:rFonts w:asciiTheme="majorHAnsi" w:hAnsiTheme="majorHAnsi"/>
              </w:rPr>
              <w:t>Um welche Art von Gewinnspiel handelt es sich? Bitte benennen.</w:t>
            </w:r>
          </w:p>
          <w:sdt>
            <w:sdtPr>
              <w:rPr>
                <w:rFonts w:asciiTheme="majorHAnsi" w:hAnsiTheme="majorHAnsi"/>
              </w:rPr>
              <w:id w:val="969872802"/>
              <w:showingPlcHdr/>
            </w:sdtPr>
            <w:sdtEndPr/>
            <w:sdtContent>
              <w:p w14:paraId="602ECBDA" w14:textId="77777777" w:rsidR="00CB692F" w:rsidRPr="002563DB" w:rsidRDefault="00CB692F" w:rsidP="00CB692F">
                <w:pPr>
                  <w:rPr>
                    <w:rFonts w:asciiTheme="majorHAnsi" w:hAnsiTheme="majorHAnsi"/>
                  </w:rPr>
                </w:pPr>
                <w:r w:rsidRPr="002563DB">
                  <w:rPr>
                    <w:rStyle w:val="Platzhaltertext"/>
                    <w:rFonts w:asciiTheme="majorHAnsi" w:hAnsiTheme="majorHAnsi"/>
                  </w:rPr>
                  <w:t>Klicken Sie hier, um Text einzugeben.</w:t>
                </w:r>
              </w:p>
            </w:sdtContent>
          </w:sdt>
          <w:p w14:paraId="7E4F4155" w14:textId="77777777" w:rsidR="00CB692F" w:rsidRPr="002563DB" w:rsidRDefault="00CB692F" w:rsidP="00CB692F">
            <w:pPr>
              <w:rPr>
                <w:rFonts w:asciiTheme="majorHAnsi" w:hAnsiTheme="majorHAnsi"/>
              </w:rPr>
            </w:pPr>
          </w:p>
        </w:tc>
      </w:tr>
      <w:tr w:rsidR="002A0E31" w:rsidRPr="002563DB" w14:paraId="24CA7DE4" w14:textId="77777777" w:rsidTr="00CA4D94">
        <w:tc>
          <w:tcPr>
            <w:tcW w:w="9210" w:type="dxa"/>
          </w:tcPr>
          <w:p w14:paraId="58BB7260" w14:textId="77777777" w:rsidR="002A0E31" w:rsidRPr="002563DB" w:rsidRDefault="002A0E31" w:rsidP="00CA4D94">
            <w:pPr>
              <w:rPr>
                <w:rFonts w:asciiTheme="majorHAnsi" w:hAnsiTheme="majorHAnsi"/>
              </w:rPr>
            </w:pPr>
            <w:r w:rsidRPr="002563DB">
              <w:rPr>
                <w:rFonts w:asciiTheme="majorHAnsi" w:hAnsiTheme="majorHAnsi"/>
              </w:rPr>
              <w:t xml:space="preserve">Welche Daten werden </w:t>
            </w:r>
            <w:r>
              <w:rPr>
                <w:rFonts w:asciiTheme="majorHAnsi" w:hAnsiTheme="majorHAnsi"/>
              </w:rPr>
              <w:t xml:space="preserve">für die Teilnahme </w:t>
            </w:r>
            <w:r w:rsidRPr="002563DB">
              <w:rPr>
                <w:rFonts w:asciiTheme="majorHAnsi" w:hAnsiTheme="majorHAnsi"/>
              </w:rPr>
              <w:t>erhoben?</w:t>
            </w:r>
          </w:p>
          <w:p w14:paraId="2A1FC476" w14:textId="77777777" w:rsidR="002A0E31" w:rsidRPr="002563DB" w:rsidRDefault="00C868AA" w:rsidP="00CA4D94">
            <w:pPr>
              <w:tabs>
                <w:tab w:val="center" w:pos="4536"/>
                <w:tab w:val="right" w:pos="9072"/>
              </w:tabs>
              <w:rPr>
                <w:rFonts w:asciiTheme="majorHAnsi" w:hAnsiTheme="majorHAnsi"/>
              </w:rPr>
            </w:pPr>
            <w:sdt>
              <w:sdtPr>
                <w:rPr>
                  <w:rFonts w:asciiTheme="majorHAnsi" w:hAnsiTheme="majorHAnsi"/>
                </w:rPr>
                <w:id w:val="1042249514"/>
                <w14:checkbox>
                  <w14:checked w14:val="0"/>
                  <w14:checkedState w14:val="2612" w14:font="MS Gothic"/>
                  <w14:uncheckedState w14:val="2610" w14:font="MS Gothic"/>
                </w14:checkbox>
              </w:sdtPr>
              <w:sdtEndPr/>
              <w:sdtContent>
                <w:r w:rsidR="002A0E31" w:rsidRPr="002563DB">
                  <w:rPr>
                    <w:rFonts w:ascii="MS Gothic" w:eastAsia="MS Gothic" w:hAnsi="MS Gothic" w:cs="MS Gothic" w:hint="eastAsia"/>
                  </w:rPr>
                  <w:t>☐</w:t>
                </w:r>
              </w:sdtContent>
            </w:sdt>
            <w:r w:rsidR="002A0E31" w:rsidRPr="002563DB">
              <w:rPr>
                <w:rFonts w:asciiTheme="majorHAnsi" w:hAnsiTheme="majorHAnsi"/>
              </w:rPr>
              <w:t xml:space="preserve">  Name</w:t>
            </w:r>
          </w:p>
          <w:p w14:paraId="1FC0B8D0" w14:textId="77777777" w:rsidR="002A0E31" w:rsidRPr="002563DB" w:rsidRDefault="00C868AA" w:rsidP="00CA4D94">
            <w:pPr>
              <w:tabs>
                <w:tab w:val="center" w:pos="4536"/>
                <w:tab w:val="right" w:pos="9072"/>
              </w:tabs>
              <w:rPr>
                <w:rFonts w:asciiTheme="majorHAnsi" w:hAnsiTheme="majorHAnsi"/>
              </w:rPr>
            </w:pPr>
            <w:sdt>
              <w:sdtPr>
                <w:rPr>
                  <w:rFonts w:asciiTheme="majorHAnsi" w:hAnsiTheme="majorHAnsi"/>
                </w:rPr>
                <w:id w:val="-320577401"/>
                <w14:checkbox>
                  <w14:checked w14:val="0"/>
                  <w14:checkedState w14:val="2612" w14:font="MS Gothic"/>
                  <w14:uncheckedState w14:val="2610" w14:font="MS Gothic"/>
                </w14:checkbox>
              </w:sdtPr>
              <w:sdtEndPr/>
              <w:sdtContent>
                <w:r w:rsidR="002A0E31" w:rsidRPr="002563DB">
                  <w:rPr>
                    <w:rFonts w:ascii="MS Gothic" w:eastAsia="MS Gothic" w:hAnsi="MS Gothic" w:cs="MS Gothic" w:hint="eastAsia"/>
                  </w:rPr>
                  <w:t>☐</w:t>
                </w:r>
              </w:sdtContent>
            </w:sdt>
            <w:r w:rsidR="002A0E31" w:rsidRPr="002563DB">
              <w:rPr>
                <w:rFonts w:asciiTheme="majorHAnsi" w:hAnsiTheme="majorHAnsi"/>
              </w:rPr>
              <w:t xml:space="preserve">  Anschrift</w:t>
            </w:r>
          </w:p>
          <w:p w14:paraId="3F7EC427" w14:textId="77777777" w:rsidR="002A0E31" w:rsidRPr="002563DB" w:rsidRDefault="00C868AA" w:rsidP="00CA4D94">
            <w:pPr>
              <w:tabs>
                <w:tab w:val="center" w:pos="4536"/>
                <w:tab w:val="right" w:pos="9072"/>
              </w:tabs>
              <w:rPr>
                <w:rFonts w:asciiTheme="majorHAnsi" w:hAnsiTheme="majorHAnsi"/>
              </w:rPr>
            </w:pPr>
            <w:sdt>
              <w:sdtPr>
                <w:rPr>
                  <w:rFonts w:asciiTheme="majorHAnsi" w:hAnsiTheme="majorHAnsi"/>
                </w:rPr>
                <w:id w:val="2113464885"/>
                <w14:checkbox>
                  <w14:checked w14:val="0"/>
                  <w14:checkedState w14:val="2612" w14:font="MS Gothic"/>
                  <w14:uncheckedState w14:val="2610" w14:font="MS Gothic"/>
                </w14:checkbox>
              </w:sdtPr>
              <w:sdtEndPr/>
              <w:sdtContent>
                <w:r w:rsidR="002A0E31" w:rsidRPr="002563DB">
                  <w:rPr>
                    <w:rFonts w:ascii="MS Gothic" w:eastAsia="MS Gothic" w:hAnsi="MS Gothic" w:cs="MS Gothic" w:hint="eastAsia"/>
                  </w:rPr>
                  <w:t>☐</w:t>
                </w:r>
              </w:sdtContent>
            </w:sdt>
            <w:r w:rsidR="002A0E31" w:rsidRPr="002563DB">
              <w:rPr>
                <w:rFonts w:asciiTheme="majorHAnsi" w:hAnsiTheme="majorHAnsi"/>
              </w:rPr>
              <w:t xml:space="preserve">  Telefonnummer</w:t>
            </w:r>
          </w:p>
          <w:p w14:paraId="7D37D5AB" w14:textId="77777777" w:rsidR="002A0E31" w:rsidRPr="002563DB" w:rsidRDefault="00C868AA" w:rsidP="00CA4D94">
            <w:pPr>
              <w:tabs>
                <w:tab w:val="center" w:pos="4536"/>
                <w:tab w:val="right" w:pos="9072"/>
              </w:tabs>
              <w:rPr>
                <w:rFonts w:asciiTheme="majorHAnsi" w:hAnsiTheme="majorHAnsi"/>
              </w:rPr>
            </w:pPr>
            <w:sdt>
              <w:sdtPr>
                <w:rPr>
                  <w:rFonts w:asciiTheme="majorHAnsi" w:hAnsiTheme="majorHAnsi"/>
                </w:rPr>
                <w:id w:val="1301497892"/>
                <w14:checkbox>
                  <w14:checked w14:val="0"/>
                  <w14:checkedState w14:val="2612" w14:font="MS Gothic"/>
                  <w14:uncheckedState w14:val="2610" w14:font="MS Gothic"/>
                </w14:checkbox>
              </w:sdtPr>
              <w:sdtEndPr/>
              <w:sdtContent>
                <w:r w:rsidR="002A0E31" w:rsidRPr="002563DB">
                  <w:rPr>
                    <w:rFonts w:ascii="MS Gothic" w:eastAsia="MS Gothic" w:hAnsi="MS Gothic" w:cs="MS Gothic" w:hint="eastAsia"/>
                  </w:rPr>
                  <w:t>☐</w:t>
                </w:r>
              </w:sdtContent>
            </w:sdt>
            <w:r w:rsidR="002A0E31" w:rsidRPr="002563DB">
              <w:rPr>
                <w:rFonts w:asciiTheme="majorHAnsi" w:hAnsiTheme="majorHAnsi"/>
              </w:rPr>
              <w:t xml:space="preserve">  E-Mail-Adresse</w:t>
            </w:r>
          </w:p>
          <w:p w14:paraId="620D0897" w14:textId="77777777" w:rsidR="002A0E31" w:rsidRPr="002563DB" w:rsidRDefault="00C868AA" w:rsidP="00CA4D94">
            <w:pPr>
              <w:tabs>
                <w:tab w:val="center" w:pos="4536"/>
                <w:tab w:val="right" w:pos="9072"/>
              </w:tabs>
              <w:rPr>
                <w:rFonts w:asciiTheme="majorHAnsi" w:hAnsiTheme="majorHAnsi"/>
              </w:rPr>
            </w:pPr>
            <w:sdt>
              <w:sdtPr>
                <w:rPr>
                  <w:rFonts w:asciiTheme="majorHAnsi" w:hAnsiTheme="majorHAnsi"/>
                </w:rPr>
                <w:id w:val="-695924668"/>
                <w14:checkbox>
                  <w14:checked w14:val="0"/>
                  <w14:checkedState w14:val="2612" w14:font="MS Gothic"/>
                  <w14:uncheckedState w14:val="2610" w14:font="MS Gothic"/>
                </w14:checkbox>
              </w:sdtPr>
              <w:sdtEndPr/>
              <w:sdtContent>
                <w:r w:rsidR="002A0E31" w:rsidRPr="002563DB">
                  <w:rPr>
                    <w:rFonts w:ascii="MS Gothic" w:eastAsia="MS Gothic" w:hAnsi="MS Gothic" w:cs="MS Gothic" w:hint="eastAsia"/>
                  </w:rPr>
                  <w:t>☐</w:t>
                </w:r>
              </w:sdtContent>
            </w:sdt>
            <w:r w:rsidR="002A0E31" w:rsidRPr="002563DB">
              <w:rPr>
                <w:rFonts w:asciiTheme="majorHAnsi" w:hAnsiTheme="majorHAnsi"/>
              </w:rPr>
              <w:t xml:space="preserve">  Geburtsdatum</w:t>
            </w:r>
          </w:p>
          <w:p w14:paraId="290F7248" w14:textId="77777777" w:rsidR="002A0E31" w:rsidRPr="002563DB" w:rsidRDefault="00C868AA" w:rsidP="00CA4D94">
            <w:pPr>
              <w:tabs>
                <w:tab w:val="center" w:pos="4536"/>
                <w:tab w:val="right" w:pos="9072"/>
              </w:tabs>
              <w:rPr>
                <w:rFonts w:asciiTheme="majorHAnsi" w:hAnsiTheme="majorHAnsi"/>
              </w:rPr>
            </w:pPr>
            <w:sdt>
              <w:sdtPr>
                <w:rPr>
                  <w:rFonts w:asciiTheme="majorHAnsi" w:hAnsiTheme="majorHAnsi"/>
                </w:rPr>
                <w:id w:val="1882120228"/>
                <w14:checkbox>
                  <w14:checked w14:val="0"/>
                  <w14:checkedState w14:val="2612" w14:font="MS Gothic"/>
                  <w14:uncheckedState w14:val="2610" w14:font="MS Gothic"/>
                </w14:checkbox>
              </w:sdtPr>
              <w:sdtEndPr/>
              <w:sdtContent>
                <w:r w:rsidR="002A0E31" w:rsidRPr="002563DB">
                  <w:rPr>
                    <w:rFonts w:ascii="MS Gothic" w:eastAsia="MS Gothic" w:hAnsi="MS Gothic" w:cs="MS Gothic" w:hint="eastAsia"/>
                  </w:rPr>
                  <w:t>☐</w:t>
                </w:r>
              </w:sdtContent>
            </w:sdt>
            <w:r w:rsidR="002A0E31" w:rsidRPr="002563DB">
              <w:rPr>
                <w:rFonts w:asciiTheme="majorHAnsi" w:hAnsiTheme="majorHAnsi"/>
              </w:rPr>
              <w:t xml:space="preserve">  andere Daten:  </w:t>
            </w:r>
            <w:sdt>
              <w:sdtPr>
                <w:rPr>
                  <w:rFonts w:asciiTheme="majorHAnsi" w:hAnsiTheme="majorHAnsi"/>
                </w:rPr>
                <w:id w:val="795790430"/>
                <w:showingPlcHdr/>
              </w:sdtPr>
              <w:sdtEndPr/>
              <w:sdtContent>
                <w:r w:rsidR="002A0E31" w:rsidRPr="002563DB">
                  <w:rPr>
                    <w:rStyle w:val="Platzhaltertext"/>
                    <w:rFonts w:asciiTheme="majorHAnsi" w:hAnsiTheme="majorHAnsi"/>
                  </w:rPr>
                  <w:t>Klicken Sie hier, um Text einzugeben.</w:t>
                </w:r>
              </w:sdtContent>
            </w:sdt>
          </w:p>
          <w:p w14:paraId="509FFD6F" w14:textId="77777777" w:rsidR="002A0E31" w:rsidRPr="002563DB" w:rsidRDefault="002A0E31" w:rsidP="00CA4D94">
            <w:pPr>
              <w:rPr>
                <w:rFonts w:asciiTheme="majorHAnsi" w:hAnsiTheme="majorHAnsi"/>
                <w:i/>
                <w:color w:val="C00000"/>
              </w:rPr>
            </w:pPr>
          </w:p>
        </w:tc>
      </w:tr>
      <w:tr w:rsidR="00CB692F" w:rsidRPr="002563DB" w14:paraId="5B7124B4" w14:textId="77777777" w:rsidTr="00CB692F">
        <w:tc>
          <w:tcPr>
            <w:tcW w:w="9210" w:type="dxa"/>
          </w:tcPr>
          <w:p w14:paraId="17A6D6F8" w14:textId="77777777" w:rsidR="00CB692F" w:rsidRPr="002563DB" w:rsidRDefault="00CB692F" w:rsidP="00CB692F">
            <w:pPr>
              <w:rPr>
                <w:rFonts w:asciiTheme="majorHAnsi" w:hAnsiTheme="majorHAnsi"/>
              </w:rPr>
            </w:pPr>
            <w:r w:rsidRPr="002563DB">
              <w:rPr>
                <w:rFonts w:asciiTheme="majorHAnsi" w:hAnsiTheme="majorHAnsi"/>
              </w:rPr>
              <w:t xml:space="preserve">Wie werden die Gewinner bekannt gegeben? </w:t>
            </w:r>
          </w:p>
          <w:p w14:paraId="4CA24659" w14:textId="77777777" w:rsidR="00CB692F" w:rsidRPr="002563DB" w:rsidRDefault="00CB692F" w:rsidP="00CB692F">
            <w:pPr>
              <w:rPr>
                <w:rFonts w:asciiTheme="majorHAnsi" w:hAnsiTheme="majorHAnsi"/>
              </w:rPr>
            </w:pPr>
          </w:p>
          <w:sdt>
            <w:sdtPr>
              <w:rPr>
                <w:rFonts w:asciiTheme="majorHAnsi" w:hAnsiTheme="majorHAnsi"/>
              </w:rPr>
              <w:id w:val="-48844766"/>
              <w:placeholder>
                <w:docPart w:val="DefaultPlaceholder_1082065158"/>
              </w:placeholder>
              <w:showingPlcHdr/>
            </w:sdtPr>
            <w:sdtEndPr/>
            <w:sdtContent>
              <w:p w14:paraId="0871B15B" w14:textId="32DE9BDD" w:rsidR="00CB692F" w:rsidRPr="002563DB" w:rsidRDefault="00CB692F" w:rsidP="00CB692F">
                <w:pPr>
                  <w:rPr>
                    <w:rFonts w:asciiTheme="majorHAnsi" w:hAnsiTheme="majorHAnsi"/>
                  </w:rPr>
                </w:pPr>
                <w:r w:rsidRPr="002563DB">
                  <w:rPr>
                    <w:rStyle w:val="Platzhaltertext"/>
                    <w:rFonts w:asciiTheme="majorHAnsi" w:hAnsiTheme="majorHAnsi"/>
                  </w:rPr>
                  <w:t>Klicken Sie hier, um Text einzugeben.</w:t>
                </w:r>
              </w:p>
            </w:sdtContent>
          </w:sdt>
          <w:p w14:paraId="210E41F5" w14:textId="77777777" w:rsidR="00CB692F" w:rsidRPr="002563DB" w:rsidRDefault="00CB692F" w:rsidP="00CB692F">
            <w:pPr>
              <w:rPr>
                <w:rFonts w:asciiTheme="majorHAnsi" w:hAnsiTheme="majorHAnsi"/>
              </w:rPr>
            </w:pPr>
          </w:p>
          <w:p w14:paraId="3CE80151" w14:textId="565766B3" w:rsidR="00CB692F" w:rsidRPr="002563DB" w:rsidRDefault="00CB692F" w:rsidP="00CB692F">
            <w:pPr>
              <w:rPr>
                <w:rFonts w:asciiTheme="majorHAnsi" w:hAnsiTheme="majorHAnsi"/>
              </w:rPr>
            </w:pPr>
            <w:r w:rsidRPr="002563DB">
              <w:rPr>
                <w:rFonts w:asciiTheme="majorHAnsi" w:hAnsiTheme="majorHAnsi"/>
              </w:rPr>
              <w:lastRenderedPageBreak/>
              <w:t xml:space="preserve">Werden die Gewinner öffentlich bekannt gegeben? Falls ja, </w:t>
            </w:r>
            <w:r w:rsidR="002A0E31">
              <w:rPr>
                <w:rFonts w:asciiTheme="majorHAnsi" w:hAnsiTheme="majorHAnsi"/>
              </w:rPr>
              <w:t>wo? W</w:t>
            </w:r>
            <w:r w:rsidRPr="002563DB">
              <w:rPr>
                <w:rFonts w:asciiTheme="majorHAnsi" w:hAnsiTheme="majorHAnsi"/>
              </w:rPr>
              <w:t>erden ihre Namen und weiteren personenbezogenen Daten pseudonymisiert?</w:t>
            </w:r>
          </w:p>
          <w:p w14:paraId="022319F1" w14:textId="77777777" w:rsidR="00CB692F" w:rsidRPr="002563DB" w:rsidRDefault="00CB692F" w:rsidP="00CB692F">
            <w:pPr>
              <w:rPr>
                <w:rFonts w:asciiTheme="majorHAnsi" w:hAnsiTheme="majorHAnsi"/>
              </w:rPr>
            </w:pPr>
          </w:p>
          <w:p w14:paraId="4390507A" w14:textId="2B87570B" w:rsidR="00CB692F" w:rsidRPr="002563DB" w:rsidRDefault="00C868AA" w:rsidP="00CB692F">
            <w:pPr>
              <w:rPr>
                <w:rFonts w:asciiTheme="majorHAnsi" w:hAnsiTheme="majorHAnsi"/>
              </w:rPr>
            </w:pPr>
            <w:sdt>
              <w:sdtPr>
                <w:rPr>
                  <w:rFonts w:asciiTheme="majorHAnsi" w:hAnsiTheme="majorHAnsi"/>
                </w:rPr>
                <w:id w:val="745081486"/>
                <w:showingPlcHdr/>
              </w:sdtPr>
              <w:sdtEndPr/>
              <w:sdtContent>
                <w:r w:rsidR="00CB692F" w:rsidRPr="002563DB">
                  <w:rPr>
                    <w:rStyle w:val="Platzhaltertext"/>
                    <w:rFonts w:asciiTheme="majorHAnsi" w:hAnsiTheme="majorHAnsi"/>
                  </w:rPr>
                  <w:t>Klicken Sie hier, um Text einzugeben.</w:t>
                </w:r>
              </w:sdtContent>
            </w:sdt>
          </w:p>
          <w:p w14:paraId="126C2FC4" w14:textId="77777777" w:rsidR="00CB692F" w:rsidRPr="002563DB" w:rsidRDefault="00CB692F" w:rsidP="00CB692F">
            <w:pPr>
              <w:rPr>
                <w:rFonts w:asciiTheme="majorHAnsi" w:hAnsiTheme="majorHAnsi"/>
                <w:color w:val="C00000"/>
              </w:rPr>
            </w:pPr>
          </w:p>
        </w:tc>
      </w:tr>
      <w:tr w:rsidR="002A0E31" w:rsidRPr="002563DB" w14:paraId="3E113A64" w14:textId="77777777" w:rsidTr="00CB692F">
        <w:tc>
          <w:tcPr>
            <w:tcW w:w="9210" w:type="dxa"/>
          </w:tcPr>
          <w:p w14:paraId="275FE7B9" w14:textId="25496ADE" w:rsidR="002A0E31" w:rsidRDefault="002A0E31" w:rsidP="00CB692F">
            <w:pPr>
              <w:rPr>
                <w:rFonts w:asciiTheme="majorHAnsi" w:hAnsiTheme="majorHAnsi"/>
              </w:rPr>
            </w:pPr>
            <w:r>
              <w:rPr>
                <w:rFonts w:asciiTheme="majorHAnsi" w:hAnsiTheme="majorHAnsi"/>
              </w:rPr>
              <w:lastRenderedPageBreak/>
              <w:t>Wie werden die Gewinner benachrichtigt?</w:t>
            </w:r>
          </w:p>
          <w:p w14:paraId="13A0FCA9" w14:textId="77777777" w:rsidR="002A0E31" w:rsidRDefault="002A0E31" w:rsidP="00CB692F">
            <w:pPr>
              <w:rPr>
                <w:rFonts w:asciiTheme="majorHAnsi" w:hAnsiTheme="majorHAnsi"/>
              </w:rPr>
            </w:pPr>
          </w:p>
          <w:sdt>
            <w:sdtPr>
              <w:rPr>
                <w:rFonts w:asciiTheme="majorHAnsi" w:hAnsiTheme="majorHAnsi"/>
              </w:rPr>
              <w:id w:val="1301498616"/>
              <w:placeholder>
                <w:docPart w:val="DefaultPlaceholder_1082065158"/>
              </w:placeholder>
              <w:showingPlcHdr/>
            </w:sdtPr>
            <w:sdtEndPr/>
            <w:sdtContent>
              <w:p w14:paraId="22099977" w14:textId="77777777" w:rsidR="002A0E31" w:rsidRDefault="002A0E31" w:rsidP="00CB692F">
                <w:pPr>
                  <w:rPr>
                    <w:rFonts w:asciiTheme="majorHAnsi" w:hAnsiTheme="majorHAnsi"/>
                  </w:rPr>
                </w:pPr>
                <w:r w:rsidRPr="00647FF1">
                  <w:rPr>
                    <w:rStyle w:val="Platzhaltertext"/>
                  </w:rPr>
                  <w:t>Klicken Sie hier, um Text einzugeben.</w:t>
                </w:r>
              </w:p>
            </w:sdtContent>
          </w:sdt>
          <w:p w14:paraId="7C90120B" w14:textId="33CB26EC" w:rsidR="002A0E31" w:rsidRPr="002563DB" w:rsidRDefault="002A0E31" w:rsidP="00CB692F">
            <w:pPr>
              <w:rPr>
                <w:rFonts w:asciiTheme="majorHAnsi" w:hAnsiTheme="majorHAnsi"/>
              </w:rPr>
            </w:pPr>
          </w:p>
        </w:tc>
      </w:tr>
      <w:tr w:rsidR="00CB692F" w:rsidRPr="002563DB" w14:paraId="6C12B4EA" w14:textId="77777777" w:rsidTr="00CB692F">
        <w:tc>
          <w:tcPr>
            <w:tcW w:w="9210" w:type="dxa"/>
          </w:tcPr>
          <w:p w14:paraId="5A01EE60" w14:textId="77777777" w:rsidR="00CB692F" w:rsidRPr="002563DB" w:rsidRDefault="00CB692F" w:rsidP="00CB692F">
            <w:pPr>
              <w:rPr>
                <w:rFonts w:asciiTheme="majorHAnsi" w:hAnsiTheme="majorHAnsi"/>
              </w:rPr>
            </w:pPr>
            <w:r w:rsidRPr="002563DB">
              <w:rPr>
                <w:rFonts w:asciiTheme="majorHAnsi" w:hAnsiTheme="majorHAnsi"/>
              </w:rPr>
              <w:t>Wie lange werden die Daten gespeichert?</w:t>
            </w:r>
          </w:p>
          <w:p w14:paraId="1722AF0C" w14:textId="77777777" w:rsidR="00CB692F" w:rsidRPr="002563DB" w:rsidRDefault="00CB692F" w:rsidP="00CB692F">
            <w:pPr>
              <w:rPr>
                <w:rFonts w:asciiTheme="majorHAnsi" w:hAnsiTheme="majorHAnsi"/>
              </w:rPr>
            </w:pPr>
          </w:p>
          <w:sdt>
            <w:sdtPr>
              <w:rPr>
                <w:rFonts w:asciiTheme="majorHAnsi" w:hAnsiTheme="majorHAnsi"/>
                <w:i/>
                <w:color w:val="C00000"/>
              </w:rPr>
              <w:id w:val="-1590766750"/>
              <w:showingPlcHdr/>
            </w:sdtPr>
            <w:sdtEndPr/>
            <w:sdtContent>
              <w:p w14:paraId="28A20E7E" w14:textId="77777777" w:rsidR="00CB692F" w:rsidRPr="002563DB" w:rsidRDefault="00CB692F" w:rsidP="00CB692F">
                <w:pPr>
                  <w:rPr>
                    <w:rFonts w:asciiTheme="majorHAnsi" w:hAnsiTheme="majorHAnsi"/>
                    <w:i/>
                    <w:color w:val="C00000"/>
                  </w:rPr>
                </w:pPr>
                <w:r w:rsidRPr="002563DB">
                  <w:rPr>
                    <w:rStyle w:val="Platzhaltertext"/>
                    <w:rFonts w:asciiTheme="majorHAnsi" w:hAnsiTheme="majorHAnsi"/>
                  </w:rPr>
                  <w:t>Klicken Sie hier, um Text einzugeben.</w:t>
                </w:r>
              </w:p>
            </w:sdtContent>
          </w:sdt>
        </w:tc>
      </w:tr>
      <w:tr w:rsidR="00CB692F" w:rsidRPr="002563DB" w14:paraId="44BB8663" w14:textId="77777777" w:rsidTr="00CB692F">
        <w:tc>
          <w:tcPr>
            <w:tcW w:w="9210" w:type="dxa"/>
          </w:tcPr>
          <w:p w14:paraId="0F269E19" w14:textId="77777777" w:rsidR="00CB692F" w:rsidRPr="002563DB" w:rsidRDefault="00CB692F" w:rsidP="00CB692F">
            <w:pPr>
              <w:rPr>
                <w:rFonts w:asciiTheme="majorHAnsi" w:hAnsiTheme="majorHAnsi"/>
              </w:rPr>
            </w:pPr>
            <w:r w:rsidRPr="002563DB">
              <w:rPr>
                <w:rFonts w:asciiTheme="majorHAnsi" w:hAnsiTheme="majorHAnsi"/>
              </w:rPr>
              <w:t>Werden die erhobenen Daten an Dritte weitergeleitet? Wenn ja, an wen? Wo steht der Server?</w:t>
            </w:r>
          </w:p>
          <w:sdt>
            <w:sdtPr>
              <w:rPr>
                <w:rFonts w:asciiTheme="majorHAnsi" w:hAnsiTheme="majorHAnsi"/>
              </w:rPr>
              <w:id w:val="-879088090"/>
              <w:showingPlcHdr/>
            </w:sdtPr>
            <w:sdtEndPr/>
            <w:sdtContent>
              <w:p w14:paraId="578BDDE0" w14:textId="77777777" w:rsidR="00CB692F" w:rsidRPr="002563DB" w:rsidRDefault="00CB692F" w:rsidP="00CB692F">
                <w:pPr>
                  <w:rPr>
                    <w:rFonts w:asciiTheme="majorHAnsi" w:hAnsiTheme="majorHAnsi"/>
                  </w:rPr>
                </w:pPr>
                <w:r w:rsidRPr="002563DB">
                  <w:rPr>
                    <w:rStyle w:val="Platzhaltertext"/>
                    <w:rFonts w:asciiTheme="majorHAnsi" w:hAnsiTheme="majorHAnsi"/>
                  </w:rPr>
                  <w:t>Klicken Sie hier, um Text einzugeben.</w:t>
                </w:r>
              </w:p>
            </w:sdtContent>
          </w:sdt>
          <w:p w14:paraId="2BCBCE71" w14:textId="6384A07C" w:rsidR="00CB692F" w:rsidRPr="002563DB" w:rsidRDefault="00CB692F" w:rsidP="00CB692F">
            <w:pPr>
              <w:rPr>
                <w:rFonts w:asciiTheme="majorHAnsi" w:hAnsiTheme="majorHAnsi"/>
                <w:color w:val="C00000"/>
              </w:rPr>
            </w:pPr>
          </w:p>
        </w:tc>
      </w:tr>
      <w:tr w:rsidR="00CB692F" w:rsidRPr="002563DB" w14:paraId="68C7A4AF" w14:textId="77777777" w:rsidTr="00CB692F">
        <w:tc>
          <w:tcPr>
            <w:tcW w:w="9210" w:type="dxa"/>
          </w:tcPr>
          <w:p w14:paraId="657025E8" w14:textId="77777777" w:rsidR="00CB692F" w:rsidRPr="002563DB" w:rsidRDefault="00CB692F" w:rsidP="00CB692F">
            <w:pPr>
              <w:rPr>
                <w:rFonts w:asciiTheme="majorHAnsi" w:hAnsiTheme="majorHAnsi"/>
              </w:rPr>
            </w:pPr>
            <w:r w:rsidRPr="002563DB">
              <w:rPr>
                <w:rFonts w:asciiTheme="majorHAnsi" w:hAnsiTheme="majorHAnsi"/>
              </w:rPr>
              <w:t>Werden die Daten von Dritten erhoben, z. B. Agenturen? Bitte angeben.</w:t>
            </w:r>
          </w:p>
          <w:sdt>
            <w:sdtPr>
              <w:rPr>
                <w:rFonts w:asciiTheme="majorHAnsi" w:hAnsiTheme="majorHAnsi"/>
              </w:rPr>
              <w:id w:val="-468049183"/>
              <w:showingPlcHdr/>
            </w:sdtPr>
            <w:sdtEndPr/>
            <w:sdtContent>
              <w:p w14:paraId="1A6B2C92" w14:textId="77777777" w:rsidR="00CB692F" w:rsidRPr="002563DB" w:rsidRDefault="00CB692F" w:rsidP="00CB692F">
                <w:pPr>
                  <w:rPr>
                    <w:rFonts w:asciiTheme="majorHAnsi" w:hAnsiTheme="majorHAnsi"/>
                  </w:rPr>
                </w:pPr>
                <w:r w:rsidRPr="002563DB">
                  <w:rPr>
                    <w:rStyle w:val="Platzhaltertext"/>
                    <w:rFonts w:asciiTheme="majorHAnsi" w:hAnsiTheme="majorHAnsi"/>
                  </w:rPr>
                  <w:t>Klicken Sie hier, um Text einzugeben.</w:t>
                </w:r>
              </w:p>
            </w:sdtContent>
          </w:sdt>
          <w:p w14:paraId="56B49512" w14:textId="77777777" w:rsidR="00CB692F" w:rsidRPr="002563DB" w:rsidRDefault="00CB692F" w:rsidP="00CB692F">
            <w:pPr>
              <w:rPr>
                <w:rFonts w:asciiTheme="majorHAnsi" w:hAnsiTheme="majorHAnsi"/>
              </w:rPr>
            </w:pPr>
          </w:p>
        </w:tc>
      </w:tr>
      <w:tr w:rsidR="00CB692F" w:rsidRPr="002563DB" w14:paraId="7BA30074" w14:textId="77777777" w:rsidTr="00CB692F">
        <w:tc>
          <w:tcPr>
            <w:tcW w:w="9210" w:type="dxa"/>
          </w:tcPr>
          <w:p w14:paraId="759D5FA4" w14:textId="4407FECD" w:rsidR="00CB692F" w:rsidRPr="002563DB" w:rsidRDefault="00CB692F" w:rsidP="00CB692F">
            <w:pPr>
              <w:tabs>
                <w:tab w:val="center" w:pos="4536"/>
                <w:tab w:val="right" w:pos="9072"/>
              </w:tabs>
              <w:rPr>
                <w:rFonts w:asciiTheme="majorHAnsi" w:hAnsiTheme="majorHAnsi"/>
              </w:rPr>
            </w:pPr>
            <w:r w:rsidRPr="002563DB">
              <w:rPr>
                <w:rFonts w:asciiTheme="majorHAnsi" w:hAnsiTheme="majorHAnsi"/>
              </w:rPr>
              <w:t>Wie werden die Gewinne versendet? Bitte benennen.</w:t>
            </w:r>
          </w:p>
          <w:p w14:paraId="3018E78C" w14:textId="270E265C" w:rsidR="00CB692F" w:rsidRPr="002563DB" w:rsidRDefault="00C868AA" w:rsidP="00CB692F">
            <w:pPr>
              <w:tabs>
                <w:tab w:val="center" w:pos="4536"/>
                <w:tab w:val="right" w:pos="9072"/>
              </w:tabs>
              <w:rPr>
                <w:rFonts w:asciiTheme="majorHAnsi" w:hAnsiTheme="majorHAnsi"/>
              </w:rPr>
            </w:pPr>
            <w:sdt>
              <w:sdtPr>
                <w:rPr>
                  <w:rFonts w:asciiTheme="majorHAnsi" w:hAnsiTheme="majorHAnsi"/>
                </w:rPr>
                <w:id w:val="1522670849"/>
                <w:showingPlcHdr/>
              </w:sdtPr>
              <w:sdtEndPr/>
              <w:sdtContent>
                <w:r w:rsidR="00CB692F" w:rsidRPr="002563DB">
                  <w:rPr>
                    <w:rStyle w:val="Platzhaltertext"/>
                    <w:rFonts w:asciiTheme="majorHAnsi" w:hAnsiTheme="majorHAnsi"/>
                  </w:rPr>
                  <w:t>Klicken Sie hier, um Text einzugeben.</w:t>
                </w:r>
              </w:sdtContent>
            </w:sdt>
          </w:p>
          <w:p w14:paraId="4677C3E5" w14:textId="77777777" w:rsidR="00CB692F" w:rsidRPr="002563DB" w:rsidRDefault="00CB692F" w:rsidP="00CB692F">
            <w:pPr>
              <w:rPr>
                <w:rFonts w:asciiTheme="majorHAnsi" w:hAnsiTheme="majorHAnsi"/>
              </w:rPr>
            </w:pPr>
            <w:r w:rsidRPr="002563DB">
              <w:rPr>
                <w:rFonts w:asciiTheme="majorHAnsi" w:hAnsiTheme="majorHAnsi"/>
              </w:rPr>
              <w:t xml:space="preserve"> </w:t>
            </w:r>
          </w:p>
        </w:tc>
      </w:tr>
      <w:tr w:rsidR="00CB692F" w:rsidRPr="002563DB" w14:paraId="380CE396" w14:textId="77777777" w:rsidTr="00CB692F">
        <w:tc>
          <w:tcPr>
            <w:tcW w:w="9210" w:type="dxa"/>
          </w:tcPr>
          <w:p w14:paraId="3755614B" w14:textId="4CC04072" w:rsidR="00CB692F" w:rsidRPr="002563DB" w:rsidRDefault="00CB692F" w:rsidP="00CB692F">
            <w:pPr>
              <w:tabs>
                <w:tab w:val="center" w:pos="4536"/>
                <w:tab w:val="right" w:pos="9072"/>
              </w:tabs>
              <w:rPr>
                <w:rFonts w:asciiTheme="majorHAnsi" w:hAnsiTheme="majorHAnsi"/>
              </w:rPr>
            </w:pPr>
            <w:r w:rsidRPr="002563DB">
              <w:rPr>
                <w:rFonts w:asciiTheme="majorHAnsi" w:hAnsiTheme="majorHAnsi"/>
              </w:rPr>
              <w:t>Wird die Teilnahme über Double-Opt-In bestätigt?</w:t>
            </w:r>
          </w:p>
          <w:p w14:paraId="614AD15E" w14:textId="77777777" w:rsidR="00CB692F" w:rsidRPr="002563DB" w:rsidRDefault="00C868AA" w:rsidP="00CB692F">
            <w:pPr>
              <w:tabs>
                <w:tab w:val="center" w:pos="4536"/>
                <w:tab w:val="right" w:pos="9072"/>
              </w:tabs>
              <w:rPr>
                <w:rFonts w:asciiTheme="majorHAnsi" w:hAnsiTheme="majorHAnsi"/>
              </w:rPr>
            </w:pPr>
            <w:sdt>
              <w:sdtPr>
                <w:rPr>
                  <w:rFonts w:asciiTheme="majorHAnsi" w:hAnsiTheme="majorHAnsi"/>
                </w:rPr>
                <w:id w:val="-95491101"/>
                <w14:checkbox>
                  <w14:checked w14:val="0"/>
                  <w14:checkedState w14:val="2612" w14:font="MS Gothic"/>
                  <w14:uncheckedState w14:val="2610" w14:font="MS Gothic"/>
                </w14:checkbox>
              </w:sdtPr>
              <w:sdtEndPr/>
              <w:sdtContent>
                <w:r w:rsidR="00CB692F" w:rsidRPr="002563DB">
                  <w:rPr>
                    <w:rFonts w:ascii="MS Gothic" w:eastAsia="MS Gothic" w:hAnsi="MS Gothic" w:cs="MS Gothic" w:hint="eastAsia"/>
                  </w:rPr>
                  <w:t>☐</w:t>
                </w:r>
              </w:sdtContent>
            </w:sdt>
            <w:r w:rsidR="00CB692F" w:rsidRPr="002563DB">
              <w:rPr>
                <w:rFonts w:asciiTheme="majorHAnsi" w:hAnsiTheme="majorHAnsi"/>
              </w:rPr>
              <w:t xml:space="preserve">  Ja</w:t>
            </w:r>
          </w:p>
          <w:p w14:paraId="0E4EEE60" w14:textId="77777777" w:rsidR="00CB692F" w:rsidRPr="002563DB" w:rsidRDefault="00C868AA" w:rsidP="00CB692F">
            <w:pPr>
              <w:tabs>
                <w:tab w:val="center" w:pos="4536"/>
                <w:tab w:val="right" w:pos="9072"/>
              </w:tabs>
              <w:rPr>
                <w:rFonts w:asciiTheme="majorHAnsi" w:hAnsiTheme="majorHAnsi"/>
              </w:rPr>
            </w:pPr>
            <w:sdt>
              <w:sdtPr>
                <w:rPr>
                  <w:rFonts w:asciiTheme="majorHAnsi" w:hAnsiTheme="majorHAnsi"/>
                </w:rPr>
                <w:id w:val="-929653578"/>
                <w14:checkbox>
                  <w14:checked w14:val="0"/>
                  <w14:checkedState w14:val="2612" w14:font="MS Gothic"/>
                  <w14:uncheckedState w14:val="2610" w14:font="MS Gothic"/>
                </w14:checkbox>
              </w:sdtPr>
              <w:sdtEndPr/>
              <w:sdtContent>
                <w:r w:rsidR="00CB692F" w:rsidRPr="002563DB">
                  <w:rPr>
                    <w:rFonts w:ascii="MS Gothic" w:eastAsia="MS Gothic" w:hAnsi="MS Gothic" w:cs="MS Gothic" w:hint="eastAsia"/>
                  </w:rPr>
                  <w:t>☐</w:t>
                </w:r>
              </w:sdtContent>
            </w:sdt>
            <w:r w:rsidR="00CB692F" w:rsidRPr="002563DB">
              <w:rPr>
                <w:rFonts w:asciiTheme="majorHAnsi" w:hAnsiTheme="majorHAnsi"/>
              </w:rPr>
              <w:t xml:space="preserve">  Nein</w:t>
            </w:r>
          </w:p>
          <w:p w14:paraId="051B8995" w14:textId="77777777" w:rsidR="00CB692F" w:rsidRPr="002563DB" w:rsidRDefault="00C868AA" w:rsidP="00CB692F">
            <w:pPr>
              <w:tabs>
                <w:tab w:val="center" w:pos="4536"/>
                <w:tab w:val="right" w:pos="9072"/>
              </w:tabs>
              <w:rPr>
                <w:rFonts w:asciiTheme="majorHAnsi" w:hAnsiTheme="majorHAnsi"/>
              </w:rPr>
            </w:pPr>
            <w:sdt>
              <w:sdtPr>
                <w:rPr>
                  <w:rFonts w:asciiTheme="majorHAnsi" w:hAnsiTheme="majorHAnsi"/>
                </w:rPr>
                <w:id w:val="1547411225"/>
                <w14:checkbox>
                  <w14:checked w14:val="0"/>
                  <w14:checkedState w14:val="2612" w14:font="MS Gothic"/>
                  <w14:uncheckedState w14:val="2610" w14:font="MS Gothic"/>
                </w14:checkbox>
              </w:sdtPr>
              <w:sdtEndPr/>
              <w:sdtContent>
                <w:r w:rsidR="00CB692F" w:rsidRPr="002563DB">
                  <w:rPr>
                    <w:rFonts w:ascii="MS Gothic" w:eastAsia="MS Gothic" w:hAnsi="MS Gothic" w:cs="MS Gothic" w:hint="eastAsia"/>
                  </w:rPr>
                  <w:t>☐</w:t>
                </w:r>
              </w:sdtContent>
            </w:sdt>
            <w:r w:rsidR="00CB692F" w:rsidRPr="002563DB">
              <w:rPr>
                <w:rFonts w:asciiTheme="majorHAnsi" w:hAnsiTheme="majorHAnsi"/>
              </w:rPr>
              <w:t xml:space="preserve"> Sonstiges Verfahren:  </w:t>
            </w:r>
            <w:sdt>
              <w:sdtPr>
                <w:rPr>
                  <w:rFonts w:asciiTheme="majorHAnsi" w:hAnsiTheme="majorHAnsi"/>
                </w:rPr>
                <w:id w:val="-459646530"/>
                <w:showingPlcHdr/>
              </w:sdtPr>
              <w:sdtEndPr/>
              <w:sdtContent>
                <w:r w:rsidR="00CB692F" w:rsidRPr="002563DB">
                  <w:rPr>
                    <w:rStyle w:val="Platzhaltertext"/>
                    <w:rFonts w:asciiTheme="majorHAnsi" w:hAnsiTheme="majorHAnsi"/>
                  </w:rPr>
                  <w:t>Klicken Sie hier, um Text einzugeben.</w:t>
                </w:r>
              </w:sdtContent>
            </w:sdt>
          </w:p>
          <w:p w14:paraId="0C79CF28" w14:textId="77777777" w:rsidR="00CB692F" w:rsidRPr="002563DB" w:rsidRDefault="00CB692F" w:rsidP="00CB692F">
            <w:pPr>
              <w:tabs>
                <w:tab w:val="center" w:pos="4536"/>
                <w:tab w:val="right" w:pos="9072"/>
              </w:tabs>
              <w:rPr>
                <w:rFonts w:asciiTheme="majorHAnsi" w:hAnsiTheme="majorHAnsi"/>
              </w:rPr>
            </w:pPr>
          </w:p>
        </w:tc>
      </w:tr>
      <w:tr w:rsidR="00A71AA7" w:rsidRPr="002563DB" w14:paraId="6477146C" w14:textId="77777777" w:rsidTr="00CA4D94">
        <w:tc>
          <w:tcPr>
            <w:tcW w:w="9210" w:type="dxa"/>
          </w:tcPr>
          <w:p w14:paraId="51CCE154" w14:textId="77777777" w:rsidR="00A71AA7" w:rsidRDefault="00A71AA7" w:rsidP="00CA4D94">
            <w:pPr>
              <w:tabs>
                <w:tab w:val="center" w:pos="4536"/>
                <w:tab w:val="right" w:pos="9072"/>
              </w:tabs>
              <w:rPr>
                <w:rFonts w:asciiTheme="majorHAnsi" w:hAnsiTheme="majorHAnsi"/>
              </w:rPr>
            </w:pPr>
            <w:r>
              <w:rPr>
                <w:rFonts w:asciiTheme="majorHAnsi" w:hAnsiTheme="majorHAnsi"/>
              </w:rPr>
              <w:t>Werden sämtliche Daten verschlüsselt übertragen? Welche Technik? Bitte benennen.</w:t>
            </w:r>
          </w:p>
          <w:p w14:paraId="3BED4449" w14:textId="77777777" w:rsidR="00A71AA7" w:rsidRPr="002563DB" w:rsidRDefault="00A71AA7" w:rsidP="00CA4D94">
            <w:pPr>
              <w:tabs>
                <w:tab w:val="center" w:pos="4536"/>
                <w:tab w:val="right" w:pos="9072"/>
              </w:tabs>
              <w:rPr>
                <w:rFonts w:asciiTheme="majorHAnsi" w:hAnsiTheme="majorHAnsi"/>
              </w:rPr>
            </w:pPr>
          </w:p>
          <w:p w14:paraId="18616629" w14:textId="77777777" w:rsidR="00A71AA7" w:rsidRPr="002563DB" w:rsidRDefault="00C868AA" w:rsidP="00CA4D94">
            <w:pPr>
              <w:tabs>
                <w:tab w:val="center" w:pos="4536"/>
                <w:tab w:val="right" w:pos="9072"/>
              </w:tabs>
              <w:rPr>
                <w:rFonts w:asciiTheme="majorHAnsi" w:hAnsiTheme="majorHAnsi"/>
              </w:rPr>
            </w:pPr>
            <w:sdt>
              <w:sdtPr>
                <w:rPr>
                  <w:rFonts w:asciiTheme="majorHAnsi" w:hAnsiTheme="majorHAnsi"/>
                </w:rPr>
                <w:id w:val="1653641776"/>
                <w:showingPlcHdr/>
              </w:sdtPr>
              <w:sdtEndPr/>
              <w:sdtContent>
                <w:r w:rsidR="00A71AA7" w:rsidRPr="002563DB">
                  <w:rPr>
                    <w:rStyle w:val="Platzhaltertext"/>
                    <w:rFonts w:asciiTheme="majorHAnsi" w:hAnsiTheme="majorHAnsi"/>
                  </w:rPr>
                  <w:t>Klicken Sie hier, um Text einzugeben.</w:t>
                </w:r>
              </w:sdtContent>
            </w:sdt>
          </w:p>
          <w:p w14:paraId="6B98EADD" w14:textId="77777777" w:rsidR="00A71AA7" w:rsidRPr="002563DB" w:rsidRDefault="00A71AA7" w:rsidP="00CA4D94">
            <w:pPr>
              <w:tabs>
                <w:tab w:val="center" w:pos="4536"/>
                <w:tab w:val="right" w:pos="9072"/>
              </w:tabs>
              <w:rPr>
                <w:rFonts w:asciiTheme="majorHAnsi" w:hAnsiTheme="majorHAnsi"/>
              </w:rPr>
            </w:pPr>
          </w:p>
        </w:tc>
      </w:tr>
      <w:tr w:rsidR="00CB692F" w:rsidRPr="002563DB" w14:paraId="1C2D8387" w14:textId="77777777" w:rsidTr="00CB692F">
        <w:tc>
          <w:tcPr>
            <w:tcW w:w="9210" w:type="dxa"/>
          </w:tcPr>
          <w:p w14:paraId="6183B1DB" w14:textId="646BF308" w:rsidR="00CB692F" w:rsidRPr="002563DB" w:rsidRDefault="00CB692F" w:rsidP="00CB692F">
            <w:pPr>
              <w:tabs>
                <w:tab w:val="center" w:pos="4536"/>
                <w:tab w:val="right" w:pos="9072"/>
              </w:tabs>
              <w:rPr>
                <w:rFonts w:asciiTheme="majorHAnsi" w:hAnsiTheme="majorHAnsi"/>
              </w:rPr>
            </w:pPr>
            <w:r w:rsidRPr="002563DB">
              <w:rPr>
                <w:rFonts w:asciiTheme="majorHAnsi" w:hAnsiTheme="majorHAnsi"/>
              </w:rPr>
              <w:t>Sonstiges:</w:t>
            </w:r>
          </w:p>
          <w:p w14:paraId="144AF986" w14:textId="77777777" w:rsidR="00CB692F" w:rsidRPr="002563DB" w:rsidRDefault="00CB692F" w:rsidP="00CB692F">
            <w:pPr>
              <w:tabs>
                <w:tab w:val="center" w:pos="4536"/>
                <w:tab w:val="right" w:pos="9072"/>
              </w:tabs>
              <w:rPr>
                <w:rFonts w:asciiTheme="majorHAnsi" w:hAnsiTheme="majorHAnsi"/>
              </w:rPr>
            </w:pPr>
          </w:p>
          <w:p w14:paraId="033E78A3" w14:textId="351476D4" w:rsidR="00CB692F" w:rsidRPr="002563DB" w:rsidRDefault="00C868AA" w:rsidP="00CB692F">
            <w:pPr>
              <w:tabs>
                <w:tab w:val="center" w:pos="4536"/>
                <w:tab w:val="right" w:pos="9072"/>
              </w:tabs>
              <w:rPr>
                <w:rFonts w:asciiTheme="majorHAnsi" w:hAnsiTheme="majorHAnsi"/>
              </w:rPr>
            </w:pPr>
            <w:sdt>
              <w:sdtPr>
                <w:rPr>
                  <w:rFonts w:asciiTheme="majorHAnsi" w:hAnsiTheme="majorHAnsi"/>
                </w:rPr>
                <w:id w:val="-1658907291"/>
                <w:showingPlcHdr/>
              </w:sdtPr>
              <w:sdtEndPr/>
              <w:sdtContent>
                <w:r w:rsidR="00CB692F" w:rsidRPr="002563DB">
                  <w:rPr>
                    <w:rStyle w:val="Platzhaltertext"/>
                    <w:rFonts w:asciiTheme="majorHAnsi" w:hAnsiTheme="majorHAnsi"/>
                  </w:rPr>
                  <w:t>Klicken Sie hier, um Text einzugeben.</w:t>
                </w:r>
              </w:sdtContent>
            </w:sdt>
          </w:p>
          <w:p w14:paraId="2E80BF09" w14:textId="77777777" w:rsidR="00CB692F" w:rsidRPr="002563DB" w:rsidRDefault="00CB692F" w:rsidP="00CB692F">
            <w:pPr>
              <w:tabs>
                <w:tab w:val="center" w:pos="4536"/>
                <w:tab w:val="right" w:pos="9072"/>
              </w:tabs>
              <w:rPr>
                <w:rFonts w:asciiTheme="majorHAnsi" w:hAnsiTheme="majorHAnsi"/>
              </w:rPr>
            </w:pPr>
          </w:p>
        </w:tc>
      </w:tr>
    </w:tbl>
    <w:p w14:paraId="70BC227E" w14:textId="77777777" w:rsidR="00CB692F" w:rsidRPr="002563DB" w:rsidRDefault="00CB692F">
      <w:pPr>
        <w:rPr>
          <w:rFonts w:asciiTheme="majorHAnsi" w:hAnsiTheme="majorHAnsi"/>
          <w:sz w:val="22"/>
          <w:szCs w:val="22"/>
        </w:rPr>
      </w:pPr>
    </w:p>
    <w:p w14:paraId="7C8429D7" w14:textId="77777777" w:rsidR="00CB692F" w:rsidRPr="002563DB" w:rsidRDefault="00CB692F">
      <w:pPr>
        <w:rPr>
          <w:rFonts w:asciiTheme="majorHAnsi" w:hAnsiTheme="majorHAnsi"/>
          <w:sz w:val="22"/>
          <w:szCs w:val="22"/>
        </w:rPr>
      </w:pPr>
    </w:p>
    <w:tbl>
      <w:tblPr>
        <w:tblStyle w:val="Tabellenraster"/>
        <w:tblW w:w="0" w:type="auto"/>
        <w:tblLook w:val="04A0" w:firstRow="1" w:lastRow="0" w:firstColumn="1" w:lastColumn="0" w:noHBand="0" w:noVBand="1"/>
      </w:tblPr>
      <w:tblGrid>
        <w:gridCol w:w="9060"/>
      </w:tblGrid>
      <w:tr w:rsidR="00CB692F" w:rsidRPr="002563DB" w14:paraId="45A7BEE7" w14:textId="77777777" w:rsidTr="00CB692F">
        <w:tc>
          <w:tcPr>
            <w:tcW w:w="9210" w:type="dxa"/>
            <w:shd w:val="clear" w:color="auto" w:fill="BFBFBF" w:themeFill="background1" w:themeFillShade="BF"/>
          </w:tcPr>
          <w:p w14:paraId="7534EF59" w14:textId="33413AB2" w:rsidR="00CB692F" w:rsidRPr="002563DB" w:rsidRDefault="00B1157A" w:rsidP="00CB692F">
            <w:pPr>
              <w:jc w:val="center"/>
              <w:rPr>
                <w:rFonts w:asciiTheme="majorHAnsi" w:hAnsiTheme="majorHAnsi"/>
                <w:b/>
              </w:rPr>
            </w:pPr>
            <w:r>
              <w:rPr>
                <w:rFonts w:asciiTheme="majorHAnsi" w:hAnsiTheme="majorHAnsi"/>
                <w:b/>
              </w:rPr>
              <w:t xml:space="preserve">Blog mit </w:t>
            </w:r>
            <w:r w:rsidR="00CB692F" w:rsidRPr="002563DB">
              <w:rPr>
                <w:rFonts w:asciiTheme="majorHAnsi" w:hAnsiTheme="majorHAnsi"/>
                <w:b/>
              </w:rPr>
              <w:t>Kommentar</w:t>
            </w:r>
            <w:r>
              <w:rPr>
                <w:rFonts w:asciiTheme="majorHAnsi" w:hAnsiTheme="majorHAnsi"/>
                <w:b/>
              </w:rPr>
              <w:t>funktion</w:t>
            </w:r>
          </w:p>
          <w:p w14:paraId="0ACF16BB" w14:textId="77777777" w:rsidR="00CB692F" w:rsidRPr="002563DB" w:rsidRDefault="00CB692F" w:rsidP="00CB692F">
            <w:pPr>
              <w:jc w:val="center"/>
              <w:rPr>
                <w:rFonts w:asciiTheme="majorHAnsi" w:hAnsiTheme="majorHAnsi"/>
                <w:b/>
              </w:rPr>
            </w:pPr>
          </w:p>
        </w:tc>
      </w:tr>
      <w:tr w:rsidR="00CB692F" w:rsidRPr="002563DB" w14:paraId="47E150F2" w14:textId="77777777" w:rsidTr="00CB692F">
        <w:tc>
          <w:tcPr>
            <w:tcW w:w="9210" w:type="dxa"/>
          </w:tcPr>
          <w:p w14:paraId="4F537BE2" w14:textId="528CE2B3" w:rsidR="00CB692F" w:rsidRPr="002563DB" w:rsidRDefault="00CB692F" w:rsidP="00CB692F">
            <w:pPr>
              <w:rPr>
                <w:rFonts w:asciiTheme="majorHAnsi" w:hAnsiTheme="majorHAnsi"/>
                <w:i/>
                <w:color w:val="C00000"/>
              </w:rPr>
            </w:pPr>
            <w:r w:rsidRPr="002563DB">
              <w:rPr>
                <w:rFonts w:asciiTheme="majorHAnsi" w:hAnsiTheme="majorHAnsi"/>
                <w:i/>
                <w:color w:val="C00000"/>
              </w:rPr>
              <w:t>Hinweis: Es dürfen nur diejenigen Daten erhoben werden, die für den Kommentar oder die Anmeldung zum Blog erforderlich sind (Pflichtfelder; z. B. E-Mail-Adresse, Nutzername). Darüber hinaus dürfen keine weiteren Daten erhoben werden. Pflicht- und optionale Felder sind entsprechend zu kennzeichnen.</w:t>
            </w:r>
          </w:p>
          <w:p w14:paraId="50C47061" w14:textId="74740697" w:rsidR="00CB692F" w:rsidRDefault="009063BA" w:rsidP="00CB692F">
            <w:pPr>
              <w:rPr>
                <w:rFonts w:asciiTheme="majorHAnsi" w:hAnsiTheme="majorHAnsi"/>
              </w:rPr>
            </w:pPr>
            <w:r>
              <w:rPr>
                <w:rFonts w:asciiTheme="majorHAnsi" w:hAnsiTheme="majorHAnsi"/>
              </w:rPr>
              <w:t>Gibt es einen Blog mit Kommentarfunktion?</w:t>
            </w:r>
          </w:p>
          <w:p w14:paraId="0EAA2AB6" w14:textId="77777777" w:rsidR="009063BA" w:rsidRPr="002563DB" w:rsidRDefault="00C868AA" w:rsidP="009063BA">
            <w:pPr>
              <w:tabs>
                <w:tab w:val="center" w:pos="4536"/>
                <w:tab w:val="right" w:pos="9072"/>
              </w:tabs>
              <w:rPr>
                <w:rFonts w:asciiTheme="majorHAnsi" w:hAnsiTheme="majorHAnsi"/>
              </w:rPr>
            </w:pPr>
            <w:sdt>
              <w:sdtPr>
                <w:rPr>
                  <w:rFonts w:asciiTheme="majorHAnsi" w:hAnsiTheme="majorHAnsi"/>
                </w:rPr>
                <w:id w:val="63150324"/>
                <w14:checkbox>
                  <w14:checked w14:val="0"/>
                  <w14:checkedState w14:val="2612" w14:font="MS Gothic"/>
                  <w14:uncheckedState w14:val="2610" w14:font="MS Gothic"/>
                </w14:checkbox>
              </w:sdtPr>
              <w:sdtEndPr/>
              <w:sdtContent>
                <w:r w:rsidR="009063BA" w:rsidRPr="002563DB">
                  <w:rPr>
                    <w:rFonts w:ascii="MS Gothic" w:eastAsia="MS Gothic" w:hAnsi="MS Gothic" w:cs="MS Gothic" w:hint="eastAsia"/>
                  </w:rPr>
                  <w:t>☐</w:t>
                </w:r>
              </w:sdtContent>
            </w:sdt>
            <w:r w:rsidR="009063BA" w:rsidRPr="002563DB">
              <w:rPr>
                <w:rFonts w:asciiTheme="majorHAnsi" w:hAnsiTheme="majorHAnsi"/>
              </w:rPr>
              <w:t xml:space="preserve">  Ja</w:t>
            </w:r>
          </w:p>
          <w:p w14:paraId="3135353A" w14:textId="77777777" w:rsidR="009063BA" w:rsidRPr="002563DB" w:rsidRDefault="00C868AA" w:rsidP="009063BA">
            <w:pPr>
              <w:tabs>
                <w:tab w:val="center" w:pos="4536"/>
                <w:tab w:val="right" w:pos="9072"/>
              </w:tabs>
              <w:rPr>
                <w:rFonts w:asciiTheme="majorHAnsi" w:hAnsiTheme="majorHAnsi"/>
              </w:rPr>
            </w:pPr>
            <w:sdt>
              <w:sdtPr>
                <w:rPr>
                  <w:rFonts w:asciiTheme="majorHAnsi" w:hAnsiTheme="majorHAnsi"/>
                </w:rPr>
                <w:id w:val="547723988"/>
                <w14:checkbox>
                  <w14:checked w14:val="0"/>
                  <w14:checkedState w14:val="2612" w14:font="MS Gothic"/>
                  <w14:uncheckedState w14:val="2610" w14:font="MS Gothic"/>
                </w14:checkbox>
              </w:sdtPr>
              <w:sdtEndPr/>
              <w:sdtContent>
                <w:r w:rsidR="009063BA" w:rsidRPr="002563DB">
                  <w:rPr>
                    <w:rFonts w:ascii="MS Gothic" w:eastAsia="MS Gothic" w:hAnsi="MS Gothic" w:cs="MS Gothic" w:hint="eastAsia"/>
                  </w:rPr>
                  <w:t>☐</w:t>
                </w:r>
              </w:sdtContent>
            </w:sdt>
            <w:r w:rsidR="009063BA" w:rsidRPr="002563DB">
              <w:rPr>
                <w:rFonts w:asciiTheme="majorHAnsi" w:hAnsiTheme="majorHAnsi"/>
              </w:rPr>
              <w:t xml:space="preserve">  Nein</w:t>
            </w:r>
          </w:p>
          <w:p w14:paraId="222DCFE2" w14:textId="77777777" w:rsidR="009063BA" w:rsidRPr="002563DB" w:rsidRDefault="009063BA" w:rsidP="00CB692F">
            <w:pPr>
              <w:rPr>
                <w:rFonts w:asciiTheme="majorHAnsi" w:hAnsiTheme="majorHAnsi"/>
              </w:rPr>
            </w:pPr>
          </w:p>
          <w:p w14:paraId="68446FA9" w14:textId="77777777" w:rsidR="00743345" w:rsidRPr="002563DB" w:rsidRDefault="00743345" w:rsidP="00743345">
            <w:pPr>
              <w:rPr>
                <w:rFonts w:asciiTheme="majorHAnsi" w:hAnsiTheme="majorHAnsi"/>
              </w:rPr>
            </w:pPr>
            <w:r w:rsidRPr="002563DB">
              <w:rPr>
                <w:rFonts w:asciiTheme="majorHAnsi" w:hAnsiTheme="majorHAnsi"/>
              </w:rPr>
              <w:t>Welche Daten werden erhoben?</w:t>
            </w:r>
          </w:p>
          <w:p w14:paraId="247C9C2F" w14:textId="77777777" w:rsidR="00743345" w:rsidRPr="002563DB" w:rsidRDefault="00743345" w:rsidP="00743345">
            <w:pPr>
              <w:rPr>
                <w:rFonts w:asciiTheme="majorHAnsi" w:hAnsiTheme="majorHAnsi"/>
              </w:rPr>
            </w:pPr>
          </w:p>
          <w:p w14:paraId="284B0A92" w14:textId="04F74CA4" w:rsidR="00743345" w:rsidRPr="002563DB" w:rsidRDefault="00C868AA" w:rsidP="00743345">
            <w:pPr>
              <w:tabs>
                <w:tab w:val="center" w:pos="4536"/>
                <w:tab w:val="right" w:pos="9072"/>
              </w:tabs>
              <w:rPr>
                <w:rFonts w:asciiTheme="majorHAnsi" w:hAnsiTheme="majorHAnsi"/>
              </w:rPr>
            </w:pPr>
            <w:sdt>
              <w:sdtPr>
                <w:rPr>
                  <w:rFonts w:asciiTheme="majorHAnsi" w:hAnsiTheme="majorHAnsi"/>
                </w:rPr>
                <w:id w:val="-1236403075"/>
                <w14:checkbox>
                  <w14:checked w14:val="0"/>
                  <w14:checkedState w14:val="2612" w14:font="MS Gothic"/>
                  <w14:uncheckedState w14:val="2610" w14:font="MS Gothic"/>
                </w14:checkbox>
              </w:sdtPr>
              <w:sdtEndPr/>
              <w:sdtContent>
                <w:r w:rsidR="00743345" w:rsidRPr="002563DB">
                  <w:rPr>
                    <w:rFonts w:ascii="MS Gothic" w:eastAsia="MS Gothic" w:hAnsi="MS Gothic" w:cs="MS Gothic" w:hint="eastAsia"/>
                  </w:rPr>
                  <w:t>☐</w:t>
                </w:r>
              </w:sdtContent>
            </w:sdt>
            <w:r w:rsidR="00743345" w:rsidRPr="002563DB">
              <w:rPr>
                <w:rFonts w:asciiTheme="majorHAnsi" w:hAnsiTheme="majorHAnsi"/>
              </w:rPr>
              <w:t xml:space="preserve">  Inhalt des Kommentars</w:t>
            </w:r>
          </w:p>
          <w:p w14:paraId="6B9DD133" w14:textId="47B6E28E" w:rsidR="00743345" w:rsidRPr="002563DB" w:rsidRDefault="00C868AA" w:rsidP="00743345">
            <w:pPr>
              <w:tabs>
                <w:tab w:val="center" w:pos="4536"/>
                <w:tab w:val="right" w:pos="9072"/>
              </w:tabs>
              <w:rPr>
                <w:rFonts w:asciiTheme="majorHAnsi" w:hAnsiTheme="majorHAnsi"/>
              </w:rPr>
            </w:pPr>
            <w:sdt>
              <w:sdtPr>
                <w:rPr>
                  <w:rFonts w:asciiTheme="majorHAnsi" w:hAnsiTheme="majorHAnsi"/>
                </w:rPr>
                <w:id w:val="-1037345616"/>
                <w14:checkbox>
                  <w14:checked w14:val="0"/>
                  <w14:checkedState w14:val="2612" w14:font="MS Gothic"/>
                  <w14:uncheckedState w14:val="2610" w14:font="MS Gothic"/>
                </w14:checkbox>
              </w:sdtPr>
              <w:sdtEndPr/>
              <w:sdtContent>
                <w:r w:rsidR="00743345" w:rsidRPr="002563DB">
                  <w:rPr>
                    <w:rFonts w:ascii="MS Gothic" w:eastAsia="MS Gothic" w:hAnsi="MS Gothic" w:cs="MS Gothic" w:hint="eastAsia"/>
                  </w:rPr>
                  <w:t>☐</w:t>
                </w:r>
              </w:sdtContent>
            </w:sdt>
            <w:r w:rsidR="00743345" w:rsidRPr="002563DB">
              <w:rPr>
                <w:rFonts w:asciiTheme="majorHAnsi" w:hAnsiTheme="majorHAnsi"/>
              </w:rPr>
              <w:t xml:space="preserve">  Nutzername</w:t>
            </w:r>
          </w:p>
          <w:p w14:paraId="6F6AF064" w14:textId="77777777" w:rsidR="00743345" w:rsidRPr="002563DB" w:rsidRDefault="00C868AA" w:rsidP="00743345">
            <w:pPr>
              <w:tabs>
                <w:tab w:val="center" w:pos="4536"/>
                <w:tab w:val="right" w:pos="9072"/>
              </w:tabs>
              <w:rPr>
                <w:rFonts w:asciiTheme="majorHAnsi" w:hAnsiTheme="majorHAnsi"/>
              </w:rPr>
            </w:pPr>
            <w:sdt>
              <w:sdtPr>
                <w:rPr>
                  <w:rFonts w:asciiTheme="majorHAnsi" w:hAnsiTheme="majorHAnsi"/>
                </w:rPr>
                <w:id w:val="-892041154"/>
                <w14:checkbox>
                  <w14:checked w14:val="0"/>
                  <w14:checkedState w14:val="2612" w14:font="MS Gothic"/>
                  <w14:uncheckedState w14:val="2610" w14:font="MS Gothic"/>
                </w14:checkbox>
              </w:sdtPr>
              <w:sdtEndPr/>
              <w:sdtContent>
                <w:r w:rsidR="00743345" w:rsidRPr="002563DB">
                  <w:rPr>
                    <w:rFonts w:ascii="MS Gothic" w:eastAsia="MS Gothic" w:hAnsi="MS Gothic" w:cs="MS Gothic" w:hint="eastAsia"/>
                  </w:rPr>
                  <w:t>☐</w:t>
                </w:r>
              </w:sdtContent>
            </w:sdt>
            <w:r w:rsidR="00743345" w:rsidRPr="002563DB">
              <w:rPr>
                <w:rFonts w:asciiTheme="majorHAnsi" w:hAnsiTheme="majorHAnsi"/>
              </w:rPr>
              <w:t xml:space="preserve">  E-Mail-Adresse</w:t>
            </w:r>
          </w:p>
          <w:p w14:paraId="74951886" w14:textId="6F7DDB79" w:rsidR="00743345" w:rsidRPr="002563DB" w:rsidRDefault="00C868AA" w:rsidP="00743345">
            <w:pPr>
              <w:tabs>
                <w:tab w:val="center" w:pos="4536"/>
                <w:tab w:val="right" w:pos="9072"/>
              </w:tabs>
              <w:rPr>
                <w:rFonts w:asciiTheme="majorHAnsi" w:hAnsiTheme="majorHAnsi"/>
              </w:rPr>
            </w:pPr>
            <w:sdt>
              <w:sdtPr>
                <w:rPr>
                  <w:rFonts w:asciiTheme="majorHAnsi" w:hAnsiTheme="majorHAnsi"/>
                </w:rPr>
                <w:id w:val="472412340"/>
                <w14:checkbox>
                  <w14:checked w14:val="0"/>
                  <w14:checkedState w14:val="2612" w14:font="MS Gothic"/>
                  <w14:uncheckedState w14:val="2610" w14:font="MS Gothic"/>
                </w14:checkbox>
              </w:sdtPr>
              <w:sdtEndPr/>
              <w:sdtContent>
                <w:r w:rsidR="00743345" w:rsidRPr="002563DB">
                  <w:rPr>
                    <w:rFonts w:ascii="MS Gothic" w:eastAsia="MS Gothic" w:hAnsi="MS Gothic" w:cs="MS Gothic" w:hint="eastAsia"/>
                  </w:rPr>
                  <w:t>☐</w:t>
                </w:r>
              </w:sdtContent>
            </w:sdt>
            <w:r w:rsidR="00743345" w:rsidRPr="002563DB">
              <w:rPr>
                <w:rFonts w:asciiTheme="majorHAnsi" w:hAnsiTheme="majorHAnsi"/>
              </w:rPr>
              <w:t xml:space="preserve">  Zeitpunkt der Erstellung des Kommentars</w:t>
            </w:r>
          </w:p>
          <w:p w14:paraId="16DAB19C" w14:textId="77777777" w:rsidR="00743345" w:rsidRPr="002563DB" w:rsidRDefault="00C868AA" w:rsidP="00743345">
            <w:pPr>
              <w:tabs>
                <w:tab w:val="center" w:pos="4536"/>
                <w:tab w:val="right" w:pos="9072"/>
              </w:tabs>
              <w:rPr>
                <w:rFonts w:asciiTheme="majorHAnsi" w:hAnsiTheme="majorHAnsi"/>
              </w:rPr>
            </w:pPr>
            <w:sdt>
              <w:sdtPr>
                <w:rPr>
                  <w:rFonts w:asciiTheme="majorHAnsi" w:hAnsiTheme="majorHAnsi"/>
                </w:rPr>
                <w:id w:val="48276372"/>
                <w14:checkbox>
                  <w14:checked w14:val="0"/>
                  <w14:checkedState w14:val="2612" w14:font="MS Gothic"/>
                  <w14:uncheckedState w14:val="2610" w14:font="MS Gothic"/>
                </w14:checkbox>
              </w:sdtPr>
              <w:sdtEndPr/>
              <w:sdtContent>
                <w:r w:rsidR="00743345" w:rsidRPr="002563DB">
                  <w:rPr>
                    <w:rFonts w:ascii="MS Gothic" w:eastAsia="MS Gothic" w:hAnsi="MS Gothic" w:cs="MS Gothic" w:hint="eastAsia"/>
                  </w:rPr>
                  <w:t>☐</w:t>
                </w:r>
              </w:sdtContent>
            </w:sdt>
            <w:r w:rsidR="00743345" w:rsidRPr="002563DB">
              <w:rPr>
                <w:rFonts w:asciiTheme="majorHAnsi" w:hAnsiTheme="majorHAnsi"/>
              </w:rPr>
              <w:t xml:space="preserve">  andere Daten:  </w:t>
            </w:r>
            <w:sdt>
              <w:sdtPr>
                <w:rPr>
                  <w:rFonts w:asciiTheme="majorHAnsi" w:hAnsiTheme="majorHAnsi"/>
                </w:rPr>
                <w:id w:val="-1133092383"/>
                <w:showingPlcHdr/>
              </w:sdtPr>
              <w:sdtEndPr/>
              <w:sdtContent>
                <w:r w:rsidR="00743345" w:rsidRPr="002563DB">
                  <w:rPr>
                    <w:rStyle w:val="Platzhaltertext"/>
                    <w:rFonts w:asciiTheme="majorHAnsi" w:hAnsiTheme="majorHAnsi"/>
                  </w:rPr>
                  <w:t>Klicken Sie hier, um Text einzugeben.</w:t>
                </w:r>
              </w:sdtContent>
            </w:sdt>
          </w:p>
          <w:p w14:paraId="1EA1FFDC" w14:textId="77777777" w:rsidR="00CB692F" w:rsidRPr="002563DB" w:rsidRDefault="00CB692F" w:rsidP="00743345">
            <w:pPr>
              <w:rPr>
                <w:rFonts w:asciiTheme="majorHAnsi" w:hAnsiTheme="majorHAnsi"/>
              </w:rPr>
            </w:pPr>
          </w:p>
        </w:tc>
      </w:tr>
      <w:tr w:rsidR="00B1157A" w:rsidRPr="002563DB" w14:paraId="21B62B2D" w14:textId="77777777" w:rsidTr="00CA4D94">
        <w:tc>
          <w:tcPr>
            <w:tcW w:w="9210" w:type="dxa"/>
          </w:tcPr>
          <w:p w14:paraId="073AB747" w14:textId="5EE1768F" w:rsidR="00B1157A" w:rsidRDefault="00B1157A" w:rsidP="00CA4D94">
            <w:pPr>
              <w:rPr>
                <w:rFonts w:asciiTheme="majorHAnsi" w:hAnsiTheme="majorHAnsi"/>
              </w:rPr>
            </w:pPr>
            <w:r>
              <w:rPr>
                <w:rFonts w:asciiTheme="majorHAnsi" w:hAnsiTheme="majorHAnsi"/>
              </w:rPr>
              <w:lastRenderedPageBreak/>
              <w:t>Welche sonstigen Daten werden gespeichert?</w:t>
            </w:r>
          </w:p>
          <w:p w14:paraId="7295E1C7" w14:textId="77777777" w:rsidR="00B1157A" w:rsidRPr="002563DB" w:rsidRDefault="00C868AA" w:rsidP="00CA4D94">
            <w:pPr>
              <w:tabs>
                <w:tab w:val="center" w:pos="4536"/>
                <w:tab w:val="right" w:pos="9072"/>
              </w:tabs>
              <w:rPr>
                <w:rFonts w:asciiTheme="majorHAnsi" w:hAnsiTheme="majorHAnsi"/>
              </w:rPr>
            </w:pPr>
            <w:sdt>
              <w:sdtPr>
                <w:rPr>
                  <w:rFonts w:asciiTheme="majorHAnsi" w:hAnsiTheme="majorHAnsi"/>
                </w:rPr>
                <w:id w:val="-1977666205"/>
                <w14:checkbox>
                  <w14:checked w14:val="0"/>
                  <w14:checkedState w14:val="2612" w14:font="MS Gothic"/>
                  <w14:uncheckedState w14:val="2610" w14:font="MS Gothic"/>
                </w14:checkbox>
              </w:sdtPr>
              <w:sdtEndPr/>
              <w:sdtContent>
                <w:r w:rsidR="00B1157A" w:rsidRPr="002563DB">
                  <w:rPr>
                    <w:rFonts w:ascii="MS Gothic" w:eastAsia="MS Gothic" w:hAnsi="MS Gothic" w:cs="MS Gothic" w:hint="eastAsia"/>
                  </w:rPr>
                  <w:t>☐</w:t>
                </w:r>
              </w:sdtContent>
            </w:sdt>
            <w:r w:rsidR="00B1157A" w:rsidRPr="002563DB">
              <w:rPr>
                <w:rFonts w:asciiTheme="majorHAnsi" w:hAnsiTheme="majorHAnsi"/>
              </w:rPr>
              <w:t xml:space="preserve">  </w:t>
            </w:r>
            <w:r w:rsidR="00B1157A">
              <w:rPr>
                <w:rFonts w:asciiTheme="majorHAnsi" w:hAnsiTheme="majorHAnsi"/>
              </w:rPr>
              <w:t>IP-Adressen</w:t>
            </w:r>
          </w:p>
          <w:p w14:paraId="7B0377F7" w14:textId="77777777" w:rsidR="00B1157A" w:rsidRPr="002563DB" w:rsidRDefault="00C868AA" w:rsidP="00CA4D94">
            <w:pPr>
              <w:tabs>
                <w:tab w:val="center" w:pos="4536"/>
                <w:tab w:val="right" w:pos="9072"/>
              </w:tabs>
              <w:rPr>
                <w:rFonts w:asciiTheme="majorHAnsi" w:hAnsiTheme="majorHAnsi"/>
              </w:rPr>
            </w:pPr>
            <w:sdt>
              <w:sdtPr>
                <w:rPr>
                  <w:rFonts w:asciiTheme="majorHAnsi" w:hAnsiTheme="majorHAnsi"/>
                </w:rPr>
                <w:id w:val="1637909329"/>
                <w14:checkbox>
                  <w14:checked w14:val="0"/>
                  <w14:checkedState w14:val="2612" w14:font="MS Gothic"/>
                  <w14:uncheckedState w14:val="2610" w14:font="MS Gothic"/>
                </w14:checkbox>
              </w:sdtPr>
              <w:sdtEndPr/>
              <w:sdtContent>
                <w:r w:rsidR="00B1157A" w:rsidRPr="002563DB">
                  <w:rPr>
                    <w:rFonts w:ascii="MS Gothic" w:eastAsia="MS Gothic" w:hAnsi="MS Gothic" w:cs="MS Gothic" w:hint="eastAsia"/>
                  </w:rPr>
                  <w:t>☐</w:t>
                </w:r>
              </w:sdtContent>
            </w:sdt>
            <w:r w:rsidR="00B1157A" w:rsidRPr="002563DB">
              <w:rPr>
                <w:rFonts w:asciiTheme="majorHAnsi" w:hAnsiTheme="majorHAnsi"/>
              </w:rPr>
              <w:t xml:space="preserve">  </w:t>
            </w:r>
            <w:r w:rsidR="00B1157A">
              <w:rPr>
                <w:rFonts w:asciiTheme="majorHAnsi" w:hAnsiTheme="majorHAnsi"/>
              </w:rPr>
              <w:t>Zeitpunkt der Nutzerhandlung</w:t>
            </w:r>
          </w:p>
          <w:p w14:paraId="4F1E357E" w14:textId="77777777" w:rsidR="00B1157A" w:rsidRPr="002563DB" w:rsidRDefault="00C868AA" w:rsidP="00CA4D94">
            <w:pPr>
              <w:tabs>
                <w:tab w:val="center" w:pos="4536"/>
                <w:tab w:val="right" w:pos="9072"/>
              </w:tabs>
              <w:rPr>
                <w:rFonts w:asciiTheme="majorHAnsi" w:hAnsiTheme="majorHAnsi"/>
              </w:rPr>
            </w:pPr>
            <w:sdt>
              <w:sdtPr>
                <w:rPr>
                  <w:rFonts w:asciiTheme="majorHAnsi" w:hAnsiTheme="majorHAnsi"/>
                </w:rPr>
                <w:id w:val="428019297"/>
                <w14:checkbox>
                  <w14:checked w14:val="0"/>
                  <w14:checkedState w14:val="2612" w14:font="MS Gothic"/>
                  <w14:uncheckedState w14:val="2610" w14:font="MS Gothic"/>
                </w14:checkbox>
              </w:sdtPr>
              <w:sdtEndPr/>
              <w:sdtContent>
                <w:r w:rsidR="00B1157A" w:rsidRPr="002563DB">
                  <w:rPr>
                    <w:rFonts w:ascii="MS Gothic" w:eastAsia="MS Gothic" w:hAnsi="MS Gothic" w:cs="MS Gothic" w:hint="eastAsia"/>
                  </w:rPr>
                  <w:t>☐</w:t>
                </w:r>
              </w:sdtContent>
            </w:sdt>
            <w:r w:rsidR="00B1157A" w:rsidRPr="002563DB">
              <w:rPr>
                <w:rFonts w:asciiTheme="majorHAnsi" w:hAnsiTheme="majorHAnsi"/>
              </w:rPr>
              <w:t xml:space="preserve">  </w:t>
            </w:r>
            <w:r w:rsidR="00B1157A">
              <w:rPr>
                <w:rFonts w:asciiTheme="majorHAnsi" w:hAnsiTheme="majorHAnsi"/>
              </w:rPr>
              <w:t xml:space="preserve">Sonstiges:  </w:t>
            </w:r>
            <w:sdt>
              <w:sdtPr>
                <w:rPr>
                  <w:rFonts w:asciiTheme="majorHAnsi" w:hAnsiTheme="majorHAnsi"/>
                </w:rPr>
                <w:id w:val="-189839676"/>
                <w:showingPlcHdr/>
              </w:sdtPr>
              <w:sdtEndPr/>
              <w:sdtContent>
                <w:r w:rsidR="00B1157A" w:rsidRPr="00647FF1">
                  <w:rPr>
                    <w:rStyle w:val="Platzhaltertext"/>
                  </w:rPr>
                  <w:t>Klicken Sie hier, um Text einzugeben.</w:t>
                </w:r>
              </w:sdtContent>
            </w:sdt>
          </w:p>
          <w:p w14:paraId="54F6F8DD" w14:textId="77777777" w:rsidR="00B1157A" w:rsidRPr="002563DB" w:rsidRDefault="00B1157A" w:rsidP="00CA4D94">
            <w:pPr>
              <w:rPr>
                <w:rFonts w:asciiTheme="majorHAnsi" w:hAnsiTheme="majorHAnsi"/>
              </w:rPr>
            </w:pPr>
          </w:p>
        </w:tc>
      </w:tr>
      <w:tr w:rsidR="00CB692F" w:rsidRPr="002563DB" w14:paraId="1683BC49" w14:textId="77777777" w:rsidTr="00CB692F">
        <w:tc>
          <w:tcPr>
            <w:tcW w:w="9210" w:type="dxa"/>
          </w:tcPr>
          <w:p w14:paraId="017B2737" w14:textId="77777777" w:rsidR="00CB692F" w:rsidRDefault="00CB692F" w:rsidP="00CB692F">
            <w:pPr>
              <w:rPr>
                <w:rFonts w:asciiTheme="majorHAnsi" w:hAnsiTheme="majorHAnsi"/>
              </w:rPr>
            </w:pPr>
            <w:r w:rsidRPr="002563DB">
              <w:rPr>
                <w:rFonts w:asciiTheme="majorHAnsi" w:hAnsiTheme="majorHAnsi"/>
              </w:rPr>
              <w:t>Wie lange werden die Daten gespeichert?</w:t>
            </w:r>
          </w:p>
          <w:p w14:paraId="66A4F6A0" w14:textId="77777777" w:rsidR="00B1157A" w:rsidRDefault="00B1157A" w:rsidP="00B1157A">
            <w:pPr>
              <w:rPr>
                <w:rFonts w:asciiTheme="majorHAnsi" w:hAnsiTheme="majorHAnsi"/>
                <w:i/>
                <w:color w:val="C00000"/>
              </w:rPr>
            </w:pPr>
            <w:r w:rsidRPr="002563DB">
              <w:rPr>
                <w:rFonts w:asciiTheme="majorHAnsi" w:hAnsiTheme="majorHAnsi"/>
                <w:i/>
                <w:color w:val="C00000"/>
              </w:rPr>
              <w:t xml:space="preserve">Hinweis: </w:t>
            </w:r>
            <w:r>
              <w:rPr>
                <w:rFonts w:asciiTheme="majorHAnsi" w:hAnsiTheme="majorHAnsi"/>
                <w:i/>
                <w:color w:val="C00000"/>
              </w:rPr>
              <w:t xml:space="preserve">Die IP-Adressen sollten max. 7 Tage gespeichert werden. Danach dürfen sie nur gespeichert werden, wenn sie anonymisiert werden (z. B. Kürzung des letzten Oktetts, s. auch: </w:t>
            </w:r>
            <w:hyperlink r:id="rId28" w:history="1">
              <w:r w:rsidRPr="009904D3">
                <w:rPr>
                  <w:rStyle w:val="Hyperlink"/>
                  <w:rFonts w:asciiTheme="majorHAnsi" w:hAnsiTheme="majorHAnsi"/>
                  <w:i/>
                </w:rPr>
                <w:t>https://www.internetkurse-koeln.de/wordpress-kommentar-ip-adressen-nicht-speichern-warum-und-wie/</w:t>
              </w:r>
            </w:hyperlink>
            <w:r>
              <w:rPr>
                <w:rFonts w:asciiTheme="majorHAnsi" w:hAnsiTheme="majorHAnsi"/>
                <w:i/>
                <w:color w:val="C00000"/>
              </w:rPr>
              <w:t xml:space="preserve"> )</w:t>
            </w:r>
          </w:p>
          <w:p w14:paraId="6C9C2AD7" w14:textId="77777777" w:rsidR="00CB692F" w:rsidRPr="002563DB" w:rsidRDefault="00CB692F" w:rsidP="00CB692F">
            <w:pPr>
              <w:rPr>
                <w:rFonts w:asciiTheme="majorHAnsi" w:hAnsiTheme="majorHAnsi"/>
              </w:rPr>
            </w:pPr>
          </w:p>
          <w:sdt>
            <w:sdtPr>
              <w:rPr>
                <w:rFonts w:asciiTheme="majorHAnsi" w:hAnsiTheme="majorHAnsi"/>
                <w:i/>
                <w:color w:val="C00000"/>
              </w:rPr>
              <w:id w:val="1558588985"/>
              <w:showingPlcHdr/>
            </w:sdtPr>
            <w:sdtEndPr/>
            <w:sdtContent>
              <w:p w14:paraId="3E246D59" w14:textId="77777777" w:rsidR="00CB692F" w:rsidRPr="002563DB" w:rsidRDefault="00CB692F" w:rsidP="00CB692F">
                <w:pPr>
                  <w:rPr>
                    <w:rFonts w:asciiTheme="majorHAnsi" w:hAnsiTheme="majorHAnsi"/>
                    <w:i/>
                    <w:color w:val="C00000"/>
                  </w:rPr>
                </w:pPr>
                <w:r w:rsidRPr="002563DB">
                  <w:rPr>
                    <w:rStyle w:val="Platzhaltertext"/>
                    <w:rFonts w:asciiTheme="majorHAnsi" w:hAnsiTheme="majorHAnsi"/>
                  </w:rPr>
                  <w:t>Klicken Sie hier, um Text einzugeben.</w:t>
                </w:r>
              </w:p>
            </w:sdtContent>
          </w:sdt>
        </w:tc>
      </w:tr>
      <w:tr w:rsidR="00CB692F" w:rsidRPr="002563DB" w14:paraId="6F4B8C26" w14:textId="77777777" w:rsidTr="00CB692F">
        <w:tc>
          <w:tcPr>
            <w:tcW w:w="9210" w:type="dxa"/>
          </w:tcPr>
          <w:p w14:paraId="56DB04E6" w14:textId="77777777" w:rsidR="00CB692F" w:rsidRPr="002563DB" w:rsidRDefault="00CB692F" w:rsidP="00CB692F">
            <w:pPr>
              <w:rPr>
                <w:rFonts w:asciiTheme="majorHAnsi" w:hAnsiTheme="majorHAnsi"/>
              </w:rPr>
            </w:pPr>
            <w:r w:rsidRPr="002563DB">
              <w:rPr>
                <w:rFonts w:asciiTheme="majorHAnsi" w:hAnsiTheme="majorHAnsi"/>
              </w:rPr>
              <w:t>Werden die erhobenen Daten an Dritte weitergeleitet? Wenn ja, an wen? Wo steht der Server?</w:t>
            </w:r>
          </w:p>
          <w:sdt>
            <w:sdtPr>
              <w:rPr>
                <w:rFonts w:asciiTheme="majorHAnsi" w:hAnsiTheme="majorHAnsi"/>
              </w:rPr>
              <w:id w:val="-1870217382"/>
              <w:showingPlcHdr/>
            </w:sdtPr>
            <w:sdtEndPr/>
            <w:sdtContent>
              <w:p w14:paraId="2B57D73A" w14:textId="77777777" w:rsidR="00CB692F" w:rsidRPr="002563DB" w:rsidRDefault="00CB692F" w:rsidP="00CB692F">
                <w:pPr>
                  <w:rPr>
                    <w:rFonts w:asciiTheme="majorHAnsi" w:hAnsiTheme="majorHAnsi"/>
                  </w:rPr>
                </w:pPr>
                <w:r w:rsidRPr="002563DB">
                  <w:rPr>
                    <w:rStyle w:val="Platzhaltertext"/>
                    <w:rFonts w:asciiTheme="majorHAnsi" w:hAnsiTheme="majorHAnsi"/>
                  </w:rPr>
                  <w:t>Klicken Sie hier, um Text einzugeben.</w:t>
                </w:r>
              </w:p>
            </w:sdtContent>
          </w:sdt>
          <w:p w14:paraId="63E8A695" w14:textId="77777777" w:rsidR="00CB692F" w:rsidRPr="002563DB" w:rsidRDefault="00CB692F" w:rsidP="00CB692F">
            <w:pPr>
              <w:rPr>
                <w:rFonts w:asciiTheme="majorHAnsi" w:hAnsiTheme="majorHAnsi"/>
                <w:color w:val="C00000"/>
              </w:rPr>
            </w:pPr>
          </w:p>
        </w:tc>
      </w:tr>
      <w:tr w:rsidR="00CB692F" w:rsidRPr="002563DB" w14:paraId="2E8B03DF" w14:textId="77777777" w:rsidTr="00CB692F">
        <w:tc>
          <w:tcPr>
            <w:tcW w:w="9210" w:type="dxa"/>
          </w:tcPr>
          <w:p w14:paraId="404C8ED5" w14:textId="77777777" w:rsidR="00CB692F" w:rsidRPr="002563DB" w:rsidRDefault="00CB692F" w:rsidP="00CB692F">
            <w:pPr>
              <w:rPr>
                <w:rFonts w:asciiTheme="majorHAnsi" w:hAnsiTheme="majorHAnsi"/>
              </w:rPr>
            </w:pPr>
            <w:r w:rsidRPr="002563DB">
              <w:rPr>
                <w:rFonts w:asciiTheme="majorHAnsi" w:hAnsiTheme="majorHAnsi"/>
              </w:rPr>
              <w:t>Werden die Daten von Dritten erhoben, z. B. Agenturen? Bitte angeben.</w:t>
            </w:r>
          </w:p>
          <w:sdt>
            <w:sdtPr>
              <w:rPr>
                <w:rFonts w:asciiTheme="majorHAnsi" w:hAnsiTheme="majorHAnsi"/>
              </w:rPr>
              <w:id w:val="914752763"/>
              <w:showingPlcHdr/>
            </w:sdtPr>
            <w:sdtEndPr/>
            <w:sdtContent>
              <w:p w14:paraId="541052FA" w14:textId="77777777" w:rsidR="00CB692F" w:rsidRPr="002563DB" w:rsidRDefault="00CB692F" w:rsidP="00CB692F">
                <w:pPr>
                  <w:rPr>
                    <w:rFonts w:asciiTheme="majorHAnsi" w:hAnsiTheme="majorHAnsi"/>
                  </w:rPr>
                </w:pPr>
                <w:r w:rsidRPr="002563DB">
                  <w:rPr>
                    <w:rStyle w:val="Platzhaltertext"/>
                    <w:rFonts w:asciiTheme="majorHAnsi" w:hAnsiTheme="majorHAnsi"/>
                  </w:rPr>
                  <w:t>Klicken Sie hier, um Text einzugeben.</w:t>
                </w:r>
              </w:p>
            </w:sdtContent>
          </w:sdt>
          <w:p w14:paraId="114C133F" w14:textId="77777777" w:rsidR="00CB692F" w:rsidRPr="002563DB" w:rsidRDefault="00CB692F" w:rsidP="00CB692F">
            <w:pPr>
              <w:rPr>
                <w:rFonts w:asciiTheme="majorHAnsi" w:hAnsiTheme="majorHAnsi"/>
              </w:rPr>
            </w:pPr>
          </w:p>
        </w:tc>
      </w:tr>
      <w:tr w:rsidR="00CB692F" w:rsidRPr="002563DB" w14:paraId="08D2CB12" w14:textId="77777777" w:rsidTr="00CB692F">
        <w:tc>
          <w:tcPr>
            <w:tcW w:w="9210" w:type="dxa"/>
          </w:tcPr>
          <w:p w14:paraId="5D27309A" w14:textId="32AB656A" w:rsidR="00B1157A" w:rsidRDefault="00B1157A" w:rsidP="00CB692F">
            <w:pPr>
              <w:tabs>
                <w:tab w:val="center" w:pos="4536"/>
                <w:tab w:val="right" w:pos="9072"/>
              </w:tabs>
              <w:rPr>
                <w:rFonts w:asciiTheme="majorHAnsi" w:hAnsiTheme="majorHAnsi"/>
              </w:rPr>
            </w:pPr>
            <w:r>
              <w:rPr>
                <w:rFonts w:asciiTheme="majorHAnsi" w:hAnsiTheme="majorHAnsi"/>
              </w:rPr>
              <w:t xml:space="preserve">Kann der Blog abonniert werden? </w:t>
            </w:r>
          </w:p>
          <w:p w14:paraId="14A1FC2E" w14:textId="3A65341D" w:rsidR="00B1157A" w:rsidRPr="00B1157A" w:rsidRDefault="00B1157A" w:rsidP="00CB692F">
            <w:pPr>
              <w:tabs>
                <w:tab w:val="center" w:pos="4536"/>
                <w:tab w:val="right" w:pos="9072"/>
              </w:tabs>
              <w:rPr>
                <w:rFonts w:asciiTheme="majorHAnsi" w:hAnsiTheme="majorHAnsi"/>
                <w:i/>
                <w:color w:val="C00000"/>
              </w:rPr>
            </w:pPr>
            <w:r w:rsidRPr="00B1157A">
              <w:rPr>
                <w:rFonts w:asciiTheme="majorHAnsi" w:hAnsiTheme="majorHAnsi"/>
                <w:i/>
                <w:color w:val="C00000"/>
              </w:rPr>
              <w:t>Hinweis: Die Abo-Funktion ist nur über Double-Opt-In zulässig</w:t>
            </w:r>
            <w:r>
              <w:rPr>
                <w:rFonts w:asciiTheme="majorHAnsi" w:hAnsiTheme="majorHAnsi"/>
                <w:i/>
                <w:color w:val="C00000"/>
              </w:rPr>
              <w:t>.</w:t>
            </w:r>
          </w:p>
          <w:p w14:paraId="553A42B9" w14:textId="77777777" w:rsidR="00CB692F" w:rsidRPr="002563DB" w:rsidRDefault="00C868AA" w:rsidP="00CB692F">
            <w:pPr>
              <w:tabs>
                <w:tab w:val="center" w:pos="4536"/>
                <w:tab w:val="right" w:pos="9072"/>
              </w:tabs>
              <w:rPr>
                <w:rFonts w:asciiTheme="majorHAnsi" w:hAnsiTheme="majorHAnsi"/>
              </w:rPr>
            </w:pPr>
            <w:sdt>
              <w:sdtPr>
                <w:rPr>
                  <w:rFonts w:asciiTheme="majorHAnsi" w:hAnsiTheme="majorHAnsi"/>
                </w:rPr>
                <w:id w:val="2025207837"/>
                <w14:checkbox>
                  <w14:checked w14:val="0"/>
                  <w14:checkedState w14:val="2612" w14:font="MS Gothic"/>
                  <w14:uncheckedState w14:val="2610" w14:font="MS Gothic"/>
                </w14:checkbox>
              </w:sdtPr>
              <w:sdtEndPr/>
              <w:sdtContent>
                <w:r w:rsidR="00CB692F" w:rsidRPr="002563DB">
                  <w:rPr>
                    <w:rFonts w:ascii="MS Gothic" w:eastAsia="MS Gothic" w:hAnsi="MS Gothic" w:cs="MS Gothic" w:hint="eastAsia"/>
                  </w:rPr>
                  <w:t>☐</w:t>
                </w:r>
              </w:sdtContent>
            </w:sdt>
            <w:r w:rsidR="00CB692F" w:rsidRPr="002563DB">
              <w:rPr>
                <w:rFonts w:asciiTheme="majorHAnsi" w:hAnsiTheme="majorHAnsi"/>
              </w:rPr>
              <w:t xml:space="preserve">  Ja</w:t>
            </w:r>
          </w:p>
          <w:p w14:paraId="745E63FA" w14:textId="118D9CDE" w:rsidR="00B1157A" w:rsidRDefault="00C868AA" w:rsidP="00CB692F">
            <w:pPr>
              <w:tabs>
                <w:tab w:val="center" w:pos="4536"/>
                <w:tab w:val="right" w:pos="9072"/>
              </w:tabs>
              <w:rPr>
                <w:rFonts w:asciiTheme="majorHAnsi" w:hAnsiTheme="majorHAnsi"/>
              </w:rPr>
            </w:pPr>
            <w:sdt>
              <w:sdtPr>
                <w:rPr>
                  <w:rFonts w:asciiTheme="majorHAnsi" w:hAnsiTheme="majorHAnsi"/>
                </w:rPr>
                <w:id w:val="-28341263"/>
                <w14:checkbox>
                  <w14:checked w14:val="0"/>
                  <w14:checkedState w14:val="2612" w14:font="MS Gothic"/>
                  <w14:uncheckedState w14:val="2610" w14:font="MS Gothic"/>
                </w14:checkbox>
              </w:sdtPr>
              <w:sdtEndPr/>
              <w:sdtContent>
                <w:r w:rsidR="00CB692F" w:rsidRPr="002563DB">
                  <w:rPr>
                    <w:rFonts w:ascii="MS Gothic" w:eastAsia="MS Gothic" w:hAnsi="MS Gothic" w:cs="MS Gothic" w:hint="eastAsia"/>
                  </w:rPr>
                  <w:t>☐</w:t>
                </w:r>
              </w:sdtContent>
            </w:sdt>
            <w:r w:rsidR="00CB692F" w:rsidRPr="002563DB">
              <w:rPr>
                <w:rFonts w:asciiTheme="majorHAnsi" w:hAnsiTheme="majorHAnsi"/>
              </w:rPr>
              <w:t xml:space="preserve">  Nein</w:t>
            </w:r>
          </w:p>
          <w:p w14:paraId="00C7A421" w14:textId="77777777" w:rsidR="00B1157A" w:rsidRDefault="00B1157A" w:rsidP="00CB692F">
            <w:pPr>
              <w:tabs>
                <w:tab w:val="center" w:pos="4536"/>
                <w:tab w:val="right" w:pos="9072"/>
              </w:tabs>
              <w:rPr>
                <w:rFonts w:asciiTheme="majorHAnsi" w:hAnsiTheme="majorHAnsi"/>
              </w:rPr>
            </w:pPr>
          </w:p>
          <w:p w14:paraId="578D0CA2" w14:textId="10DA2516" w:rsidR="00B1157A" w:rsidRDefault="00B1157A" w:rsidP="00CB692F">
            <w:pPr>
              <w:tabs>
                <w:tab w:val="center" w:pos="4536"/>
                <w:tab w:val="right" w:pos="9072"/>
              </w:tabs>
              <w:rPr>
                <w:rFonts w:asciiTheme="majorHAnsi" w:hAnsiTheme="majorHAnsi"/>
              </w:rPr>
            </w:pPr>
            <w:r>
              <w:rPr>
                <w:rFonts w:asciiTheme="majorHAnsi" w:hAnsiTheme="majorHAnsi"/>
              </w:rPr>
              <w:t>Double-Opt-In wird eingesetzt:</w:t>
            </w:r>
          </w:p>
          <w:p w14:paraId="152677C0" w14:textId="77777777" w:rsidR="00B1157A" w:rsidRPr="002563DB" w:rsidRDefault="00C868AA" w:rsidP="00B1157A">
            <w:pPr>
              <w:tabs>
                <w:tab w:val="center" w:pos="4536"/>
                <w:tab w:val="right" w:pos="9072"/>
              </w:tabs>
              <w:rPr>
                <w:rFonts w:asciiTheme="majorHAnsi" w:hAnsiTheme="majorHAnsi"/>
              </w:rPr>
            </w:pPr>
            <w:sdt>
              <w:sdtPr>
                <w:rPr>
                  <w:rFonts w:asciiTheme="majorHAnsi" w:hAnsiTheme="majorHAnsi"/>
                </w:rPr>
                <w:id w:val="1940945837"/>
                <w14:checkbox>
                  <w14:checked w14:val="0"/>
                  <w14:checkedState w14:val="2612" w14:font="MS Gothic"/>
                  <w14:uncheckedState w14:val="2610" w14:font="MS Gothic"/>
                </w14:checkbox>
              </w:sdtPr>
              <w:sdtEndPr/>
              <w:sdtContent>
                <w:r w:rsidR="00B1157A" w:rsidRPr="002563DB">
                  <w:rPr>
                    <w:rFonts w:ascii="MS Gothic" w:eastAsia="MS Gothic" w:hAnsi="MS Gothic" w:cs="MS Gothic" w:hint="eastAsia"/>
                  </w:rPr>
                  <w:t>☐</w:t>
                </w:r>
              </w:sdtContent>
            </w:sdt>
            <w:r w:rsidR="00B1157A" w:rsidRPr="002563DB">
              <w:rPr>
                <w:rFonts w:asciiTheme="majorHAnsi" w:hAnsiTheme="majorHAnsi"/>
              </w:rPr>
              <w:t xml:space="preserve">  Ja</w:t>
            </w:r>
          </w:p>
          <w:p w14:paraId="15C38087" w14:textId="77777777" w:rsidR="00CB692F" w:rsidRDefault="00C868AA" w:rsidP="00B1157A">
            <w:pPr>
              <w:tabs>
                <w:tab w:val="center" w:pos="4536"/>
                <w:tab w:val="right" w:pos="9072"/>
              </w:tabs>
              <w:rPr>
                <w:rFonts w:asciiTheme="majorHAnsi" w:hAnsiTheme="majorHAnsi"/>
              </w:rPr>
            </w:pPr>
            <w:sdt>
              <w:sdtPr>
                <w:rPr>
                  <w:rFonts w:asciiTheme="majorHAnsi" w:hAnsiTheme="majorHAnsi"/>
                </w:rPr>
                <w:id w:val="169456316"/>
                <w14:checkbox>
                  <w14:checked w14:val="0"/>
                  <w14:checkedState w14:val="2612" w14:font="MS Gothic"/>
                  <w14:uncheckedState w14:val="2610" w14:font="MS Gothic"/>
                </w14:checkbox>
              </w:sdtPr>
              <w:sdtEndPr/>
              <w:sdtContent>
                <w:r w:rsidR="00B1157A" w:rsidRPr="002563DB">
                  <w:rPr>
                    <w:rFonts w:ascii="MS Gothic" w:eastAsia="MS Gothic" w:hAnsi="MS Gothic" w:cs="MS Gothic" w:hint="eastAsia"/>
                  </w:rPr>
                  <w:t>☐</w:t>
                </w:r>
              </w:sdtContent>
            </w:sdt>
            <w:r w:rsidR="00B1157A" w:rsidRPr="002563DB">
              <w:rPr>
                <w:rFonts w:asciiTheme="majorHAnsi" w:hAnsiTheme="majorHAnsi"/>
              </w:rPr>
              <w:t xml:space="preserve">  Nein</w:t>
            </w:r>
          </w:p>
          <w:p w14:paraId="599D765E" w14:textId="17FB10E3" w:rsidR="00B1157A" w:rsidRPr="002563DB" w:rsidRDefault="00B1157A" w:rsidP="00B1157A">
            <w:pPr>
              <w:tabs>
                <w:tab w:val="center" w:pos="4536"/>
                <w:tab w:val="right" w:pos="9072"/>
              </w:tabs>
              <w:rPr>
                <w:rFonts w:asciiTheme="majorHAnsi" w:hAnsiTheme="majorHAnsi"/>
              </w:rPr>
            </w:pPr>
          </w:p>
        </w:tc>
      </w:tr>
      <w:tr w:rsidR="00A71AA7" w:rsidRPr="002563DB" w14:paraId="38ECC991" w14:textId="77777777" w:rsidTr="00CA4D94">
        <w:tc>
          <w:tcPr>
            <w:tcW w:w="9210" w:type="dxa"/>
          </w:tcPr>
          <w:p w14:paraId="1581616E" w14:textId="77777777" w:rsidR="00A71AA7" w:rsidRDefault="00A71AA7" w:rsidP="00CA4D94">
            <w:pPr>
              <w:tabs>
                <w:tab w:val="center" w:pos="4536"/>
                <w:tab w:val="right" w:pos="9072"/>
              </w:tabs>
              <w:rPr>
                <w:rFonts w:asciiTheme="majorHAnsi" w:hAnsiTheme="majorHAnsi"/>
              </w:rPr>
            </w:pPr>
            <w:r>
              <w:rPr>
                <w:rFonts w:asciiTheme="majorHAnsi" w:hAnsiTheme="majorHAnsi"/>
              </w:rPr>
              <w:t>Werden sämtliche Daten verschlüsselt übertragen? Welche Technik? Bitte benennen.</w:t>
            </w:r>
          </w:p>
          <w:p w14:paraId="1F836672" w14:textId="77777777" w:rsidR="00A71AA7" w:rsidRPr="002563DB" w:rsidRDefault="00A71AA7" w:rsidP="00CA4D94">
            <w:pPr>
              <w:tabs>
                <w:tab w:val="center" w:pos="4536"/>
                <w:tab w:val="right" w:pos="9072"/>
              </w:tabs>
              <w:rPr>
                <w:rFonts w:asciiTheme="majorHAnsi" w:hAnsiTheme="majorHAnsi"/>
              </w:rPr>
            </w:pPr>
          </w:p>
          <w:p w14:paraId="0EFDE0B5" w14:textId="77777777" w:rsidR="00A71AA7" w:rsidRPr="002563DB" w:rsidRDefault="00C868AA" w:rsidP="00CA4D94">
            <w:pPr>
              <w:tabs>
                <w:tab w:val="center" w:pos="4536"/>
                <w:tab w:val="right" w:pos="9072"/>
              </w:tabs>
              <w:rPr>
                <w:rFonts w:asciiTheme="majorHAnsi" w:hAnsiTheme="majorHAnsi"/>
              </w:rPr>
            </w:pPr>
            <w:sdt>
              <w:sdtPr>
                <w:rPr>
                  <w:rFonts w:asciiTheme="majorHAnsi" w:hAnsiTheme="majorHAnsi"/>
                </w:rPr>
                <w:id w:val="-2042812848"/>
                <w:showingPlcHdr/>
              </w:sdtPr>
              <w:sdtEndPr/>
              <w:sdtContent>
                <w:r w:rsidR="00A71AA7" w:rsidRPr="002563DB">
                  <w:rPr>
                    <w:rStyle w:val="Platzhaltertext"/>
                    <w:rFonts w:asciiTheme="majorHAnsi" w:hAnsiTheme="majorHAnsi"/>
                  </w:rPr>
                  <w:t>Klicken Sie hier, um Text einzugeben.</w:t>
                </w:r>
              </w:sdtContent>
            </w:sdt>
          </w:p>
          <w:p w14:paraId="3CA2498F" w14:textId="77777777" w:rsidR="00A71AA7" w:rsidRPr="002563DB" w:rsidRDefault="00A71AA7" w:rsidP="00CA4D94">
            <w:pPr>
              <w:tabs>
                <w:tab w:val="center" w:pos="4536"/>
                <w:tab w:val="right" w:pos="9072"/>
              </w:tabs>
              <w:rPr>
                <w:rFonts w:asciiTheme="majorHAnsi" w:hAnsiTheme="majorHAnsi"/>
              </w:rPr>
            </w:pPr>
          </w:p>
        </w:tc>
      </w:tr>
      <w:tr w:rsidR="00CB692F" w:rsidRPr="002563DB" w14:paraId="0F2C42E1" w14:textId="77777777" w:rsidTr="00CB692F">
        <w:tc>
          <w:tcPr>
            <w:tcW w:w="9210" w:type="dxa"/>
          </w:tcPr>
          <w:p w14:paraId="19C519A1" w14:textId="77777777" w:rsidR="00CB692F" w:rsidRPr="002563DB" w:rsidRDefault="00CB692F" w:rsidP="00CB692F">
            <w:pPr>
              <w:tabs>
                <w:tab w:val="center" w:pos="4536"/>
                <w:tab w:val="right" w:pos="9072"/>
              </w:tabs>
              <w:rPr>
                <w:rFonts w:asciiTheme="majorHAnsi" w:hAnsiTheme="majorHAnsi"/>
              </w:rPr>
            </w:pPr>
            <w:r w:rsidRPr="002563DB">
              <w:rPr>
                <w:rFonts w:asciiTheme="majorHAnsi" w:hAnsiTheme="majorHAnsi"/>
              </w:rPr>
              <w:t>Sonstiges:</w:t>
            </w:r>
          </w:p>
          <w:p w14:paraId="3974EFC9" w14:textId="77777777" w:rsidR="00CB692F" w:rsidRPr="002563DB" w:rsidRDefault="00CB692F" w:rsidP="00CB692F">
            <w:pPr>
              <w:tabs>
                <w:tab w:val="center" w:pos="4536"/>
                <w:tab w:val="right" w:pos="9072"/>
              </w:tabs>
              <w:rPr>
                <w:rFonts w:asciiTheme="majorHAnsi" w:hAnsiTheme="majorHAnsi"/>
              </w:rPr>
            </w:pPr>
          </w:p>
          <w:p w14:paraId="561FB1A2" w14:textId="77777777" w:rsidR="00CB692F" w:rsidRPr="002563DB" w:rsidRDefault="00C868AA" w:rsidP="00CB692F">
            <w:pPr>
              <w:tabs>
                <w:tab w:val="center" w:pos="4536"/>
                <w:tab w:val="right" w:pos="9072"/>
              </w:tabs>
              <w:rPr>
                <w:rFonts w:asciiTheme="majorHAnsi" w:hAnsiTheme="majorHAnsi"/>
              </w:rPr>
            </w:pPr>
            <w:sdt>
              <w:sdtPr>
                <w:rPr>
                  <w:rFonts w:asciiTheme="majorHAnsi" w:hAnsiTheme="majorHAnsi"/>
                </w:rPr>
                <w:id w:val="-1060403813"/>
                <w:showingPlcHdr/>
              </w:sdtPr>
              <w:sdtEndPr/>
              <w:sdtContent>
                <w:r w:rsidR="00CB692F" w:rsidRPr="002563DB">
                  <w:rPr>
                    <w:rStyle w:val="Platzhaltertext"/>
                    <w:rFonts w:asciiTheme="majorHAnsi" w:hAnsiTheme="majorHAnsi"/>
                  </w:rPr>
                  <w:t>Klicken Sie hier, um Text einzugeben.</w:t>
                </w:r>
              </w:sdtContent>
            </w:sdt>
          </w:p>
          <w:p w14:paraId="18EE75DC" w14:textId="77777777" w:rsidR="00CB692F" w:rsidRPr="002563DB" w:rsidRDefault="00CB692F" w:rsidP="00CB692F">
            <w:pPr>
              <w:tabs>
                <w:tab w:val="center" w:pos="4536"/>
                <w:tab w:val="right" w:pos="9072"/>
              </w:tabs>
              <w:rPr>
                <w:rFonts w:asciiTheme="majorHAnsi" w:hAnsiTheme="majorHAnsi"/>
              </w:rPr>
            </w:pPr>
          </w:p>
        </w:tc>
      </w:tr>
    </w:tbl>
    <w:p w14:paraId="6BD0DBDB" w14:textId="77777777" w:rsidR="00CB692F" w:rsidRDefault="00CB692F">
      <w:pPr>
        <w:rPr>
          <w:rFonts w:asciiTheme="majorHAnsi" w:hAnsiTheme="majorHAnsi"/>
          <w:sz w:val="22"/>
          <w:szCs w:val="22"/>
        </w:rPr>
      </w:pPr>
    </w:p>
    <w:p w14:paraId="3AFF1C0D" w14:textId="77777777" w:rsidR="00B1157A" w:rsidRPr="002563DB" w:rsidRDefault="00B1157A">
      <w:pPr>
        <w:rPr>
          <w:rFonts w:asciiTheme="majorHAnsi" w:hAnsiTheme="majorHAnsi"/>
          <w:sz w:val="22"/>
          <w:szCs w:val="22"/>
        </w:rPr>
      </w:pPr>
    </w:p>
    <w:tbl>
      <w:tblPr>
        <w:tblStyle w:val="Tabellenraster"/>
        <w:tblW w:w="0" w:type="auto"/>
        <w:tblLook w:val="04A0" w:firstRow="1" w:lastRow="0" w:firstColumn="1" w:lastColumn="0" w:noHBand="0" w:noVBand="1"/>
      </w:tblPr>
      <w:tblGrid>
        <w:gridCol w:w="9060"/>
      </w:tblGrid>
      <w:tr w:rsidR="00B1157A" w:rsidRPr="002563DB" w14:paraId="4484C77E" w14:textId="77777777" w:rsidTr="00B1157A">
        <w:tc>
          <w:tcPr>
            <w:tcW w:w="9210" w:type="dxa"/>
            <w:shd w:val="clear" w:color="auto" w:fill="BFBFBF" w:themeFill="background1" w:themeFillShade="BF"/>
          </w:tcPr>
          <w:p w14:paraId="688C206F" w14:textId="36EEBDCD" w:rsidR="00B1157A" w:rsidRPr="002563DB" w:rsidRDefault="00B1157A" w:rsidP="00CA4D94">
            <w:pPr>
              <w:jc w:val="center"/>
              <w:rPr>
                <w:rFonts w:asciiTheme="majorHAnsi" w:hAnsiTheme="majorHAnsi"/>
                <w:b/>
              </w:rPr>
            </w:pPr>
            <w:r w:rsidRPr="002563DB">
              <w:rPr>
                <w:rFonts w:asciiTheme="majorHAnsi" w:hAnsiTheme="majorHAnsi"/>
                <w:b/>
              </w:rPr>
              <w:t>Kommentar</w:t>
            </w:r>
            <w:r>
              <w:rPr>
                <w:rFonts w:asciiTheme="majorHAnsi" w:hAnsiTheme="majorHAnsi"/>
                <w:b/>
              </w:rPr>
              <w:t>-Dienst DISQUS</w:t>
            </w:r>
          </w:p>
          <w:p w14:paraId="62C54213" w14:textId="77777777" w:rsidR="00B1157A" w:rsidRPr="002563DB" w:rsidRDefault="00B1157A" w:rsidP="00CA4D94">
            <w:pPr>
              <w:jc w:val="center"/>
              <w:rPr>
                <w:rFonts w:asciiTheme="majorHAnsi" w:hAnsiTheme="majorHAnsi"/>
                <w:b/>
              </w:rPr>
            </w:pPr>
          </w:p>
        </w:tc>
      </w:tr>
      <w:tr w:rsidR="00B1157A" w:rsidRPr="002563DB" w14:paraId="10D55814" w14:textId="77777777" w:rsidTr="00B1157A">
        <w:tc>
          <w:tcPr>
            <w:tcW w:w="9210" w:type="dxa"/>
          </w:tcPr>
          <w:p w14:paraId="35BEE3B3" w14:textId="59406475" w:rsidR="00B1157A" w:rsidRPr="002563DB" w:rsidRDefault="00B1157A" w:rsidP="00CA4D94">
            <w:pPr>
              <w:rPr>
                <w:rFonts w:asciiTheme="majorHAnsi" w:hAnsiTheme="majorHAnsi"/>
              </w:rPr>
            </w:pPr>
            <w:r w:rsidRPr="002563DB">
              <w:rPr>
                <w:rFonts w:asciiTheme="majorHAnsi" w:hAnsiTheme="majorHAnsi"/>
              </w:rPr>
              <w:t>W</w:t>
            </w:r>
            <w:r>
              <w:rPr>
                <w:rFonts w:asciiTheme="majorHAnsi" w:hAnsiTheme="majorHAnsi"/>
              </w:rPr>
              <w:t>ird dieser Dienst verwendet</w:t>
            </w:r>
            <w:r w:rsidRPr="002563DB">
              <w:rPr>
                <w:rFonts w:asciiTheme="majorHAnsi" w:hAnsiTheme="majorHAnsi"/>
              </w:rPr>
              <w:t>?</w:t>
            </w:r>
          </w:p>
          <w:p w14:paraId="22A124DC" w14:textId="77777777" w:rsidR="00B1157A" w:rsidRPr="002563DB" w:rsidRDefault="00B1157A" w:rsidP="00B1157A">
            <w:pPr>
              <w:tabs>
                <w:tab w:val="center" w:pos="4536"/>
                <w:tab w:val="right" w:pos="9072"/>
              </w:tabs>
              <w:rPr>
                <w:rFonts w:asciiTheme="majorHAnsi" w:hAnsiTheme="majorHAnsi"/>
              </w:rPr>
            </w:pPr>
          </w:p>
          <w:p w14:paraId="1B0FDAC0" w14:textId="77777777" w:rsidR="00B1157A" w:rsidRPr="002563DB" w:rsidRDefault="00C868AA" w:rsidP="00B1157A">
            <w:pPr>
              <w:tabs>
                <w:tab w:val="center" w:pos="4536"/>
                <w:tab w:val="right" w:pos="9072"/>
              </w:tabs>
              <w:rPr>
                <w:rFonts w:asciiTheme="majorHAnsi" w:hAnsiTheme="majorHAnsi"/>
              </w:rPr>
            </w:pPr>
            <w:sdt>
              <w:sdtPr>
                <w:rPr>
                  <w:rFonts w:asciiTheme="majorHAnsi" w:hAnsiTheme="majorHAnsi"/>
                </w:rPr>
                <w:id w:val="-2023226980"/>
                <w14:checkbox>
                  <w14:checked w14:val="0"/>
                  <w14:checkedState w14:val="2612" w14:font="MS Gothic"/>
                  <w14:uncheckedState w14:val="2610" w14:font="MS Gothic"/>
                </w14:checkbox>
              </w:sdtPr>
              <w:sdtEndPr/>
              <w:sdtContent>
                <w:r w:rsidR="00B1157A" w:rsidRPr="002563DB">
                  <w:rPr>
                    <w:rFonts w:ascii="MS Gothic" w:eastAsia="MS Gothic" w:hAnsi="MS Gothic" w:cs="MS Gothic" w:hint="eastAsia"/>
                  </w:rPr>
                  <w:t>☐</w:t>
                </w:r>
              </w:sdtContent>
            </w:sdt>
            <w:r w:rsidR="00B1157A" w:rsidRPr="002563DB">
              <w:rPr>
                <w:rFonts w:asciiTheme="majorHAnsi" w:hAnsiTheme="majorHAnsi"/>
              </w:rPr>
              <w:t xml:space="preserve">  Ja</w:t>
            </w:r>
          </w:p>
          <w:p w14:paraId="4A47AE86" w14:textId="77777777" w:rsidR="00B1157A" w:rsidRPr="002563DB" w:rsidRDefault="00C868AA" w:rsidP="00B1157A">
            <w:pPr>
              <w:tabs>
                <w:tab w:val="center" w:pos="4536"/>
                <w:tab w:val="right" w:pos="9072"/>
              </w:tabs>
              <w:rPr>
                <w:rFonts w:asciiTheme="majorHAnsi" w:hAnsiTheme="majorHAnsi"/>
              </w:rPr>
            </w:pPr>
            <w:sdt>
              <w:sdtPr>
                <w:rPr>
                  <w:rFonts w:asciiTheme="majorHAnsi" w:hAnsiTheme="majorHAnsi"/>
                </w:rPr>
                <w:id w:val="-152684620"/>
                <w14:checkbox>
                  <w14:checked w14:val="0"/>
                  <w14:checkedState w14:val="2612" w14:font="MS Gothic"/>
                  <w14:uncheckedState w14:val="2610" w14:font="MS Gothic"/>
                </w14:checkbox>
              </w:sdtPr>
              <w:sdtEndPr/>
              <w:sdtContent>
                <w:r w:rsidR="00B1157A" w:rsidRPr="002563DB">
                  <w:rPr>
                    <w:rFonts w:ascii="MS Gothic" w:eastAsia="MS Gothic" w:hAnsi="MS Gothic" w:cs="MS Gothic" w:hint="eastAsia"/>
                  </w:rPr>
                  <w:t>☐</w:t>
                </w:r>
              </w:sdtContent>
            </w:sdt>
            <w:r w:rsidR="00B1157A" w:rsidRPr="002563DB">
              <w:rPr>
                <w:rFonts w:asciiTheme="majorHAnsi" w:hAnsiTheme="majorHAnsi"/>
              </w:rPr>
              <w:t xml:space="preserve">  Nein</w:t>
            </w:r>
          </w:p>
          <w:p w14:paraId="6F865E1C" w14:textId="77777777" w:rsidR="00B1157A" w:rsidRPr="002563DB" w:rsidRDefault="00B1157A" w:rsidP="00CA4D94">
            <w:pPr>
              <w:rPr>
                <w:rFonts w:asciiTheme="majorHAnsi" w:hAnsiTheme="majorHAnsi"/>
              </w:rPr>
            </w:pPr>
          </w:p>
        </w:tc>
      </w:tr>
      <w:tr w:rsidR="00B1157A" w:rsidRPr="002563DB" w14:paraId="59D907CC" w14:textId="77777777" w:rsidTr="00B1157A">
        <w:tc>
          <w:tcPr>
            <w:tcW w:w="9210" w:type="dxa"/>
          </w:tcPr>
          <w:p w14:paraId="63A0AD23" w14:textId="77777777" w:rsidR="00B1157A" w:rsidRPr="002563DB" w:rsidRDefault="00B1157A" w:rsidP="00CA4D94">
            <w:pPr>
              <w:rPr>
                <w:rFonts w:asciiTheme="majorHAnsi" w:hAnsiTheme="majorHAnsi"/>
              </w:rPr>
            </w:pPr>
            <w:r w:rsidRPr="002563DB">
              <w:rPr>
                <w:rFonts w:asciiTheme="majorHAnsi" w:hAnsiTheme="majorHAnsi"/>
              </w:rPr>
              <w:t>Wie lange werden die Daten gespeichert?</w:t>
            </w:r>
          </w:p>
          <w:p w14:paraId="261F088F" w14:textId="77777777" w:rsidR="00B1157A" w:rsidRPr="002563DB" w:rsidRDefault="00B1157A" w:rsidP="00CA4D94">
            <w:pPr>
              <w:rPr>
                <w:rFonts w:asciiTheme="majorHAnsi" w:hAnsiTheme="majorHAnsi"/>
              </w:rPr>
            </w:pPr>
          </w:p>
          <w:sdt>
            <w:sdtPr>
              <w:rPr>
                <w:rFonts w:asciiTheme="majorHAnsi" w:hAnsiTheme="majorHAnsi"/>
                <w:i/>
                <w:color w:val="C00000"/>
              </w:rPr>
              <w:id w:val="-42981785"/>
              <w:showingPlcHdr/>
            </w:sdtPr>
            <w:sdtEndPr/>
            <w:sdtContent>
              <w:p w14:paraId="0F981E8F" w14:textId="77777777" w:rsidR="00B1157A" w:rsidRPr="002563DB" w:rsidRDefault="00B1157A" w:rsidP="00CA4D94">
                <w:pPr>
                  <w:rPr>
                    <w:rFonts w:asciiTheme="majorHAnsi" w:hAnsiTheme="majorHAnsi"/>
                    <w:i/>
                    <w:color w:val="C00000"/>
                  </w:rPr>
                </w:pPr>
                <w:r w:rsidRPr="002563DB">
                  <w:rPr>
                    <w:rStyle w:val="Platzhaltertext"/>
                    <w:rFonts w:asciiTheme="majorHAnsi" w:hAnsiTheme="majorHAnsi"/>
                  </w:rPr>
                  <w:t>Klicken Sie hier, um Text einzugeben.</w:t>
                </w:r>
              </w:p>
            </w:sdtContent>
          </w:sdt>
        </w:tc>
      </w:tr>
      <w:tr w:rsidR="00B1157A" w:rsidRPr="002563DB" w14:paraId="49C46E9B" w14:textId="77777777" w:rsidTr="00B1157A">
        <w:tc>
          <w:tcPr>
            <w:tcW w:w="9210" w:type="dxa"/>
          </w:tcPr>
          <w:p w14:paraId="760D119F" w14:textId="77777777" w:rsidR="00B1157A" w:rsidRPr="002563DB" w:rsidRDefault="00B1157A" w:rsidP="00CA4D94">
            <w:pPr>
              <w:rPr>
                <w:rFonts w:asciiTheme="majorHAnsi" w:hAnsiTheme="majorHAnsi"/>
              </w:rPr>
            </w:pPr>
            <w:r w:rsidRPr="002563DB">
              <w:rPr>
                <w:rFonts w:asciiTheme="majorHAnsi" w:hAnsiTheme="majorHAnsi"/>
              </w:rPr>
              <w:t>Werden die erhobenen Daten an Dritte weitergeleitet? Wenn ja, an wen? Wo steht der Server?</w:t>
            </w:r>
          </w:p>
          <w:sdt>
            <w:sdtPr>
              <w:rPr>
                <w:rFonts w:asciiTheme="majorHAnsi" w:hAnsiTheme="majorHAnsi"/>
              </w:rPr>
              <w:id w:val="-2036957001"/>
              <w:showingPlcHdr/>
            </w:sdtPr>
            <w:sdtEndPr/>
            <w:sdtContent>
              <w:p w14:paraId="6E69EBE8" w14:textId="77777777" w:rsidR="00B1157A" w:rsidRPr="002563DB" w:rsidRDefault="00B1157A" w:rsidP="00CA4D94">
                <w:pPr>
                  <w:rPr>
                    <w:rFonts w:asciiTheme="majorHAnsi" w:hAnsiTheme="majorHAnsi"/>
                  </w:rPr>
                </w:pPr>
                <w:r w:rsidRPr="002563DB">
                  <w:rPr>
                    <w:rStyle w:val="Platzhaltertext"/>
                    <w:rFonts w:asciiTheme="majorHAnsi" w:hAnsiTheme="majorHAnsi"/>
                  </w:rPr>
                  <w:t>Klicken Sie hier, um Text einzugeben.</w:t>
                </w:r>
              </w:p>
            </w:sdtContent>
          </w:sdt>
          <w:p w14:paraId="708C19BE" w14:textId="77777777" w:rsidR="00B1157A" w:rsidRPr="002563DB" w:rsidRDefault="00B1157A" w:rsidP="00CA4D94">
            <w:pPr>
              <w:rPr>
                <w:rFonts w:asciiTheme="majorHAnsi" w:hAnsiTheme="majorHAnsi"/>
                <w:color w:val="C00000"/>
              </w:rPr>
            </w:pPr>
          </w:p>
        </w:tc>
      </w:tr>
      <w:tr w:rsidR="00B1157A" w:rsidRPr="002563DB" w14:paraId="596F0C89" w14:textId="77777777" w:rsidTr="00B1157A">
        <w:tc>
          <w:tcPr>
            <w:tcW w:w="9210" w:type="dxa"/>
          </w:tcPr>
          <w:p w14:paraId="0FD40F65" w14:textId="77777777" w:rsidR="00B1157A" w:rsidRPr="002563DB" w:rsidRDefault="00B1157A" w:rsidP="00CA4D94">
            <w:pPr>
              <w:rPr>
                <w:rFonts w:asciiTheme="majorHAnsi" w:hAnsiTheme="majorHAnsi"/>
              </w:rPr>
            </w:pPr>
            <w:r w:rsidRPr="002563DB">
              <w:rPr>
                <w:rFonts w:asciiTheme="majorHAnsi" w:hAnsiTheme="majorHAnsi"/>
              </w:rPr>
              <w:t>Werden die Daten von Dritten erhoben, z. B. Agenturen? Bitte angeben.</w:t>
            </w:r>
          </w:p>
          <w:sdt>
            <w:sdtPr>
              <w:rPr>
                <w:rFonts w:asciiTheme="majorHAnsi" w:hAnsiTheme="majorHAnsi"/>
              </w:rPr>
              <w:id w:val="971167474"/>
              <w:showingPlcHdr/>
            </w:sdtPr>
            <w:sdtEndPr/>
            <w:sdtContent>
              <w:p w14:paraId="555F5C6C" w14:textId="77777777" w:rsidR="00B1157A" w:rsidRPr="002563DB" w:rsidRDefault="00B1157A" w:rsidP="00CA4D94">
                <w:pPr>
                  <w:rPr>
                    <w:rFonts w:asciiTheme="majorHAnsi" w:hAnsiTheme="majorHAnsi"/>
                  </w:rPr>
                </w:pPr>
                <w:r w:rsidRPr="002563DB">
                  <w:rPr>
                    <w:rStyle w:val="Platzhaltertext"/>
                    <w:rFonts w:asciiTheme="majorHAnsi" w:hAnsiTheme="majorHAnsi"/>
                  </w:rPr>
                  <w:t>Klicken Sie hier, um Text einzugeben.</w:t>
                </w:r>
              </w:p>
            </w:sdtContent>
          </w:sdt>
          <w:p w14:paraId="4669870E" w14:textId="77777777" w:rsidR="00B1157A" w:rsidRPr="002563DB" w:rsidRDefault="00B1157A" w:rsidP="00CA4D94">
            <w:pPr>
              <w:rPr>
                <w:rFonts w:asciiTheme="majorHAnsi" w:hAnsiTheme="majorHAnsi"/>
              </w:rPr>
            </w:pPr>
          </w:p>
        </w:tc>
      </w:tr>
      <w:tr w:rsidR="00B1157A" w:rsidRPr="002563DB" w14:paraId="08D7DCDB" w14:textId="77777777" w:rsidTr="00B1157A">
        <w:tc>
          <w:tcPr>
            <w:tcW w:w="9210" w:type="dxa"/>
          </w:tcPr>
          <w:p w14:paraId="1440C58E" w14:textId="77777777" w:rsidR="00B1157A" w:rsidRPr="002563DB" w:rsidRDefault="00B1157A" w:rsidP="00CA4D94">
            <w:pPr>
              <w:tabs>
                <w:tab w:val="center" w:pos="4536"/>
                <w:tab w:val="right" w:pos="9072"/>
              </w:tabs>
              <w:rPr>
                <w:rFonts w:asciiTheme="majorHAnsi" w:hAnsiTheme="majorHAnsi"/>
              </w:rPr>
            </w:pPr>
            <w:r w:rsidRPr="002563DB">
              <w:rPr>
                <w:rFonts w:asciiTheme="majorHAnsi" w:hAnsiTheme="majorHAnsi"/>
              </w:rPr>
              <w:t>Wird das Absenden des Kommentars über Double-Opt-In bestätigt?</w:t>
            </w:r>
          </w:p>
          <w:p w14:paraId="353170C5" w14:textId="77777777" w:rsidR="00B1157A" w:rsidRPr="002563DB" w:rsidRDefault="00C868AA" w:rsidP="00CA4D94">
            <w:pPr>
              <w:tabs>
                <w:tab w:val="center" w:pos="4536"/>
                <w:tab w:val="right" w:pos="9072"/>
              </w:tabs>
              <w:rPr>
                <w:rFonts w:asciiTheme="majorHAnsi" w:hAnsiTheme="majorHAnsi"/>
              </w:rPr>
            </w:pPr>
            <w:sdt>
              <w:sdtPr>
                <w:rPr>
                  <w:rFonts w:asciiTheme="majorHAnsi" w:hAnsiTheme="majorHAnsi"/>
                </w:rPr>
                <w:id w:val="1612547692"/>
                <w14:checkbox>
                  <w14:checked w14:val="0"/>
                  <w14:checkedState w14:val="2612" w14:font="MS Gothic"/>
                  <w14:uncheckedState w14:val="2610" w14:font="MS Gothic"/>
                </w14:checkbox>
              </w:sdtPr>
              <w:sdtEndPr/>
              <w:sdtContent>
                <w:r w:rsidR="00B1157A" w:rsidRPr="002563DB">
                  <w:rPr>
                    <w:rFonts w:ascii="MS Gothic" w:eastAsia="MS Gothic" w:hAnsi="MS Gothic" w:cs="MS Gothic" w:hint="eastAsia"/>
                  </w:rPr>
                  <w:t>☐</w:t>
                </w:r>
              </w:sdtContent>
            </w:sdt>
            <w:r w:rsidR="00B1157A" w:rsidRPr="002563DB">
              <w:rPr>
                <w:rFonts w:asciiTheme="majorHAnsi" w:hAnsiTheme="majorHAnsi"/>
              </w:rPr>
              <w:t xml:space="preserve">  Ja</w:t>
            </w:r>
          </w:p>
          <w:p w14:paraId="44C00524" w14:textId="77777777" w:rsidR="00B1157A" w:rsidRPr="002563DB" w:rsidRDefault="00C868AA" w:rsidP="00CA4D94">
            <w:pPr>
              <w:tabs>
                <w:tab w:val="center" w:pos="4536"/>
                <w:tab w:val="right" w:pos="9072"/>
              </w:tabs>
              <w:rPr>
                <w:rFonts w:asciiTheme="majorHAnsi" w:hAnsiTheme="majorHAnsi"/>
              </w:rPr>
            </w:pPr>
            <w:sdt>
              <w:sdtPr>
                <w:rPr>
                  <w:rFonts w:asciiTheme="majorHAnsi" w:hAnsiTheme="majorHAnsi"/>
                </w:rPr>
                <w:id w:val="1170147314"/>
                <w14:checkbox>
                  <w14:checked w14:val="0"/>
                  <w14:checkedState w14:val="2612" w14:font="MS Gothic"/>
                  <w14:uncheckedState w14:val="2610" w14:font="MS Gothic"/>
                </w14:checkbox>
              </w:sdtPr>
              <w:sdtEndPr/>
              <w:sdtContent>
                <w:r w:rsidR="00B1157A" w:rsidRPr="002563DB">
                  <w:rPr>
                    <w:rFonts w:ascii="MS Gothic" w:eastAsia="MS Gothic" w:hAnsi="MS Gothic" w:cs="MS Gothic" w:hint="eastAsia"/>
                  </w:rPr>
                  <w:t>☐</w:t>
                </w:r>
              </w:sdtContent>
            </w:sdt>
            <w:r w:rsidR="00B1157A" w:rsidRPr="002563DB">
              <w:rPr>
                <w:rFonts w:asciiTheme="majorHAnsi" w:hAnsiTheme="majorHAnsi"/>
              </w:rPr>
              <w:t xml:space="preserve">  Nein</w:t>
            </w:r>
          </w:p>
          <w:p w14:paraId="15920C2C" w14:textId="77777777" w:rsidR="00B1157A" w:rsidRPr="002563DB" w:rsidRDefault="00C868AA" w:rsidP="00CA4D94">
            <w:pPr>
              <w:tabs>
                <w:tab w:val="center" w:pos="4536"/>
                <w:tab w:val="right" w:pos="9072"/>
              </w:tabs>
              <w:rPr>
                <w:rFonts w:asciiTheme="majorHAnsi" w:hAnsiTheme="majorHAnsi"/>
              </w:rPr>
            </w:pPr>
            <w:sdt>
              <w:sdtPr>
                <w:rPr>
                  <w:rFonts w:asciiTheme="majorHAnsi" w:hAnsiTheme="majorHAnsi"/>
                </w:rPr>
                <w:id w:val="406572452"/>
                <w14:checkbox>
                  <w14:checked w14:val="0"/>
                  <w14:checkedState w14:val="2612" w14:font="MS Gothic"/>
                  <w14:uncheckedState w14:val="2610" w14:font="MS Gothic"/>
                </w14:checkbox>
              </w:sdtPr>
              <w:sdtEndPr/>
              <w:sdtContent>
                <w:r w:rsidR="00B1157A" w:rsidRPr="002563DB">
                  <w:rPr>
                    <w:rFonts w:ascii="MS Gothic" w:eastAsia="MS Gothic" w:hAnsi="MS Gothic" w:cs="MS Gothic" w:hint="eastAsia"/>
                  </w:rPr>
                  <w:t>☐</w:t>
                </w:r>
              </w:sdtContent>
            </w:sdt>
            <w:r w:rsidR="00B1157A" w:rsidRPr="002563DB">
              <w:rPr>
                <w:rFonts w:asciiTheme="majorHAnsi" w:hAnsiTheme="majorHAnsi"/>
              </w:rPr>
              <w:t xml:space="preserve"> Sonstiges Verfahren:  </w:t>
            </w:r>
            <w:sdt>
              <w:sdtPr>
                <w:rPr>
                  <w:rFonts w:asciiTheme="majorHAnsi" w:hAnsiTheme="majorHAnsi"/>
                </w:rPr>
                <w:id w:val="1723707442"/>
                <w:showingPlcHdr/>
              </w:sdtPr>
              <w:sdtEndPr/>
              <w:sdtContent>
                <w:r w:rsidR="00B1157A" w:rsidRPr="002563DB">
                  <w:rPr>
                    <w:rStyle w:val="Platzhaltertext"/>
                    <w:rFonts w:asciiTheme="majorHAnsi" w:hAnsiTheme="majorHAnsi"/>
                  </w:rPr>
                  <w:t>Klicken Sie hier, um Text einzugeben.</w:t>
                </w:r>
              </w:sdtContent>
            </w:sdt>
          </w:p>
          <w:p w14:paraId="1EE9C283" w14:textId="77777777" w:rsidR="00B1157A" w:rsidRPr="002563DB" w:rsidRDefault="00B1157A" w:rsidP="00CA4D94">
            <w:pPr>
              <w:tabs>
                <w:tab w:val="center" w:pos="4536"/>
                <w:tab w:val="right" w:pos="9072"/>
              </w:tabs>
              <w:rPr>
                <w:rFonts w:asciiTheme="majorHAnsi" w:hAnsiTheme="majorHAnsi"/>
              </w:rPr>
            </w:pPr>
          </w:p>
        </w:tc>
      </w:tr>
      <w:tr w:rsidR="00A71AA7" w:rsidRPr="002563DB" w14:paraId="0C3C2BE8" w14:textId="77777777" w:rsidTr="00CA4D94">
        <w:tc>
          <w:tcPr>
            <w:tcW w:w="9210" w:type="dxa"/>
          </w:tcPr>
          <w:p w14:paraId="35693486" w14:textId="77777777" w:rsidR="00A71AA7" w:rsidRDefault="00A71AA7" w:rsidP="00CA4D94">
            <w:pPr>
              <w:tabs>
                <w:tab w:val="center" w:pos="4536"/>
                <w:tab w:val="right" w:pos="9072"/>
              </w:tabs>
              <w:rPr>
                <w:rFonts w:asciiTheme="majorHAnsi" w:hAnsiTheme="majorHAnsi"/>
              </w:rPr>
            </w:pPr>
            <w:r>
              <w:rPr>
                <w:rFonts w:asciiTheme="majorHAnsi" w:hAnsiTheme="majorHAnsi"/>
              </w:rPr>
              <w:t>Werden sämtliche Daten verschlüsselt übertragen? Welche Technik? Bitte benennen.</w:t>
            </w:r>
          </w:p>
          <w:p w14:paraId="2010C51C" w14:textId="77777777" w:rsidR="00A71AA7" w:rsidRPr="002563DB" w:rsidRDefault="00A71AA7" w:rsidP="00CA4D94">
            <w:pPr>
              <w:tabs>
                <w:tab w:val="center" w:pos="4536"/>
                <w:tab w:val="right" w:pos="9072"/>
              </w:tabs>
              <w:rPr>
                <w:rFonts w:asciiTheme="majorHAnsi" w:hAnsiTheme="majorHAnsi"/>
              </w:rPr>
            </w:pPr>
          </w:p>
          <w:p w14:paraId="3E668123" w14:textId="77777777" w:rsidR="00A71AA7" w:rsidRPr="002563DB" w:rsidRDefault="00C868AA" w:rsidP="00CA4D94">
            <w:pPr>
              <w:tabs>
                <w:tab w:val="center" w:pos="4536"/>
                <w:tab w:val="right" w:pos="9072"/>
              </w:tabs>
              <w:rPr>
                <w:rFonts w:asciiTheme="majorHAnsi" w:hAnsiTheme="majorHAnsi"/>
              </w:rPr>
            </w:pPr>
            <w:sdt>
              <w:sdtPr>
                <w:rPr>
                  <w:rFonts w:asciiTheme="majorHAnsi" w:hAnsiTheme="majorHAnsi"/>
                </w:rPr>
                <w:id w:val="-22179835"/>
                <w:showingPlcHdr/>
              </w:sdtPr>
              <w:sdtEndPr/>
              <w:sdtContent>
                <w:r w:rsidR="00A71AA7" w:rsidRPr="002563DB">
                  <w:rPr>
                    <w:rStyle w:val="Platzhaltertext"/>
                    <w:rFonts w:asciiTheme="majorHAnsi" w:hAnsiTheme="majorHAnsi"/>
                  </w:rPr>
                  <w:t>Klicken Sie hier, um Text einzugeben.</w:t>
                </w:r>
              </w:sdtContent>
            </w:sdt>
          </w:p>
          <w:p w14:paraId="7D74FDDE" w14:textId="77777777" w:rsidR="00A71AA7" w:rsidRPr="002563DB" w:rsidRDefault="00A71AA7" w:rsidP="00CA4D94">
            <w:pPr>
              <w:tabs>
                <w:tab w:val="center" w:pos="4536"/>
                <w:tab w:val="right" w:pos="9072"/>
              </w:tabs>
              <w:rPr>
                <w:rFonts w:asciiTheme="majorHAnsi" w:hAnsiTheme="majorHAnsi"/>
              </w:rPr>
            </w:pPr>
          </w:p>
        </w:tc>
      </w:tr>
    </w:tbl>
    <w:p w14:paraId="6D5F711B" w14:textId="77777777" w:rsidR="00B1157A" w:rsidRDefault="00B1157A"/>
    <w:p w14:paraId="0182FECA" w14:textId="77777777" w:rsidR="00B1157A" w:rsidRDefault="00B1157A"/>
    <w:tbl>
      <w:tblPr>
        <w:tblStyle w:val="Tabellenraster"/>
        <w:tblW w:w="0" w:type="auto"/>
        <w:tblLook w:val="04A0" w:firstRow="1" w:lastRow="0" w:firstColumn="1" w:lastColumn="0" w:noHBand="0" w:noVBand="1"/>
      </w:tblPr>
      <w:tblGrid>
        <w:gridCol w:w="9060"/>
      </w:tblGrid>
      <w:tr w:rsidR="00743345" w:rsidRPr="002563DB" w14:paraId="018D968F" w14:textId="77777777" w:rsidTr="006C1AB9">
        <w:tc>
          <w:tcPr>
            <w:tcW w:w="9210" w:type="dxa"/>
            <w:shd w:val="clear" w:color="auto" w:fill="BFBFBF" w:themeFill="background1" w:themeFillShade="BF"/>
          </w:tcPr>
          <w:p w14:paraId="5354BD34" w14:textId="010BE395" w:rsidR="00743345" w:rsidRPr="002563DB" w:rsidRDefault="00743345" w:rsidP="006C1AB9">
            <w:pPr>
              <w:jc w:val="center"/>
              <w:rPr>
                <w:rFonts w:asciiTheme="majorHAnsi" w:hAnsiTheme="majorHAnsi"/>
                <w:b/>
              </w:rPr>
            </w:pPr>
            <w:r w:rsidRPr="002563DB">
              <w:rPr>
                <w:rFonts w:asciiTheme="majorHAnsi" w:hAnsiTheme="majorHAnsi"/>
                <w:b/>
              </w:rPr>
              <w:t>Bewerberportal/-formular</w:t>
            </w:r>
          </w:p>
          <w:p w14:paraId="74EB4A48" w14:textId="77777777" w:rsidR="00743345" w:rsidRPr="002563DB" w:rsidRDefault="00743345" w:rsidP="006C1AB9">
            <w:pPr>
              <w:jc w:val="center"/>
              <w:rPr>
                <w:rFonts w:asciiTheme="majorHAnsi" w:hAnsiTheme="majorHAnsi"/>
                <w:b/>
              </w:rPr>
            </w:pPr>
          </w:p>
        </w:tc>
      </w:tr>
      <w:tr w:rsidR="00743345" w:rsidRPr="002563DB" w14:paraId="4AD2BF3D" w14:textId="77777777" w:rsidTr="006C1AB9">
        <w:tc>
          <w:tcPr>
            <w:tcW w:w="9210" w:type="dxa"/>
          </w:tcPr>
          <w:p w14:paraId="2FD59CBB" w14:textId="7BFA6D7A" w:rsidR="00743345" w:rsidRPr="002563DB" w:rsidRDefault="00743345" w:rsidP="006C1AB9">
            <w:pPr>
              <w:rPr>
                <w:rFonts w:asciiTheme="majorHAnsi" w:hAnsiTheme="majorHAnsi"/>
                <w:i/>
                <w:color w:val="C00000"/>
              </w:rPr>
            </w:pPr>
            <w:r w:rsidRPr="002563DB">
              <w:rPr>
                <w:rFonts w:asciiTheme="majorHAnsi" w:hAnsiTheme="majorHAnsi"/>
                <w:i/>
                <w:color w:val="C00000"/>
              </w:rPr>
              <w:t>Hinweis: Es dürfen nur diejenigen Daten erhoben werden, die für die Bewerbung erforderlich sind (Pflichtfelder). Darüber hinaus dürfen keine weiteren Daten erhoben werden. Pflicht- und optionale Felder sind entsprechend zu kennzeichnen.</w:t>
            </w:r>
          </w:p>
          <w:p w14:paraId="30EA6EED" w14:textId="77777777" w:rsidR="00743345" w:rsidRPr="002563DB" w:rsidRDefault="00743345" w:rsidP="006C1AB9">
            <w:pPr>
              <w:rPr>
                <w:rFonts w:asciiTheme="majorHAnsi" w:hAnsiTheme="majorHAnsi"/>
              </w:rPr>
            </w:pPr>
          </w:p>
          <w:p w14:paraId="6147B2E2" w14:textId="77777777" w:rsidR="009063BA" w:rsidRDefault="00743345" w:rsidP="006C1AB9">
            <w:pPr>
              <w:rPr>
                <w:rFonts w:asciiTheme="majorHAnsi" w:hAnsiTheme="majorHAnsi"/>
              </w:rPr>
            </w:pPr>
            <w:r w:rsidRPr="002563DB">
              <w:rPr>
                <w:rFonts w:asciiTheme="majorHAnsi" w:hAnsiTheme="majorHAnsi"/>
              </w:rPr>
              <w:t xml:space="preserve">Gibt es nur eine Unterseite für Stellenausschreibungen? </w:t>
            </w:r>
          </w:p>
          <w:p w14:paraId="087D8E6A" w14:textId="77777777" w:rsidR="009063BA" w:rsidRPr="002563DB" w:rsidRDefault="00C868AA" w:rsidP="009063BA">
            <w:pPr>
              <w:tabs>
                <w:tab w:val="center" w:pos="4536"/>
                <w:tab w:val="right" w:pos="9072"/>
              </w:tabs>
              <w:rPr>
                <w:rFonts w:asciiTheme="majorHAnsi" w:hAnsiTheme="majorHAnsi"/>
              </w:rPr>
            </w:pPr>
            <w:sdt>
              <w:sdtPr>
                <w:rPr>
                  <w:rFonts w:asciiTheme="majorHAnsi" w:hAnsiTheme="majorHAnsi"/>
                </w:rPr>
                <w:id w:val="292423353"/>
                <w14:checkbox>
                  <w14:checked w14:val="0"/>
                  <w14:checkedState w14:val="2612" w14:font="MS Gothic"/>
                  <w14:uncheckedState w14:val="2610" w14:font="MS Gothic"/>
                </w14:checkbox>
              </w:sdtPr>
              <w:sdtEndPr/>
              <w:sdtContent>
                <w:r w:rsidR="009063BA" w:rsidRPr="002563DB">
                  <w:rPr>
                    <w:rFonts w:ascii="MS Gothic" w:eastAsia="MS Gothic" w:hAnsi="MS Gothic" w:cs="MS Gothic" w:hint="eastAsia"/>
                  </w:rPr>
                  <w:t>☐</w:t>
                </w:r>
              </w:sdtContent>
            </w:sdt>
            <w:r w:rsidR="009063BA" w:rsidRPr="002563DB">
              <w:rPr>
                <w:rFonts w:asciiTheme="majorHAnsi" w:hAnsiTheme="majorHAnsi"/>
              </w:rPr>
              <w:t xml:space="preserve">  Ja</w:t>
            </w:r>
          </w:p>
          <w:p w14:paraId="53CD3247" w14:textId="77777777" w:rsidR="009063BA" w:rsidRPr="002563DB" w:rsidRDefault="00C868AA" w:rsidP="009063BA">
            <w:pPr>
              <w:tabs>
                <w:tab w:val="center" w:pos="4536"/>
                <w:tab w:val="right" w:pos="9072"/>
              </w:tabs>
              <w:rPr>
                <w:rFonts w:asciiTheme="majorHAnsi" w:hAnsiTheme="majorHAnsi"/>
              </w:rPr>
            </w:pPr>
            <w:sdt>
              <w:sdtPr>
                <w:rPr>
                  <w:rFonts w:asciiTheme="majorHAnsi" w:hAnsiTheme="majorHAnsi"/>
                </w:rPr>
                <w:id w:val="629597450"/>
                <w14:checkbox>
                  <w14:checked w14:val="0"/>
                  <w14:checkedState w14:val="2612" w14:font="MS Gothic"/>
                  <w14:uncheckedState w14:val="2610" w14:font="MS Gothic"/>
                </w14:checkbox>
              </w:sdtPr>
              <w:sdtEndPr/>
              <w:sdtContent>
                <w:r w:rsidR="009063BA" w:rsidRPr="002563DB">
                  <w:rPr>
                    <w:rFonts w:ascii="MS Gothic" w:eastAsia="MS Gothic" w:hAnsi="MS Gothic" w:cs="MS Gothic" w:hint="eastAsia"/>
                  </w:rPr>
                  <w:t>☐</w:t>
                </w:r>
              </w:sdtContent>
            </w:sdt>
            <w:r w:rsidR="009063BA" w:rsidRPr="002563DB">
              <w:rPr>
                <w:rFonts w:asciiTheme="majorHAnsi" w:hAnsiTheme="majorHAnsi"/>
              </w:rPr>
              <w:t xml:space="preserve">  Nein</w:t>
            </w:r>
          </w:p>
          <w:p w14:paraId="020EA95C" w14:textId="77777777" w:rsidR="009063BA" w:rsidRDefault="009063BA" w:rsidP="006C1AB9">
            <w:pPr>
              <w:rPr>
                <w:rFonts w:asciiTheme="majorHAnsi" w:hAnsiTheme="majorHAnsi"/>
              </w:rPr>
            </w:pPr>
          </w:p>
          <w:p w14:paraId="5D0AA21F" w14:textId="16A66684" w:rsidR="00743345" w:rsidRPr="002563DB" w:rsidRDefault="00743345" w:rsidP="006C1AB9">
            <w:pPr>
              <w:rPr>
                <w:rFonts w:asciiTheme="majorHAnsi" w:hAnsiTheme="majorHAnsi"/>
              </w:rPr>
            </w:pPr>
            <w:r w:rsidRPr="002563DB">
              <w:rPr>
                <w:rFonts w:asciiTheme="majorHAnsi" w:hAnsiTheme="majorHAnsi"/>
              </w:rPr>
              <w:t>Oder gibt es ein online Formular zum Absenden der Bewerbungen?</w:t>
            </w:r>
          </w:p>
          <w:p w14:paraId="4BFB3C13" w14:textId="77777777" w:rsidR="009063BA" w:rsidRPr="002563DB" w:rsidRDefault="00C868AA" w:rsidP="009063BA">
            <w:pPr>
              <w:tabs>
                <w:tab w:val="center" w:pos="4536"/>
                <w:tab w:val="right" w:pos="9072"/>
              </w:tabs>
              <w:rPr>
                <w:rFonts w:asciiTheme="majorHAnsi" w:hAnsiTheme="majorHAnsi"/>
              </w:rPr>
            </w:pPr>
            <w:sdt>
              <w:sdtPr>
                <w:rPr>
                  <w:rFonts w:asciiTheme="majorHAnsi" w:hAnsiTheme="majorHAnsi"/>
                </w:rPr>
                <w:id w:val="252170899"/>
                <w14:checkbox>
                  <w14:checked w14:val="0"/>
                  <w14:checkedState w14:val="2612" w14:font="MS Gothic"/>
                  <w14:uncheckedState w14:val="2610" w14:font="MS Gothic"/>
                </w14:checkbox>
              </w:sdtPr>
              <w:sdtEndPr/>
              <w:sdtContent>
                <w:r w:rsidR="009063BA" w:rsidRPr="002563DB">
                  <w:rPr>
                    <w:rFonts w:ascii="MS Gothic" w:eastAsia="MS Gothic" w:hAnsi="MS Gothic" w:cs="MS Gothic" w:hint="eastAsia"/>
                  </w:rPr>
                  <w:t>☐</w:t>
                </w:r>
              </w:sdtContent>
            </w:sdt>
            <w:r w:rsidR="009063BA" w:rsidRPr="002563DB">
              <w:rPr>
                <w:rFonts w:asciiTheme="majorHAnsi" w:hAnsiTheme="majorHAnsi"/>
              </w:rPr>
              <w:t xml:space="preserve">  Ja</w:t>
            </w:r>
          </w:p>
          <w:p w14:paraId="003C8723" w14:textId="77777777" w:rsidR="009063BA" w:rsidRPr="002563DB" w:rsidRDefault="00C868AA" w:rsidP="009063BA">
            <w:pPr>
              <w:tabs>
                <w:tab w:val="center" w:pos="4536"/>
                <w:tab w:val="right" w:pos="9072"/>
              </w:tabs>
              <w:rPr>
                <w:rFonts w:asciiTheme="majorHAnsi" w:hAnsiTheme="majorHAnsi"/>
              </w:rPr>
            </w:pPr>
            <w:sdt>
              <w:sdtPr>
                <w:rPr>
                  <w:rFonts w:asciiTheme="majorHAnsi" w:hAnsiTheme="majorHAnsi"/>
                </w:rPr>
                <w:id w:val="-1013216827"/>
                <w14:checkbox>
                  <w14:checked w14:val="0"/>
                  <w14:checkedState w14:val="2612" w14:font="MS Gothic"/>
                  <w14:uncheckedState w14:val="2610" w14:font="MS Gothic"/>
                </w14:checkbox>
              </w:sdtPr>
              <w:sdtEndPr/>
              <w:sdtContent>
                <w:r w:rsidR="009063BA" w:rsidRPr="002563DB">
                  <w:rPr>
                    <w:rFonts w:ascii="MS Gothic" w:eastAsia="MS Gothic" w:hAnsi="MS Gothic" w:cs="MS Gothic" w:hint="eastAsia"/>
                  </w:rPr>
                  <w:t>☐</w:t>
                </w:r>
              </w:sdtContent>
            </w:sdt>
            <w:r w:rsidR="009063BA" w:rsidRPr="002563DB">
              <w:rPr>
                <w:rFonts w:asciiTheme="majorHAnsi" w:hAnsiTheme="majorHAnsi"/>
              </w:rPr>
              <w:t xml:space="preserve">  Nein</w:t>
            </w:r>
          </w:p>
          <w:p w14:paraId="03540F11" w14:textId="77777777" w:rsidR="00743345" w:rsidRPr="002563DB" w:rsidRDefault="00743345" w:rsidP="006C1AB9">
            <w:pPr>
              <w:rPr>
                <w:rFonts w:asciiTheme="majorHAnsi" w:hAnsiTheme="majorHAnsi"/>
              </w:rPr>
            </w:pPr>
          </w:p>
        </w:tc>
      </w:tr>
      <w:tr w:rsidR="00743345" w:rsidRPr="002563DB" w14:paraId="3CB5574B" w14:textId="77777777" w:rsidTr="006C1AB9">
        <w:tc>
          <w:tcPr>
            <w:tcW w:w="9210" w:type="dxa"/>
          </w:tcPr>
          <w:p w14:paraId="3FF245EF" w14:textId="4446EBCC" w:rsidR="00743345" w:rsidRPr="002563DB" w:rsidRDefault="00743345" w:rsidP="00743345">
            <w:pPr>
              <w:rPr>
                <w:rFonts w:asciiTheme="majorHAnsi" w:hAnsiTheme="majorHAnsi"/>
              </w:rPr>
            </w:pPr>
            <w:r w:rsidRPr="002563DB">
              <w:rPr>
                <w:rFonts w:asciiTheme="majorHAnsi" w:hAnsiTheme="majorHAnsi"/>
              </w:rPr>
              <w:t>Welche Daten werden im Formular erhoben?</w:t>
            </w:r>
          </w:p>
          <w:p w14:paraId="4C71B4D8" w14:textId="77777777" w:rsidR="00743345" w:rsidRPr="002563DB" w:rsidRDefault="00743345" w:rsidP="00743345">
            <w:pPr>
              <w:rPr>
                <w:rFonts w:asciiTheme="majorHAnsi" w:hAnsiTheme="majorHAnsi"/>
              </w:rPr>
            </w:pPr>
          </w:p>
          <w:p w14:paraId="4133A633" w14:textId="77777777" w:rsidR="00743345" w:rsidRPr="002563DB" w:rsidRDefault="00C868AA" w:rsidP="00743345">
            <w:pPr>
              <w:tabs>
                <w:tab w:val="center" w:pos="4536"/>
                <w:tab w:val="right" w:pos="9072"/>
              </w:tabs>
              <w:rPr>
                <w:rFonts w:asciiTheme="majorHAnsi" w:hAnsiTheme="majorHAnsi"/>
              </w:rPr>
            </w:pPr>
            <w:sdt>
              <w:sdtPr>
                <w:rPr>
                  <w:rFonts w:asciiTheme="majorHAnsi" w:hAnsiTheme="majorHAnsi"/>
                </w:rPr>
                <w:id w:val="153654830"/>
                <w14:checkbox>
                  <w14:checked w14:val="0"/>
                  <w14:checkedState w14:val="2612" w14:font="MS Gothic"/>
                  <w14:uncheckedState w14:val="2610" w14:font="MS Gothic"/>
                </w14:checkbox>
              </w:sdtPr>
              <w:sdtEndPr/>
              <w:sdtContent>
                <w:r w:rsidR="00743345" w:rsidRPr="002563DB">
                  <w:rPr>
                    <w:rFonts w:ascii="MS Gothic" w:eastAsia="MS Gothic" w:hAnsi="MS Gothic" w:cs="MS Gothic" w:hint="eastAsia"/>
                  </w:rPr>
                  <w:t>☐</w:t>
                </w:r>
              </w:sdtContent>
            </w:sdt>
            <w:r w:rsidR="00743345" w:rsidRPr="002563DB">
              <w:rPr>
                <w:rFonts w:asciiTheme="majorHAnsi" w:hAnsiTheme="majorHAnsi"/>
              </w:rPr>
              <w:t xml:space="preserve">  Name</w:t>
            </w:r>
          </w:p>
          <w:p w14:paraId="757BC34C" w14:textId="77777777" w:rsidR="00743345" w:rsidRPr="002563DB" w:rsidRDefault="00C868AA" w:rsidP="00743345">
            <w:pPr>
              <w:tabs>
                <w:tab w:val="center" w:pos="4536"/>
                <w:tab w:val="right" w:pos="9072"/>
              </w:tabs>
              <w:rPr>
                <w:rFonts w:asciiTheme="majorHAnsi" w:hAnsiTheme="majorHAnsi"/>
              </w:rPr>
            </w:pPr>
            <w:sdt>
              <w:sdtPr>
                <w:rPr>
                  <w:rFonts w:asciiTheme="majorHAnsi" w:hAnsiTheme="majorHAnsi"/>
                </w:rPr>
                <w:id w:val="-597713398"/>
                <w14:checkbox>
                  <w14:checked w14:val="0"/>
                  <w14:checkedState w14:val="2612" w14:font="MS Gothic"/>
                  <w14:uncheckedState w14:val="2610" w14:font="MS Gothic"/>
                </w14:checkbox>
              </w:sdtPr>
              <w:sdtEndPr/>
              <w:sdtContent>
                <w:r w:rsidR="00743345" w:rsidRPr="002563DB">
                  <w:rPr>
                    <w:rFonts w:ascii="MS Gothic" w:eastAsia="MS Gothic" w:hAnsi="MS Gothic" w:cs="MS Gothic" w:hint="eastAsia"/>
                  </w:rPr>
                  <w:t>☐</w:t>
                </w:r>
              </w:sdtContent>
            </w:sdt>
            <w:r w:rsidR="00743345" w:rsidRPr="002563DB">
              <w:rPr>
                <w:rFonts w:asciiTheme="majorHAnsi" w:hAnsiTheme="majorHAnsi"/>
              </w:rPr>
              <w:t xml:space="preserve">  Anschrift</w:t>
            </w:r>
          </w:p>
          <w:p w14:paraId="28003378" w14:textId="5289BFA7" w:rsidR="00743345" w:rsidRPr="002563DB" w:rsidRDefault="00C868AA" w:rsidP="00743345">
            <w:pPr>
              <w:tabs>
                <w:tab w:val="center" w:pos="4536"/>
                <w:tab w:val="right" w:pos="9072"/>
              </w:tabs>
              <w:rPr>
                <w:rFonts w:asciiTheme="majorHAnsi" w:hAnsiTheme="majorHAnsi"/>
              </w:rPr>
            </w:pPr>
            <w:sdt>
              <w:sdtPr>
                <w:rPr>
                  <w:rFonts w:asciiTheme="majorHAnsi" w:hAnsiTheme="majorHAnsi"/>
                </w:rPr>
                <w:id w:val="2141069511"/>
                <w14:checkbox>
                  <w14:checked w14:val="0"/>
                  <w14:checkedState w14:val="2612" w14:font="MS Gothic"/>
                  <w14:uncheckedState w14:val="2610" w14:font="MS Gothic"/>
                </w14:checkbox>
              </w:sdtPr>
              <w:sdtEndPr/>
              <w:sdtContent>
                <w:r w:rsidR="00743345" w:rsidRPr="002563DB">
                  <w:rPr>
                    <w:rFonts w:ascii="MS Gothic" w:eastAsia="MS Gothic" w:hAnsi="MS Gothic" w:cs="MS Gothic" w:hint="eastAsia"/>
                  </w:rPr>
                  <w:t>☐</w:t>
                </w:r>
              </w:sdtContent>
            </w:sdt>
            <w:r w:rsidR="00743345" w:rsidRPr="002563DB">
              <w:rPr>
                <w:rFonts w:asciiTheme="majorHAnsi" w:hAnsiTheme="majorHAnsi"/>
              </w:rPr>
              <w:t xml:space="preserve">  Geburtsdatum</w:t>
            </w:r>
          </w:p>
          <w:p w14:paraId="2AC35BFC" w14:textId="7D3E8F71" w:rsidR="00743345" w:rsidRPr="002563DB" w:rsidRDefault="00C868AA" w:rsidP="00743345">
            <w:pPr>
              <w:tabs>
                <w:tab w:val="center" w:pos="4536"/>
                <w:tab w:val="right" w:pos="9072"/>
              </w:tabs>
              <w:rPr>
                <w:rFonts w:asciiTheme="majorHAnsi" w:hAnsiTheme="majorHAnsi"/>
              </w:rPr>
            </w:pPr>
            <w:sdt>
              <w:sdtPr>
                <w:rPr>
                  <w:rFonts w:asciiTheme="majorHAnsi" w:hAnsiTheme="majorHAnsi"/>
                </w:rPr>
                <w:id w:val="-706108700"/>
                <w14:checkbox>
                  <w14:checked w14:val="0"/>
                  <w14:checkedState w14:val="2612" w14:font="MS Gothic"/>
                  <w14:uncheckedState w14:val="2610" w14:font="MS Gothic"/>
                </w14:checkbox>
              </w:sdtPr>
              <w:sdtEndPr/>
              <w:sdtContent>
                <w:r w:rsidR="00743345" w:rsidRPr="002563DB">
                  <w:rPr>
                    <w:rFonts w:ascii="MS Gothic" w:eastAsia="MS Gothic" w:hAnsi="MS Gothic" w:cs="MS Gothic" w:hint="eastAsia"/>
                  </w:rPr>
                  <w:t>☐</w:t>
                </w:r>
              </w:sdtContent>
            </w:sdt>
            <w:r w:rsidR="00743345" w:rsidRPr="002563DB">
              <w:rPr>
                <w:rFonts w:asciiTheme="majorHAnsi" w:hAnsiTheme="majorHAnsi"/>
              </w:rPr>
              <w:t xml:space="preserve">  Bewerbungsunterlagen</w:t>
            </w:r>
          </w:p>
          <w:p w14:paraId="30A097AF" w14:textId="6BD07112" w:rsidR="00743345" w:rsidRPr="002563DB" w:rsidRDefault="00C868AA" w:rsidP="00743345">
            <w:pPr>
              <w:tabs>
                <w:tab w:val="center" w:pos="4536"/>
                <w:tab w:val="right" w:pos="9072"/>
              </w:tabs>
              <w:rPr>
                <w:rFonts w:asciiTheme="majorHAnsi" w:hAnsiTheme="majorHAnsi"/>
              </w:rPr>
            </w:pPr>
            <w:sdt>
              <w:sdtPr>
                <w:rPr>
                  <w:rFonts w:asciiTheme="majorHAnsi" w:hAnsiTheme="majorHAnsi"/>
                </w:rPr>
                <w:id w:val="-413168994"/>
                <w14:checkbox>
                  <w14:checked w14:val="0"/>
                  <w14:checkedState w14:val="2612" w14:font="MS Gothic"/>
                  <w14:uncheckedState w14:val="2610" w14:font="MS Gothic"/>
                </w14:checkbox>
              </w:sdtPr>
              <w:sdtEndPr/>
              <w:sdtContent>
                <w:r w:rsidR="00743345" w:rsidRPr="002563DB">
                  <w:rPr>
                    <w:rFonts w:ascii="MS Gothic" w:eastAsia="MS Gothic" w:hAnsi="MS Gothic" w:cs="MS Gothic" w:hint="eastAsia"/>
                  </w:rPr>
                  <w:t>☐</w:t>
                </w:r>
              </w:sdtContent>
            </w:sdt>
            <w:r w:rsidR="00743345" w:rsidRPr="002563DB">
              <w:rPr>
                <w:rFonts w:asciiTheme="majorHAnsi" w:hAnsiTheme="majorHAnsi"/>
              </w:rPr>
              <w:t xml:space="preserve">  Telefonnummer</w:t>
            </w:r>
          </w:p>
          <w:p w14:paraId="1BE7E08E" w14:textId="77777777" w:rsidR="00743345" w:rsidRPr="002563DB" w:rsidRDefault="00C868AA" w:rsidP="00743345">
            <w:pPr>
              <w:tabs>
                <w:tab w:val="center" w:pos="4536"/>
                <w:tab w:val="right" w:pos="9072"/>
              </w:tabs>
              <w:rPr>
                <w:rFonts w:asciiTheme="majorHAnsi" w:hAnsiTheme="majorHAnsi"/>
              </w:rPr>
            </w:pPr>
            <w:sdt>
              <w:sdtPr>
                <w:rPr>
                  <w:rFonts w:asciiTheme="majorHAnsi" w:hAnsiTheme="majorHAnsi"/>
                </w:rPr>
                <w:id w:val="-785579348"/>
                <w14:checkbox>
                  <w14:checked w14:val="0"/>
                  <w14:checkedState w14:val="2612" w14:font="MS Gothic"/>
                  <w14:uncheckedState w14:val="2610" w14:font="MS Gothic"/>
                </w14:checkbox>
              </w:sdtPr>
              <w:sdtEndPr/>
              <w:sdtContent>
                <w:r w:rsidR="00743345" w:rsidRPr="002563DB">
                  <w:rPr>
                    <w:rFonts w:ascii="MS Gothic" w:eastAsia="MS Gothic" w:hAnsi="MS Gothic" w:cs="MS Gothic" w:hint="eastAsia"/>
                  </w:rPr>
                  <w:t>☐</w:t>
                </w:r>
              </w:sdtContent>
            </w:sdt>
            <w:r w:rsidR="00743345" w:rsidRPr="002563DB">
              <w:rPr>
                <w:rFonts w:asciiTheme="majorHAnsi" w:hAnsiTheme="majorHAnsi"/>
              </w:rPr>
              <w:t xml:space="preserve">  E-Mail-Adresse</w:t>
            </w:r>
          </w:p>
          <w:p w14:paraId="299E621B" w14:textId="77777777" w:rsidR="00743345" w:rsidRPr="002563DB" w:rsidRDefault="00C868AA" w:rsidP="00743345">
            <w:pPr>
              <w:tabs>
                <w:tab w:val="center" w:pos="4536"/>
                <w:tab w:val="right" w:pos="9072"/>
              </w:tabs>
              <w:rPr>
                <w:rFonts w:asciiTheme="majorHAnsi" w:hAnsiTheme="majorHAnsi"/>
              </w:rPr>
            </w:pPr>
            <w:sdt>
              <w:sdtPr>
                <w:rPr>
                  <w:rFonts w:asciiTheme="majorHAnsi" w:hAnsiTheme="majorHAnsi"/>
                </w:rPr>
                <w:id w:val="-1009912041"/>
                <w14:checkbox>
                  <w14:checked w14:val="0"/>
                  <w14:checkedState w14:val="2612" w14:font="MS Gothic"/>
                  <w14:uncheckedState w14:val="2610" w14:font="MS Gothic"/>
                </w14:checkbox>
              </w:sdtPr>
              <w:sdtEndPr/>
              <w:sdtContent>
                <w:r w:rsidR="00743345" w:rsidRPr="002563DB">
                  <w:rPr>
                    <w:rFonts w:ascii="MS Gothic" w:eastAsia="MS Gothic" w:hAnsi="MS Gothic" w:cs="MS Gothic" w:hint="eastAsia"/>
                  </w:rPr>
                  <w:t>☐</w:t>
                </w:r>
              </w:sdtContent>
            </w:sdt>
            <w:r w:rsidR="00743345" w:rsidRPr="002563DB">
              <w:rPr>
                <w:rFonts w:asciiTheme="majorHAnsi" w:hAnsiTheme="majorHAnsi"/>
              </w:rPr>
              <w:t xml:space="preserve">  andere Daten:  </w:t>
            </w:r>
            <w:sdt>
              <w:sdtPr>
                <w:rPr>
                  <w:rFonts w:asciiTheme="majorHAnsi" w:hAnsiTheme="majorHAnsi"/>
                </w:rPr>
                <w:id w:val="-1689515829"/>
                <w:showingPlcHdr/>
              </w:sdtPr>
              <w:sdtEndPr/>
              <w:sdtContent>
                <w:r w:rsidR="00743345" w:rsidRPr="002563DB">
                  <w:rPr>
                    <w:rStyle w:val="Platzhaltertext"/>
                    <w:rFonts w:asciiTheme="majorHAnsi" w:hAnsiTheme="majorHAnsi"/>
                  </w:rPr>
                  <w:t>Klicken Sie hier, um Text einzugeben.</w:t>
                </w:r>
              </w:sdtContent>
            </w:sdt>
          </w:p>
          <w:p w14:paraId="4C892E74" w14:textId="77777777" w:rsidR="0021540D" w:rsidRDefault="0021540D" w:rsidP="006C1AB9">
            <w:pPr>
              <w:rPr>
                <w:rFonts w:asciiTheme="majorHAnsi" w:hAnsiTheme="majorHAnsi"/>
                <w:i/>
                <w:color w:val="C00000"/>
              </w:rPr>
            </w:pPr>
          </w:p>
          <w:p w14:paraId="0858732B" w14:textId="77777777" w:rsidR="0021540D" w:rsidRDefault="0021540D" w:rsidP="0021540D">
            <w:pPr>
              <w:rPr>
                <w:rFonts w:asciiTheme="majorHAnsi" w:hAnsiTheme="majorHAnsi"/>
                <w:i/>
                <w:color w:val="C00000"/>
              </w:rPr>
            </w:pPr>
            <w:r w:rsidRPr="002563DB">
              <w:rPr>
                <w:rFonts w:asciiTheme="majorHAnsi" w:hAnsiTheme="majorHAnsi"/>
                <w:i/>
                <w:color w:val="C00000"/>
              </w:rPr>
              <w:t xml:space="preserve">Hinweis: Es </w:t>
            </w:r>
            <w:r>
              <w:rPr>
                <w:rFonts w:asciiTheme="majorHAnsi" w:hAnsiTheme="majorHAnsi"/>
                <w:i/>
                <w:color w:val="C00000"/>
              </w:rPr>
              <w:t>muss bereits unter dem Formular ein Link auf die Datenschutzerklärung gesetzt werden, z. B. mit folgendem Text:</w:t>
            </w:r>
          </w:p>
          <w:p w14:paraId="01308044" w14:textId="7E62E5FA" w:rsidR="00743345" w:rsidRPr="002563DB" w:rsidRDefault="0021540D" w:rsidP="0021540D">
            <w:pPr>
              <w:rPr>
                <w:rFonts w:asciiTheme="majorHAnsi" w:hAnsiTheme="majorHAnsi"/>
                <w:i/>
                <w:color w:val="C00000"/>
              </w:rPr>
            </w:pPr>
            <w:r>
              <w:rPr>
                <w:rFonts w:asciiTheme="majorHAnsi" w:hAnsiTheme="majorHAnsi"/>
                <w:i/>
                <w:color w:val="1F497D" w:themeColor="text2"/>
              </w:rPr>
              <w:t>„</w:t>
            </w:r>
            <w:r w:rsidRPr="0021540D">
              <w:rPr>
                <w:rFonts w:asciiTheme="majorHAnsi" w:hAnsiTheme="majorHAnsi"/>
                <w:i/>
                <w:color w:val="1F497D" w:themeColor="text2"/>
              </w:rPr>
              <w:t xml:space="preserve">Sämtliche  </w:t>
            </w:r>
            <w:r w:rsidRPr="0021540D">
              <w:rPr>
                <w:rStyle w:val="ts-muster-info"/>
                <w:i/>
                <w:iCs/>
                <w:color w:val="1F497D" w:themeColor="text2"/>
              </w:rPr>
              <w:t>Informationen zur Verarbeitung Ihrer personenbezogenen Daten, Ihrer Angaben im Bewerbungsverfahre und Ihre Datenschutzrechte finden Sie in unserer Datenschutzerklärung: [LINK].</w:t>
            </w:r>
            <w:r>
              <w:rPr>
                <w:rStyle w:val="ts-muster-info"/>
                <w:i/>
                <w:iCs/>
                <w:color w:val="1F497D" w:themeColor="text2"/>
              </w:rPr>
              <w:t>“</w:t>
            </w:r>
          </w:p>
        </w:tc>
      </w:tr>
      <w:tr w:rsidR="00D179B0" w:rsidRPr="002563DB" w14:paraId="13273B3F" w14:textId="77777777" w:rsidTr="006C1AB9">
        <w:tc>
          <w:tcPr>
            <w:tcW w:w="9210" w:type="dxa"/>
          </w:tcPr>
          <w:p w14:paraId="7320DCDB" w14:textId="77777777" w:rsidR="00D179B0" w:rsidRPr="002563DB" w:rsidRDefault="00D179B0" w:rsidP="00D179B0">
            <w:pPr>
              <w:rPr>
                <w:rFonts w:asciiTheme="majorHAnsi" w:hAnsiTheme="majorHAnsi"/>
                <w:i/>
                <w:color w:val="C00000"/>
              </w:rPr>
            </w:pPr>
            <w:r w:rsidRPr="002563DB">
              <w:rPr>
                <w:rFonts w:asciiTheme="majorHAnsi" w:hAnsiTheme="majorHAnsi"/>
              </w:rPr>
              <w:lastRenderedPageBreak/>
              <w:t>Werden sensible Daten i.S.d. Art. 9 DSGVO erhoben bzw. verarbeitet?</w:t>
            </w:r>
            <w:r w:rsidRPr="002563DB">
              <w:rPr>
                <w:rFonts w:asciiTheme="majorHAnsi" w:hAnsiTheme="majorHAnsi"/>
              </w:rPr>
              <w:br/>
            </w:r>
            <w:r w:rsidRPr="002563DB">
              <w:rPr>
                <w:rFonts w:asciiTheme="majorHAnsi" w:hAnsiTheme="majorHAnsi"/>
              </w:rPr>
              <w:br/>
            </w:r>
            <w:r w:rsidRPr="002563DB">
              <w:rPr>
                <w:rFonts w:asciiTheme="majorHAnsi" w:hAnsiTheme="majorHAnsi"/>
                <w:i/>
                <w:color w:val="C00000"/>
              </w:rPr>
              <w:t>Hinweis: Bei sensiblen Daten handelt es sich um Daten, aus denen die rassische und ethnische Herkunft, politische Meinungen, religiöse oder weltanschauliche Überzeugungen oder die Gewerkschaftszugehörigkeit hervorgehen sowie genetische Daten, biometrische Daten, Gesundheitsdaten oder Daten zum Sexualleben/ der sexuellen Orientierung einer Person.</w:t>
            </w:r>
            <w:r w:rsidRPr="002563DB">
              <w:rPr>
                <w:rFonts w:asciiTheme="majorHAnsi" w:hAnsiTheme="majorHAnsi"/>
                <w:i/>
                <w:color w:val="C00000"/>
              </w:rPr>
              <w:br/>
              <w:t>Werden erhoben z.B. bei Ärzten, Versicherungen, Parteien etc.</w:t>
            </w:r>
          </w:p>
          <w:p w14:paraId="106D11DA" w14:textId="77777777" w:rsidR="00D179B0" w:rsidRPr="002563DB" w:rsidRDefault="00D179B0" w:rsidP="00D179B0">
            <w:pPr>
              <w:rPr>
                <w:rFonts w:asciiTheme="majorHAnsi" w:hAnsiTheme="majorHAnsi"/>
                <w:color w:val="C00000"/>
              </w:rPr>
            </w:pPr>
          </w:p>
          <w:p w14:paraId="4352976F" w14:textId="77777777" w:rsidR="00D179B0" w:rsidRPr="002563DB" w:rsidRDefault="00D179B0" w:rsidP="00D179B0">
            <w:pPr>
              <w:rPr>
                <w:rFonts w:asciiTheme="majorHAnsi" w:hAnsiTheme="majorHAnsi"/>
              </w:rPr>
            </w:pPr>
            <w:r w:rsidRPr="002563DB">
              <w:rPr>
                <w:rFonts w:asciiTheme="majorHAnsi" w:hAnsiTheme="majorHAnsi"/>
              </w:rPr>
              <w:t>Falls ja, bitte angeben:</w:t>
            </w:r>
          </w:p>
          <w:sdt>
            <w:sdtPr>
              <w:rPr>
                <w:rFonts w:asciiTheme="majorHAnsi" w:hAnsiTheme="majorHAnsi"/>
              </w:rPr>
              <w:id w:val="-1326280164"/>
              <w:placeholder>
                <w:docPart w:val="DefaultPlaceholder_1082065158"/>
              </w:placeholder>
              <w:showingPlcHdr/>
            </w:sdtPr>
            <w:sdtEndPr/>
            <w:sdtContent>
              <w:p w14:paraId="79C19969" w14:textId="50F89B8D" w:rsidR="00D179B0" w:rsidRPr="002563DB" w:rsidRDefault="00D179B0" w:rsidP="00D179B0">
                <w:pPr>
                  <w:rPr>
                    <w:rFonts w:asciiTheme="majorHAnsi" w:hAnsiTheme="majorHAnsi"/>
                  </w:rPr>
                </w:pPr>
                <w:r w:rsidRPr="002563DB">
                  <w:rPr>
                    <w:rStyle w:val="Platzhaltertext"/>
                    <w:rFonts w:asciiTheme="majorHAnsi" w:hAnsiTheme="majorHAnsi"/>
                  </w:rPr>
                  <w:t>Klicken Sie hier, um Text einzugeben.</w:t>
                </w:r>
              </w:p>
            </w:sdtContent>
          </w:sdt>
        </w:tc>
      </w:tr>
      <w:tr w:rsidR="00743345" w:rsidRPr="002563DB" w14:paraId="6497AC76" w14:textId="77777777" w:rsidTr="006C1AB9">
        <w:tc>
          <w:tcPr>
            <w:tcW w:w="9210" w:type="dxa"/>
          </w:tcPr>
          <w:p w14:paraId="11FF6C9E" w14:textId="77777777" w:rsidR="00743345" w:rsidRPr="002563DB" w:rsidRDefault="00743345" w:rsidP="006C1AB9">
            <w:pPr>
              <w:rPr>
                <w:rFonts w:asciiTheme="majorHAnsi" w:hAnsiTheme="majorHAnsi"/>
              </w:rPr>
            </w:pPr>
            <w:r w:rsidRPr="002563DB">
              <w:rPr>
                <w:rFonts w:asciiTheme="majorHAnsi" w:hAnsiTheme="majorHAnsi"/>
              </w:rPr>
              <w:t>Wie lange werden die Daten gespeichert?</w:t>
            </w:r>
          </w:p>
          <w:p w14:paraId="0EF6B1A2" w14:textId="786EEE6F" w:rsidR="00743345" w:rsidRDefault="00A71AA7" w:rsidP="006C1AB9">
            <w:pPr>
              <w:rPr>
                <w:rFonts w:asciiTheme="majorHAnsi" w:hAnsiTheme="majorHAnsi"/>
                <w:i/>
                <w:color w:val="C00000"/>
              </w:rPr>
            </w:pPr>
            <w:r w:rsidRPr="002563DB">
              <w:rPr>
                <w:rFonts w:asciiTheme="majorHAnsi" w:hAnsiTheme="majorHAnsi"/>
                <w:i/>
                <w:color w:val="C00000"/>
              </w:rPr>
              <w:t xml:space="preserve">Hinweis: </w:t>
            </w:r>
            <w:r>
              <w:rPr>
                <w:rFonts w:asciiTheme="majorHAnsi" w:hAnsiTheme="majorHAnsi"/>
                <w:i/>
                <w:color w:val="C00000"/>
              </w:rPr>
              <w:t>Die Daten dürfen nur bis zur Besetzung der Stelle gespeichert werden. Danach dürfen sie noch bis max. 6 Monate wegen Ansprüchen nach AGG gespeichert werden. Danach sind sie zu löschen.</w:t>
            </w:r>
          </w:p>
          <w:p w14:paraId="52BE1C46" w14:textId="77777777" w:rsidR="00A71AA7" w:rsidRPr="002563DB" w:rsidRDefault="00A71AA7" w:rsidP="006C1AB9">
            <w:pPr>
              <w:rPr>
                <w:rFonts w:asciiTheme="majorHAnsi" w:hAnsiTheme="majorHAnsi"/>
              </w:rPr>
            </w:pPr>
          </w:p>
          <w:sdt>
            <w:sdtPr>
              <w:rPr>
                <w:rFonts w:asciiTheme="majorHAnsi" w:hAnsiTheme="majorHAnsi"/>
                <w:i/>
                <w:color w:val="C00000"/>
              </w:rPr>
              <w:id w:val="-1706014944"/>
              <w:showingPlcHdr/>
            </w:sdtPr>
            <w:sdtEndPr/>
            <w:sdtContent>
              <w:p w14:paraId="29094B3A" w14:textId="77777777" w:rsidR="00743345" w:rsidRPr="002563DB" w:rsidRDefault="00743345" w:rsidP="006C1AB9">
                <w:pPr>
                  <w:rPr>
                    <w:rFonts w:asciiTheme="majorHAnsi" w:hAnsiTheme="majorHAnsi"/>
                    <w:i/>
                    <w:color w:val="C00000"/>
                  </w:rPr>
                </w:pPr>
                <w:r w:rsidRPr="002563DB">
                  <w:rPr>
                    <w:rStyle w:val="Platzhaltertext"/>
                    <w:rFonts w:asciiTheme="majorHAnsi" w:hAnsiTheme="majorHAnsi"/>
                  </w:rPr>
                  <w:t>Klicken Sie hier, um Text einzugeben.</w:t>
                </w:r>
              </w:p>
            </w:sdtContent>
          </w:sdt>
        </w:tc>
      </w:tr>
      <w:tr w:rsidR="00743345" w:rsidRPr="002563DB" w14:paraId="368A477B" w14:textId="77777777" w:rsidTr="006C1AB9">
        <w:tc>
          <w:tcPr>
            <w:tcW w:w="9210" w:type="dxa"/>
          </w:tcPr>
          <w:p w14:paraId="48D18AC9" w14:textId="77777777" w:rsidR="00743345" w:rsidRPr="002563DB" w:rsidRDefault="00743345" w:rsidP="006C1AB9">
            <w:pPr>
              <w:rPr>
                <w:rFonts w:asciiTheme="majorHAnsi" w:hAnsiTheme="majorHAnsi"/>
              </w:rPr>
            </w:pPr>
            <w:r w:rsidRPr="002563DB">
              <w:rPr>
                <w:rFonts w:asciiTheme="majorHAnsi" w:hAnsiTheme="majorHAnsi"/>
              </w:rPr>
              <w:t>Werden die erhobenen Daten an Dritte weitergeleitet? Wenn ja, an wen? Wo steht der Server?</w:t>
            </w:r>
          </w:p>
          <w:sdt>
            <w:sdtPr>
              <w:rPr>
                <w:rFonts w:asciiTheme="majorHAnsi" w:hAnsiTheme="majorHAnsi"/>
              </w:rPr>
              <w:id w:val="-295530057"/>
              <w:showingPlcHdr/>
            </w:sdtPr>
            <w:sdtEndPr/>
            <w:sdtContent>
              <w:p w14:paraId="29C61577" w14:textId="77777777" w:rsidR="00743345" w:rsidRPr="002563DB" w:rsidRDefault="00743345" w:rsidP="006C1AB9">
                <w:pPr>
                  <w:rPr>
                    <w:rFonts w:asciiTheme="majorHAnsi" w:hAnsiTheme="majorHAnsi"/>
                  </w:rPr>
                </w:pPr>
                <w:r w:rsidRPr="002563DB">
                  <w:rPr>
                    <w:rStyle w:val="Platzhaltertext"/>
                    <w:rFonts w:asciiTheme="majorHAnsi" w:hAnsiTheme="majorHAnsi"/>
                  </w:rPr>
                  <w:t>Klicken Sie hier, um Text einzugeben.</w:t>
                </w:r>
              </w:p>
            </w:sdtContent>
          </w:sdt>
          <w:p w14:paraId="2F3244E8" w14:textId="77777777" w:rsidR="00743345" w:rsidRPr="002563DB" w:rsidRDefault="00743345" w:rsidP="006C1AB9">
            <w:pPr>
              <w:rPr>
                <w:rFonts w:asciiTheme="majorHAnsi" w:hAnsiTheme="majorHAnsi"/>
                <w:color w:val="C00000"/>
              </w:rPr>
            </w:pPr>
          </w:p>
        </w:tc>
      </w:tr>
      <w:tr w:rsidR="00743345" w:rsidRPr="002563DB" w14:paraId="122492C2" w14:textId="77777777" w:rsidTr="006C1AB9">
        <w:tc>
          <w:tcPr>
            <w:tcW w:w="9210" w:type="dxa"/>
          </w:tcPr>
          <w:p w14:paraId="44E98651" w14:textId="00AC9716" w:rsidR="00743345" w:rsidRPr="002563DB" w:rsidRDefault="00D179B0" w:rsidP="006C1AB9">
            <w:pPr>
              <w:tabs>
                <w:tab w:val="center" w:pos="4536"/>
                <w:tab w:val="right" w:pos="9072"/>
              </w:tabs>
              <w:rPr>
                <w:rFonts w:asciiTheme="majorHAnsi" w:hAnsiTheme="majorHAnsi"/>
              </w:rPr>
            </w:pPr>
            <w:r w:rsidRPr="002563DB">
              <w:rPr>
                <w:rFonts w:asciiTheme="majorHAnsi" w:hAnsiTheme="majorHAnsi"/>
              </w:rPr>
              <w:t>Erfolgt das Absenden der Bewerbung</w:t>
            </w:r>
            <w:r w:rsidR="00743345" w:rsidRPr="002563DB">
              <w:rPr>
                <w:rFonts w:asciiTheme="majorHAnsi" w:hAnsiTheme="majorHAnsi"/>
              </w:rPr>
              <w:t xml:space="preserve"> über Double-Opt-In?</w:t>
            </w:r>
          </w:p>
          <w:p w14:paraId="4DD2B109" w14:textId="77777777" w:rsidR="00743345" w:rsidRPr="002563DB" w:rsidRDefault="00743345" w:rsidP="006C1AB9">
            <w:pPr>
              <w:tabs>
                <w:tab w:val="center" w:pos="4536"/>
                <w:tab w:val="right" w:pos="9072"/>
              </w:tabs>
              <w:rPr>
                <w:rFonts w:asciiTheme="majorHAnsi" w:hAnsiTheme="majorHAnsi"/>
              </w:rPr>
            </w:pPr>
          </w:p>
          <w:p w14:paraId="26DE776B" w14:textId="77777777" w:rsidR="00743345" w:rsidRPr="002563DB" w:rsidRDefault="00C868AA" w:rsidP="006C1AB9">
            <w:pPr>
              <w:tabs>
                <w:tab w:val="center" w:pos="4536"/>
                <w:tab w:val="right" w:pos="9072"/>
              </w:tabs>
              <w:rPr>
                <w:rFonts w:asciiTheme="majorHAnsi" w:hAnsiTheme="majorHAnsi"/>
              </w:rPr>
            </w:pPr>
            <w:sdt>
              <w:sdtPr>
                <w:rPr>
                  <w:rFonts w:asciiTheme="majorHAnsi" w:hAnsiTheme="majorHAnsi"/>
                </w:rPr>
                <w:id w:val="1563752629"/>
                <w14:checkbox>
                  <w14:checked w14:val="0"/>
                  <w14:checkedState w14:val="2612" w14:font="MS Gothic"/>
                  <w14:uncheckedState w14:val="2610" w14:font="MS Gothic"/>
                </w14:checkbox>
              </w:sdtPr>
              <w:sdtEndPr/>
              <w:sdtContent>
                <w:r w:rsidR="00743345" w:rsidRPr="002563DB">
                  <w:rPr>
                    <w:rFonts w:ascii="MS Gothic" w:eastAsia="MS Gothic" w:hAnsi="MS Gothic" w:cs="MS Gothic" w:hint="eastAsia"/>
                  </w:rPr>
                  <w:t>☐</w:t>
                </w:r>
              </w:sdtContent>
            </w:sdt>
            <w:r w:rsidR="00743345" w:rsidRPr="002563DB">
              <w:rPr>
                <w:rFonts w:asciiTheme="majorHAnsi" w:hAnsiTheme="majorHAnsi"/>
              </w:rPr>
              <w:t xml:space="preserve">  Ja</w:t>
            </w:r>
          </w:p>
          <w:p w14:paraId="3F9812D9" w14:textId="77777777" w:rsidR="00743345" w:rsidRPr="002563DB" w:rsidRDefault="00C868AA" w:rsidP="006C1AB9">
            <w:pPr>
              <w:tabs>
                <w:tab w:val="center" w:pos="4536"/>
                <w:tab w:val="right" w:pos="9072"/>
              </w:tabs>
              <w:rPr>
                <w:rFonts w:asciiTheme="majorHAnsi" w:hAnsiTheme="majorHAnsi"/>
              </w:rPr>
            </w:pPr>
            <w:sdt>
              <w:sdtPr>
                <w:rPr>
                  <w:rFonts w:asciiTheme="majorHAnsi" w:hAnsiTheme="majorHAnsi"/>
                </w:rPr>
                <w:id w:val="-1744406829"/>
                <w14:checkbox>
                  <w14:checked w14:val="0"/>
                  <w14:checkedState w14:val="2612" w14:font="MS Gothic"/>
                  <w14:uncheckedState w14:val="2610" w14:font="MS Gothic"/>
                </w14:checkbox>
              </w:sdtPr>
              <w:sdtEndPr/>
              <w:sdtContent>
                <w:r w:rsidR="00743345" w:rsidRPr="002563DB">
                  <w:rPr>
                    <w:rFonts w:ascii="MS Gothic" w:eastAsia="MS Gothic" w:hAnsi="MS Gothic" w:cs="MS Gothic" w:hint="eastAsia"/>
                  </w:rPr>
                  <w:t>☐</w:t>
                </w:r>
              </w:sdtContent>
            </w:sdt>
            <w:r w:rsidR="00743345" w:rsidRPr="002563DB">
              <w:rPr>
                <w:rFonts w:asciiTheme="majorHAnsi" w:hAnsiTheme="majorHAnsi"/>
              </w:rPr>
              <w:t xml:space="preserve">  Nein</w:t>
            </w:r>
          </w:p>
          <w:p w14:paraId="4817D38B" w14:textId="77777777" w:rsidR="00743345" w:rsidRPr="002563DB" w:rsidRDefault="00C868AA" w:rsidP="006C1AB9">
            <w:pPr>
              <w:tabs>
                <w:tab w:val="center" w:pos="4536"/>
                <w:tab w:val="right" w:pos="9072"/>
              </w:tabs>
              <w:rPr>
                <w:rFonts w:asciiTheme="majorHAnsi" w:hAnsiTheme="majorHAnsi"/>
              </w:rPr>
            </w:pPr>
            <w:sdt>
              <w:sdtPr>
                <w:rPr>
                  <w:rFonts w:asciiTheme="majorHAnsi" w:hAnsiTheme="majorHAnsi"/>
                </w:rPr>
                <w:id w:val="-940293266"/>
                <w14:checkbox>
                  <w14:checked w14:val="0"/>
                  <w14:checkedState w14:val="2612" w14:font="MS Gothic"/>
                  <w14:uncheckedState w14:val="2610" w14:font="MS Gothic"/>
                </w14:checkbox>
              </w:sdtPr>
              <w:sdtEndPr/>
              <w:sdtContent>
                <w:r w:rsidR="00743345" w:rsidRPr="002563DB">
                  <w:rPr>
                    <w:rFonts w:ascii="MS Gothic" w:eastAsia="MS Gothic" w:hAnsi="MS Gothic" w:cs="MS Gothic" w:hint="eastAsia"/>
                  </w:rPr>
                  <w:t>☐</w:t>
                </w:r>
              </w:sdtContent>
            </w:sdt>
            <w:r w:rsidR="00743345" w:rsidRPr="002563DB">
              <w:rPr>
                <w:rFonts w:asciiTheme="majorHAnsi" w:hAnsiTheme="majorHAnsi"/>
              </w:rPr>
              <w:t xml:space="preserve"> Sonstiges Verfahren:  </w:t>
            </w:r>
            <w:sdt>
              <w:sdtPr>
                <w:rPr>
                  <w:rFonts w:asciiTheme="majorHAnsi" w:hAnsiTheme="majorHAnsi"/>
                </w:rPr>
                <w:id w:val="321778395"/>
                <w:showingPlcHdr/>
              </w:sdtPr>
              <w:sdtEndPr/>
              <w:sdtContent>
                <w:r w:rsidR="00743345" w:rsidRPr="002563DB">
                  <w:rPr>
                    <w:rStyle w:val="Platzhaltertext"/>
                    <w:rFonts w:asciiTheme="majorHAnsi" w:hAnsiTheme="majorHAnsi"/>
                  </w:rPr>
                  <w:t>Klicken Sie hier, um Text einzugeben.</w:t>
                </w:r>
              </w:sdtContent>
            </w:sdt>
          </w:p>
          <w:p w14:paraId="551B44A0" w14:textId="77777777" w:rsidR="00743345" w:rsidRPr="002563DB" w:rsidRDefault="00743345" w:rsidP="006C1AB9">
            <w:pPr>
              <w:tabs>
                <w:tab w:val="center" w:pos="4536"/>
                <w:tab w:val="right" w:pos="9072"/>
              </w:tabs>
              <w:rPr>
                <w:rFonts w:asciiTheme="majorHAnsi" w:hAnsiTheme="majorHAnsi"/>
              </w:rPr>
            </w:pPr>
          </w:p>
        </w:tc>
      </w:tr>
      <w:tr w:rsidR="00743345" w:rsidRPr="002563DB" w14:paraId="0BDCF1A8" w14:textId="77777777" w:rsidTr="006C1AB9">
        <w:tc>
          <w:tcPr>
            <w:tcW w:w="9210" w:type="dxa"/>
          </w:tcPr>
          <w:p w14:paraId="201ECDC8" w14:textId="0E4E3DE2" w:rsidR="00743345" w:rsidRPr="002563DB" w:rsidRDefault="00D179B0" w:rsidP="006C1AB9">
            <w:pPr>
              <w:tabs>
                <w:tab w:val="center" w:pos="4536"/>
                <w:tab w:val="right" w:pos="9072"/>
              </w:tabs>
              <w:rPr>
                <w:rFonts w:asciiTheme="majorHAnsi" w:hAnsiTheme="majorHAnsi"/>
              </w:rPr>
            </w:pPr>
            <w:r w:rsidRPr="002563DB">
              <w:rPr>
                <w:rFonts w:asciiTheme="majorHAnsi" w:hAnsiTheme="majorHAnsi"/>
              </w:rPr>
              <w:t>Kann der weiteren Verarbeitung widersprochen werden</w:t>
            </w:r>
            <w:r w:rsidR="00743345" w:rsidRPr="002563DB">
              <w:rPr>
                <w:rFonts w:asciiTheme="majorHAnsi" w:hAnsiTheme="majorHAnsi"/>
              </w:rPr>
              <w:t>?</w:t>
            </w:r>
            <w:r w:rsidRPr="002563DB">
              <w:rPr>
                <w:rFonts w:asciiTheme="majorHAnsi" w:hAnsiTheme="majorHAnsi"/>
              </w:rPr>
              <w:t xml:space="preserve"> Wenn ja, wie?</w:t>
            </w:r>
          </w:p>
          <w:p w14:paraId="3A9EF8A0" w14:textId="77777777" w:rsidR="00743345" w:rsidRPr="002563DB" w:rsidRDefault="00C868AA" w:rsidP="006C1AB9">
            <w:pPr>
              <w:tabs>
                <w:tab w:val="center" w:pos="4536"/>
                <w:tab w:val="right" w:pos="9072"/>
              </w:tabs>
              <w:rPr>
                <w:rFonts w:asciiTheme="majorHAnsi" w:hAnsiTheme="majorHAnsi"/>
              </w:rPr>
            </w:pPr>
            <w:sdt>
              <w:sdtPr>
                <w:rPr>
                  <w:rFonts w:asciiTheme="majorHAnsi" w:hAnsiTheme="majorHAnsi"/>
                </w:rPr>
                <w:id w:val="609399271"/>
                <w14:checkbox>
                  <w14:checked w14:val="0"/>
                  <w14:checkedState w14:val="2612" w14:font="MS Gothic"/>
                  <w14:uncheckedState w14:val="2610" w14:font="MS Gothic"/>
                </w14:checkbox>
              </w:sdtPr>
              <w:sdtEndPr/>
              <w:sdtContent>
                <w:r w:rsidR="00743345" w:rsidRPr="002563DB">
                  <w:rPr>
                    <w:rFonts w:ascii="MS Gothic" w:eastAsia="MS Gothic" w:hAnsi="MS Gothic" w:cs="MS Gothic" w:hint="eastAsia"/>
                  </w:rPr>
                  <w:t>☐</w:t>
                </w:r>
              </w:sdtContent>
            </w:sdt>
            <w:r w:rsidR="00743345" w:rsidRPr="002563DB">
              <w:rPr>
                <w:rFonts w:asciiTheme="majorHAnsi" w:hAnsiTheme="majorHAnsi"/>
              </w:rPr>
              <w:t xml:space="preserve">  Ja</w:t>
            </w:r>
          </w:p>
          <w:p w14:paraId="7FB4D57B" w14:textId="77777777" w:rsidR="00743345" w:rsidRPr="002563DB" w:rsidRDefault="00C868AA" w:rsidP="006C1AB9">
            <w:pPr>
              <w:tabs>
                <w:tab w:val="center" w:pos="4536"/>
                <w:tab w:val="right" w:pos="9072"/>
              </w:tabs>
              <w:rPr>
                <w:rFonts w:asciiTheme="majorHAnsi" w:hAnsiTheme="majorHAnsi"/>
              </w:rPr>
            </w:pPr>
            <w:sdt>
              <w:sdtPr>
                <w:rPr>
                  <w:rFonts w:asciiTheme="majorHAnsi" w:hAnsiTheme="majorHAnsi"/>
                </w:rPr>
                <w:id w:val="1642929389"/>
                <w14:checkbox>
                  <w14:checked w14:val="0"/>
                  <w14:checkedState w14:val="2612" w14:font="MS Gothic"/>
                  <w14:uncheckedState w14:val="2610" w14:font="MS Gothic"/>
                </w14:checkbox>
              </w:sdtPr>
              <w:sdtEndPr/>
              <w:sdtContent>
                <w:r w:rsidR="00743345" w:rsidRPr="002563DB">
                  <w:rPr>
                    <w:rFonts w:ascii="MS Gothic" w:eastAsia="MS Gothic" w:hAnsi="MS Gothic" w:cs="MS Gothic" w:hint="eastAsia"/>
                  </w:rPr>
                  <w:t>☐</w:t>
                </w:r>
              </w:sdtContent>
            </w:sdt>
            <w:r w:rsidR="00743345" w:rsidRPr="002563DB">
              <w:rPr>
                <w:rFonts w:asciiTheme="majorHAnsi" w:hAnsiTheme="majorHAnsi"/>
              </w:rPr>
              <w:t xml:space="preserve">  Nein</w:t>
            </w:r>
          </w:p>
          <w:p w14:paraId="576EDB33" w14:textId="2A7C7D96" w:rsidR="00743345" w:rsidRPr="002563DB" w:rsidRDefault="00C868AA" w:rsidP="006C1AB9">
            <w:pPr>
              <w:tabs>
                <w:tab w:val="center" w:pos="4536"/>
                <w:tab w:val="right" w:pos="9072"/>
              </w:tabs>
              <w:rPr>
                <w:rFonts w:asciiTheme="majorHAnsi" w:hAnsiTheme="majorHAnsi"/>
              </w:rPr>
            </w:pPr>
            <w:sdt>
              <w:sdtPr>
                <w:rPr>
                  <w:rFonts w:asciiTheme="majorHAnsi" w:hAnsiTheme="majorHAnsi"/>
                </w:rPr>
                <w:id w:val="-342634707"/>
                <w14:checkbox>
                  <w14:checked w14:val="0"/>
                  <w14:checkedState w14:val="2612" w14:font="MS Gothic"/>
                  <w14:uncheckedState w14:val="2610" w14:font="MS Gothic"/>
                </w14:checkbox>
              </w:sdtPr>
              <w:sdtEndPr/>
              <w:sdtContent>
                <w:r w:rsidR="00743345" w:rsidRPr="002563DB">
                  <w:rPr>
                    <w:rFonts w:ascii="MS Gothic" w:eastAsia="MS Gothic" w:hAnsi="MS Gothic" w:cs="MS Gothic" w:hint="eastAsia"/>
                  </w:rPr>
                  <w:t>☐</w:t>
                </w:r>
              </w:sdtContent>
            </w:sdt>
            <w:r w:rsidR="00743345" w:rsidRPr="002563DB">
              <w:rPr>
                <w:rFonts w:asciiTheme="majorHAnsi" w:hAnsiTheme="majorHAnsi"/>
              </w:rPr>
              <w:t xml:space="preserve"> </w:t>
            </w:r>
            <w:r w:rsidR="00D179B0" w:rsidRPr="002563DB">
              <w:rPr>
                <w:rFonts w:asciiTheme="majorHAnsi" w:hAnsiTheme="majorHAnsi"/>
              </w:rPr>
              <w:t>Beschreibung</w:t>
            </w:r>
            <w:r w:rsidR="00743345" w:rsidRPr="002563DB">
              <w:rPr>
                <w:rFonts w:asciiTheme="majorHAnsi" w:hAnsiTheme="majorHAnsi"/>
              </w:rPr>
              <w:t xml:space="preserve">:  </w:t>
            </w:r>
            <w:sdt>
              <w:sdtPr>
                <w:rPr>
                  <w:rFonts w:asciiTheme="majorHAnsi" w:hAnsiTheme="majorHAnsi"/>
                </w:rPr>
                <w:id w:val="1451054546"/>
                <w:showingPlcHdr/>
              </w:sdtPr>
              <w:sdtEndPr/>
              <w:sdtContent>
                <w:r w:rsidR="00743345" w:rsidRPr="002563DB">
                  <w:rPr>
                    <w:rStyle w:val="Platzhaltertext"/>
                    <w:rFonts w:asciiTheme="majorHAnsi" w:hAnsiTheme="majorHAnsi"/>
                  </w:rPr>
                  <w:t>Klicken Sie hier, um Text einzugeben.</w:t>
                </w:r>
              </w:sdtContent>
            </w:sdt>
          </w:p>
          <w:p w14:paraId="52DC159C" w14:textId="77777777" w:rsidR="00743345" w:rsidRPr="002563DB" w:rsidRDefault="00743345" w:rsidP="006C1AB9">
            <w:pPr>
              <w:tabs>
                <w:tab w:val="center" w:pos="4536"/>
                <w:tab w:val="right" w:pos="9072"/>
              </w:tabs>
              <w:rPr>
                <w:rFonts w:asciiTheme="majorHAnsi" w:hAnsiTheme="majorHAnsi"/>
              </w:rPr>
            </w:pPr>
          </w:p>
          <w:p w14:paraId="6035D298" w14:textId="77777777" w:rsidR="00743345" w:rsidRPr="002563DB" w:rsidRDefault="00743345" w:rsidP="006C1AB9">
            <w:pPr>
              <w:tabs>
                <w:tab w:val="center" w:pos="4536"/>
                <w:tab w:val="right" w:pos="9072"/>
              </w:tabs>
              <w:rPr>
                <w:rFonts w:asciiTheme="majorHAnsi" w:hAnsiTheme="majorHAnsi"/>
              </w:rPr>
            </w:pPr>
          </w:p>
        </w:tc>
      </w:tr>
      <w:tr w:rsidR="00743345" w:rsidRPr="002563DB" w14:paraId="485B6814" w14:textId="77777777" w:rsidTr="006C1AB9">
        <w:tc>
          <w:tcPr>
            <w:tcW w:w="9210" w:type="dxa"/>
          </w:tcPr>
          <w:p w14:paraId="33753F11" w14:textId="5A23A1BF" w:rsidR="00743345" w:rsidRPr="002563DB" w:rsidRDefault="00743345" w:rsidP="006C1AB9">
            <w:pPr>
              <w:tabs>
                <w:tab w:val="center" w:pos="4536"/>
                <w:tab w:val="right" w:pos="9072"/>
              </w:tabs>
              <w:rPr>
                <w:rFonts w:asciiTheme="majorHAnsi" w:hAnsiTheme="majorHAnsi"/>
              </w:rPr>
            </w:pPr>
            <w:r w:rsidRPr="002563DB">
              <w:rPr>
                <w:rFonts w:asciiTheme="majorHAnsi" w:hAnsiTheme="majorHAnsi"/>
              </w:rPr>
              <w:lastRenderedPageBreak/>
              <w:t xml:space="preserve">Erfolgt der </w:t>
            </w:r>
            <w:r w:rsidR="00D179B0" w:rsidRPr="002563DB">
              <w:rPr>
                <w:rFonts w:asciiTheme="majorHAnsi" w:hAnsiTheme="majorHAnsi"/>
              </w:rPr>
              <w:t>V</w:t>
            </w:r>
            <w:r w:rsidRPr="002563DB">
              <w:rPr>
                <w:rFonts w:asciiTheme="majorHAnsi" w:hAnsiTheme="majorHAnsi"/>
              </w:rPr>
              <w:t xml:space="preserve">ersand </w:t>
            </w:r>
            <w:r w:rsidR="00D179B0" w:rsidRPr="002563DB">
              <w:rPr>
                <w:rFonts w:asciiTheme="majorHAnsi" w:hAnsiTheme="majorHAnsi"/>
              </w:rPr>
              <w:t xml:space="preserve">der Bewerbungsunterlagen </w:t>
            </w:r>
            <w:r w:rsidRPr="002563DB">
              <w:rPr>
                <w:rFonts w:asciiTheme="majorHAnsi" w:hAnsiTheme="majorHAnsi"/>
              </w:rPr>
              <w:t>über ein Programm oder eine Agentur oder andere Dritte</w:t>
            </w:r>
            <w:r w:rsidR="0021540D">
              <w:rPr>
                <w:rFonts w:asciiTheme="majorHAnsi" w:hAnsiTheme="majorHAnsi"/>
              </w:rPr>
              <w:t xml:space="preserve"> (z. B. Workable)</w:t>
            </w:r>
            <w:r w:rsidRPr="002563DB">
              <w:rPr>
                <w:rFonts w:asciiTheme="majorHAnsi" w:hAnsiTheme="majorHAnsi"/>
              </w:rPr>
              <w:t>?</w:t>
            </w:r>
            <w:r w:rsidRPr="002563DB">
              <w:rPr>
                <w:rFonts w:asciiTheme="majorHAnsi" w:hAnsiTheme="majorHAnsi"/>
              </w:rPr>
              <w:br/>
            </w:r>
          </w:p>
          <w:p w14:paraId="34014CD6" w14:textId="77777777" w:rsidR="00743345" w:rsidRPr="002563DB" w:rsidRDefault="00743345" w:rsidP="006C1AB9">
            <w:pPr>
              <w:tabs>
                <w:tab w:val="center" w:pos="4536"/>
                <w:tab w:val="right" w:pos="9072"/>
              </w:tabs>
              <w:rPr>
                <w:rFonts w:asciiTheme="majorHAnsi" w:hAnsiTheme="majorHAnsi"/>
              </w:rPr>
            </w:pPr>
            <w:r w:rsidRPr="002563DB">
              <w:rPr>
                <w:rFonts w:asciiTheme="majorHAnsi" w:hAnsiTheme="majorHAnsi"/>
              </w:rPr>
              <w:t xml:space="preserve">Falls ja, bitte benennen. </w:t>
            </w:r>
          </w:p>
          <w:sdt>
            <w:sdtPr>
              <w:rPr>
                <w:rFonts w:asciiTheme="majorHAnsi" w:hAnsiTheme="majorHAnsi"/>
              </w:rPr>
              <w:id w:val="-1990773047"/>
              <w:showingPlcHdr/>
            </w:sdtPr>
            <w:sdtEndPr/>
            <w:sdtContent>
              <w:p w14:paraId="30ED8988" w14:textId="77777777" w:rsidR="00743345" w:rsidRPr="002563DB" w:rsidRDefault="00743345" w:rsidP="006C1AB9">
                <w:pPr>
                  <w:tabs>
                    <w:tab w:val="center" w:pos="4536"/>
                    <w:tab w:val="right" w:pos="9072"/>
                  </w:tabs>
                  <w:rPr>
                    <w:rFonts w:asciiTheme="majorHAnsi" w:hAnsiTheme="majorHAnsi"/>
                  </w:rPr>
                </w:pPr>
                <w:r w:rsidRPr="002563DB">
                  <w:rPr>
                    <w:rStyle w:val="Platzhaltertext"/>
                    <w:rFonts w:asciiTheme="majorHAnsi" w:hAnsiTheme="majorHAnsi"/>
                  </w:rPr>
                  <w:t>Klicken Sie hier, um Text einzugeben.</w:t>
                </w:r>
              </w:p>
            </w:sdtContent>
          </w:sdt>
          <w:p w14:paraId="23C1ED71" w14:textId="77777777" w:rsidR="00743345" w:rsidRPr="002563DB" w:rsidRDefault="00743345" w:rsidP="006C1AB9">
            <w:pPr>
              <w:tabs>
                <w:tab w:val="center" w:pos="4536"/>
                <w:tab w:val="right" w:pos="9072"/>
              </w:tabs>
              <w:rPr>
                <w:rFonts w:asciiTheme="majorHAnsi" w:hAnsiTheme="majorHAnsi"/>
              </w:rPr>
            </w:pPr>
          </w:p>
          <w:p w14:paraId="61BEC305" w14:textId="77777777" w:rsidR="00743345" w:rsidRPr="002563DB" w:rsidRDefault="00743345" w:rsidP="006C1AB9">
            <w:pPr>
              <w:tabs>
                <w:tab w:val="center" w:pos="4536"/>
                <w:tab w:val="right" w:pos="9072"/>
              </w:tabs>
              <w:rPr>
                <w:rFonts w:asciiTheme="majorHAnsi" w:hAnsiTheme="majorHAnsi"/>
              </w:rPr>
            </w:pPr>
            <w:r w:rsidRPr="002563DB">
              <w:rPr>
                <w:rFonts w:asciiTheme="majorHAnsi" w:hAnsiTheme="majorHAnsi"/>
              </w:rPr>
              <w:t xml:space="preserve">Welche Daten werden dabei an Dritte übermittelt? </w:t>
            </w:r>
          </w:p>
          <w:sdt>
            <w:sdtPr>
              <w:rPr>
                <w:rFonts w:asciiTheme="majorHAnsi" w:hAnsiTheme="majorHAnsi"/>
              </w:rPr>
              <w:id w:val="183098240"/>
              <w:showingPlcHdr/>
            </w:sdtPr>
            <w:sdtEndPr/>
            <w:sdtContent>
              <w:p w14:paraId="6E4C6EC8" w14:textId="77777777" w:rsidR="00743345" w:rsidRPr="002563DB" w:rsidRDefault="00743345" w:rsidP="006C1AB9">
                <w:pPr>
                  <w:tabs>
                    <w:tab w:val="center" w:pos="4536"/>
                    <w:tab w:val="right" w:pos="9072"/>
                  </w:tabs>
                  <w:rPr>
                    <w:rFonts w:asciiTheme="majorHAnsi" w:hAnsiTheme="majorHAnsi"/>
                  </w:rPr>
                </w:pPr>
                <w:r w:rsidRPr="002563DB">
                  <w:rPr>
                    <w:rStyle w:val="Platzhaltertext"/>
                    <w:rFonts w:asciiTheme="majorHAnsi" w:hAnsiTheme="majorHAnsi"/>
                  </w:rPr>
                  <w:t>Klicken Sie hier, um Text einzugeben.</w:t>
                </w:r>
              </w:p>
            </w:sdtContent>
          </w:sdt>
          <w:p w14:paraId="0542D1F1" w14:textId="77777777" w:rsidR="00743345" w:rsidRPr="002563DB" w:rsidRDefault="00743345" w:rsidP="006C1AB9">
            <w:pPr>
              <w:tabs>
                <w:tab w:val="center" w:pos="4536"/>
                <w:tab w:val="right" w:pos="9072"/>
              </w:tabs>
              <w:rPr>
                <w:rFonts w:asciiTheme="majorHAnsi" w:eastAsia="MS Gothic" w:hAnsiTheme="majorHAnsi"/>
              </w:rPr>
            </w:pPr>
          </w:p>
          <w:p w14:paraId="6F7CB196" w14:textId="77777777" w:rsidR="00743345" w:rsidRPr="002563DB" w:rsidRDefault="00743345" w:rsidP="006C1AB9">
            <w:pPr>
              <w:tabs>
                <w:tab w:val="center" w:pos="4536"/>
                <w:tab w:val="right" w:pos="9072"/>
              </w:tabs>
              <w:rPr>
                <w:rFonts w:asciiTheme="majorHAnsi" w:hAnsiTheme="majorHAnsi"/>
              </w:rPr>
            </w:pPr>
            <w:r w:rsidRPr="002563DB">
              <w:rPr>
                <w:rFonts w:asciiTheme="majorHAnsi" w:hAnsiTheme="majorHAnsi"/>
              </w:rPr>
              <w:t>Wo stehen die Server?</w:t>
            </w:r>
          </w:p>
          <w:p w14:paraId="1DB5B9AF" w14:textId="77777777" w:rsidR="00743345" w:rsidRPr="002563DB" w:rsidRDefault="00C868AA" w:rsidP="006C1AB9">
            <w:pPr>
              <w:tabs>
                <w:tab w:val="center" w:pos="4536"/>
                <w:tab w:val="right" w:pos="9072"/>
              </w:tabs>
              <w:rPr>
                <w:rFonts w:asciiTheme="majorHAnsi" w:hAnsiTheme="majorHAnsi"/>
              </w:rPr>
            </w:pPr>
            <w:sdt>
              <w:sdtPr>
                <w:rPr>
                  <w:rFonts w:asciiTheme="majorHAnsi" w:hAnsiTheme="majorHAnsi"/>
                </w:rPr>
                <w:id w:val="950674457"/>
                <w:showingPlcHdr/>
              </w:sdtPr>
              <w:sdtEndPr/>
              <w:sdtContent>
                <w:r w:rsidR="00743345" w:rsidRPr="002563DB">
                  <w:rPr>
                    <w:rStyle w:val="Platzhaltertext"/>
                    <w:rFonts w:asciiTheme="majorHAnsi" w:hAnsiTheme="majorHAnsi"/>
                  </w:rPr>
                  <w:t>Klicken Sie hier, um Text einzugeben.</w:t>
                </w:r>
              </w:sdtContent>
            </w:sdt>
          </w:p>
          <w:p w14:paraId="4B1E7594" w14:textId="77777777" w:rsidR="00743345" w:rsidRDefault="00743345" w:rsidP="006C1AB9">
            <w:pPr>
              <w:tabs>
                <w:tab w:val="center" w:pos="4536"/>
                <w:tab w:val="right" w:pos="9072"/>
              </w:tabs>
              <w:rPr>
                <w:rFonts w:asciiTheme="majorHAnsi" w:hAnsiTheme="majorHAnsi"/>
              </w:rPr>
            </w:pPr>
          </w:p>
          <w:p w14:paraId="5B72091D" w14:textId="63F54715" w:rsidR="0021540D" w:rsidRPr="002563DB" w:rsidRDefault="0021540D" w:rsidP="0021540D">
            <w:pPr>
              <w:tabs>
                <w:tab w:val="center" w:pos="4536"/>
                <w:tab w:val="right" w:pos="9072"/>
              </w:tabs>
              <w:rPr>
                <w:rFonts w:asciiTheme="majorHAnsi" w:hAnsiTheme="majorHAnsi"/>
              </w:rPr>
            </w:pPr>
            <w:r>
              <w:rPr>
                <w:rFonts w:asciiTheme="majorHAnsi" w:hAnsiTheme="majorHAnsi"/>
              </w:rPr>
              <w:t>Wurde eine Auftragsverarbeitungsvereinbarung (AVV) geschlossen</w:t>
            </w:r>
            <w:r w:rsidRPr="002563DB">
              <w:rPr>
                <w:rFonts w:asciiTheme="majorHAnsi" w:hAnsiTheme="majorHAnsi"/>
              </w:rPr>
              <w:t>?</w:t>
            </w:r>
          </w:p>
          <w:p w14:paraId="366C7C13" w14:textId="77777777" w:rsidR="0021540D" w:rsidRPr="002563DB" w:rsidRDefault="00C868AA" w:rsidP="0021540D">
            <w:pPr>
              <w:tabs>
                <w:tab w:val="center" w:pos="4536"/>
                <w:tab w:val="right" w:pos="9072"/>
              </w:tabs>
              <w:rPr>
                <w:rFonts w:asciiTheme="majorHAnsi" w:hAnsiTheme="majorHAnsi"/>
              </w:rPr>
            </w:pPr>
            <w:sdt>
              <w:sdtPr>
                <w:rPr>
                  <w:rFonts w:asciiTheme="majorHAnsi" w:hAnsiTheme="majorHAnsi"/>
                </w:rPr>
                <w:id w:val="-719137387"/>
                <w14:checkbox>
                  <w14:checked w14:val="0"/>
                  <w14:checkedState w14:val="2612" w14:font="MS Gothic"/>
                  <w14:uncheckedState w14:val="2610" w14:font="MS Gothic"/>
                </w14:checkbox>
              </w:sdtPr>
              <w:sdtEndPr/>
              <w:sdtContent>
                <w:r w:rsidR="0021540D" w:rsidRPr="002563DB">
                  <w:rPr>
                    <w:rFonts w:ascii="MS Gothic" w:eastAsia="MS Gothic" w:hAnsi="MS Gothic" w:cs="MS Gothic" w:hint="eastAsia"/>
                  </w:rPr>
                  <w:t>☐</w:t>
                </w:r>
              </w:sdtContent>
            </w:sdt>
            <w:r w:rsidR="0021540D" w:rsidRPr="002563DB">
              <w:rPr>
                <w:rFonts w:asciiTheme="majorHAnsi" w:hAnsiTheme="majorHAnsi"/>
              </w:rPr>
              <w:t xml:space="preserve">  Ja</w:t>
            </w:r>
          </w:p>
          <w:p w14:paraId="7AE0C7BB" w14:textId="77777777" w:rsidR="0021540D" w:rsidRPr="002563DB" w:rsidRDefault="00C868AA" w:rsidP="0021540D">
            <w:pPr>
              <w:tabs>
                <w:tab w:val="center" w:pos="4536"/>
                <w:tab w:val="right" w:pos="9072"/>
              </w:tabs>
              <w:rPr>
                <w:rFonts w:asciiTheme="majorHAnsi" w:hAnsiTheme="majorHAnsi"/>
              </w:rPr>
            </w:pPr>
            <w:sdt>
              <w:sdtPr>
                <w:rPr>
                  <w:rFonts w:asciiTheme="majorHAnsi" w:hAnsiTheme="majorHAnsi"/>
                </w:rPr>
                <w:id w:val="476887670"/>
                <w14:checkbox>
                  <w14:checked w14:val="0"/>
                  <w14:checkedState w14:val="2612" w14:font="MS Gothic"/>
                  <w14:uncheckedState w14:val="2610" w14:font="MS Gothic"/>
                </w14:checkbox>
              </w:sdtPr>
              <w:sdtEndPr/>
              <w:sdtContent>
                <w:r w:rsidR="0021540D" w:rsidRPr="002563DB">
                  <w:rPr>
                    <w:rFonts w:ascii="MS Gothic" w:eastAsia="MS Gothic" w:hAnsi="MS Gothic" w:cs="MS Gothic" w:hint="eastAsia"/>
                  </w:rPr>
                  <w:t>☐</w:t>
                </w:r>
              </w:sdtContent>
            </w:sdt>
            <w:r w:rsidR="0021540D" w:rsidRPr="002563DB">
              <w:rPr>
                <w:rFonts w:asciiTheme="majorHAnsi" w:hAnsiTheme="majorHAnsi"/>
              </w:rPr>
              <w:t xml:space="preserve">  Nein</w:t>
            </w:r>
          </w:p>
          <w:p w14:paraId="5FA14185" w14:textId="77777777" w:rsidR="0021540D" w:rsidRPr="002563DB" w:rsidRDefault="0021540D" w:rsidP="006C1AB9">
            <w:pPr>
              <w:tabs>
                <w:tab w:val="center" w:pos="4536"/>
                <w:tab w:val="right" w:pos="9072"/>
              </w:tabs>
              <w:rPr>
                <w:rFonts w:asciiTheme="majorHAnsi" w:hAnsiTheme="majorHAnsi"/>
              </w:rPr>
            </w:pPr>
          </w:p>
        </w:tc>
      </w:tr>
      <w:tr w:rsidR="00A71AA7" w:rsidRPr="002563DB" w14:paraId="15804245" w14:textId="77777777" w:rsidTr="006C1AB9">
        <w:tc>
          <w:tcPr>
            <w:tcW w:w="9210" w:type="dxa"/>
          </w:tcPr>
          <w:p w14:paraId="12249C5E" w14:textId="49F22E8A" w:rsidR="00A71AA7" w:rsidRDefault="00A71AA7" w:rsidP="006C1AB9">
            <w:pPr>
              <w:tabs>
                <w:tab w:val="center" w:pos="4536"/>
                <w:tab w:val="right" w:pos="9072"/>
              </w:tabs>
              <w:rPr>
                <w:rFonts w:asciiTheme="majorHAnsi" w:hAnsiTheme="majorHAnsi"/>
              </w:rPr>
            </w:pPr>
            <w:r>
              <w:rPr>
                <w:rFonts w:asciiTheme="majorHAnsi" w:hAnsiTheme="majorHAnsi"/>
              </w:rPr>
              <w:t>Kann der Bewerber in einen Talentpool aufgenommen werden?</w:t>
            </w:r>
          </w:p>
          <w:p w14:paraId="55573F98" w14:textId="77777777" w:rsidR="00A71AA7" w:rsidRPr="002563DB" w:rsidRDefault="00C868AA" w:rsidP="00A71AA7">
            <w:pPr>
              <w:tabs>
                <w:tab w:val="center" w:pos="4536"/>
                <w:tab w:val="right" w:pos="9072"/>
              </w:tabs>
              <w:rPr>
                <w:rFonts w:asciiTheme="majorHAnsi" w:hAnsiTheme="majorHAnsi"/>
              </w:rPr>
            </w:pPr>
            <w:sdt>
              <w:sdtPr>
                <w:rPr>
                  <w:rFonts w:asciiTheme="majorHAnsi" w:hAnsiTheme="majorHAnsi"/>
                </w:rPr>
                <w:id w:val="1701740639"/>
                <w14:checkbox>
                  <w14:checked w14:val="0"/>
                  <w14:checkedState w14:val="2612" w14:font="MS Gothic"/>
                  <w14:uncheckedState w14:val="2610" w14:font="MS Gothic"/>
                </w14:checkbox>
              </w:sdtPr>
              <w:sdtEndPr/>
              <w:sdtContent>
                <w:r w:rsidR="00A71AA7" w:rsidRPr="002563DB">
                  <w:rPr>
                    <w:rFonts w:ascii="MS Gothic" w:eastAsia="MS Gothic" w:hAnsi="MS Gothic" w:cs="MS Gothic" w:hint="eastAsia"/>
                  </w:rPr>
                  <w:t>☐</w:t>
                </w:r>
              </w:sdtContent>
            </w:sdt>
            <w:r w:rsidR="00A71AA7" w:rsidRPr="002563DB">
              <w:rPr>
                <w:rFonts w:asciiTheme="majorHAnsi" w:hAnsiTheme="majorHAnsi"/>
              </w:rPr>
              <w:t xml:space="preserve">  Ja</w:t>
            </w:r>
          </w:p>
          <w:p w14:paraId="0F2F7FA4" w14:textId="77777777" w:rsidR="00A71AA7" w:rsidRPr="002563DB" w:rsidRDefault="00C868AA" w:rsidP="00A71AA7">
            <w:pPr>
              <w:tabs>
                <w:tab w:val="center" w:pos="4536"/>
                <w:tab w:val="right" w:pos="9072"/>
              </w:tabs>
              <w:rPr>
                <w:rFonts w:asciiTheme="majorHAnsi" w:hAnsiTheme="majorHAnsi"/>
              </w:rPr>
            </w:pPr>
            <w:sdt>
              <w:sdtPr>
                <w:rPr>
                  <w:rFonts w:asciiTheme="majorHAnsi" w:hAnsiTheme="majorHAnsi"/>
                </w:rPr>
                <w:id w:val="723174841"/>
                <w14:checkbox>
                  <w14:checked w14:val="0"/>
                  <w14:checkedState w14:val="2612" w14:font="MS Gothic"/>
                  <w14:uncheckedState w14:val="2610" w14:font="MS Gothic"/>
                </w14:checkbox>
              </w:sdtPr>
              <w:sdtEndPr/>
              <w:sdtContent>
                <w:r w:rsidR="00A71AA7" w:rsidRPr="002563DB">
                  <w:rPr>
                    <w:rFonts w:ascii="MS Gothic" w:eastAsia="MS Gothic" w:hAnsi="MS Gothic" w:cs="MS Gothic" w:hint="eastAsia"/>
                  </w:rPr>
                  <w:t>☐</w:t>
                </w:r>
              </w:sdtContent>
            </w:sdt>
            <w:r w:rsidR="00A71AA7" w:rsidRPr="002563DB">
              <w:rPr>
                <w:rFonts w:asciiTheme="majorHAnsi" w:hAnsiTheme="majorHAnsi"/>
              </w:rPr>
              <w:t xml:space="preserve">  Nein</w:t>
            </w:r>
          </w:p>
          <w:p w14:paraId="088AA540" w14:textId="48213C68" w:rsidR="00A71AA7" w:rsidRDefault="00A71AA7" w:rsidP="006C1AB9">
            <w:pPr>
              <w:tabs>
                <w:tab w:val="center" w:pos="4536"/>
                <w:tab w:val="right" w:pos="9072"/>
              </w:tabs>
              <w:rPr>
                <w:rFonts w:asciiTheme="majorHAnsi" w:hAnsiTheme="majorHAnsi"/>
                <w:i/>
                <w:color w:val="C00000"/>
              </w:rPr>
            </w:pPr>
            <w:r w:rsidRPr="002563DB">
              <w:rPr>
                <w:rFonts w:asciiTheme="majorHAnsi" w:hAnsiTheme="majorHAnsi"/>
                <w:i/>
                <w:color w:val="C00000"/>
              </w:rPr>
              <w:t xml:space="preserve">Hinweis: </w:t>
            </w:r>
            <w:r>
              <w:rPr>
                <w:rFonts w:asciiTheme="majorHAnsi" w:hAnsiTheme="majorHAnsi"/>
                <w:i/>
                <w:color w:val="C00000"/>
              </w:rPr>
              <w:t>Dies ist nur mit Einwilligung, d. h. am besten Double-Opt-In, möglich. Auch hier muss die Datenschutzerklärung verlinkt werden. Diese Einwilligungen sind max. zwei Jahre gültig und müssen dann entweder neu eingeholt oder mit den dazu gehörenden Daten gelöscht werden.</w:t>
            </w:r>
          </w:p>
          <w:p w14:paraId="1EAE0847" w14:textId="37B41208" w:rsidR="00A71AA7" w:rsidRPr="002563DB" w:rsidRDefault="00A71AA7" w:rsidP="006C1AB9">
            <w:pPr>
              <w:tabs>
                <w:tab w:val="center" w:pos="4536"/>
                <w:tab w:val="right" w:pos="9072"/>
              </w:tabs>
              <w:rPr>
                <w:rFonts w:asciiTheme="majorHAnsi" w:hAnsiTheme="majorHAnsi"/>
              </w:rPr>
            </w:pPr>
          </w:p>
        </w:tc>
      </w:tr>
      <w:tr w:rsidR="00A71AA7" w:rsidRPr="002563DB" w14:paraId="3CE0B5CE" w14:textId="77777777" w:rsidTr="00CA4D94">
        <w:tc>
          <w:tcPr>
            <w:tcW w:w="9210" w:type="dxa"/>
          </w:tcPr>
          <w:p w14:paraId="3451EFC4" w14:textId="77777777" w:rsidR="00A71AA7" w:rsidRDefault="00A71AA7" w:rsidP="00CA4D94">
            <w:pPr>
              <w:tabs>
                <w:tab w:val="center" w:pos="4536"/>
                <w:tab w:val="right" w:pos="9072"/>
              </w:tabs>
              <w:rPr>
                <w:rFonts w:asciiTheme="majorHAnsi" w:hAnsiTheme="majorHAnsi"/>
              </w:rPr>
            </w:pPr>
            <w:r>
              <w:rPr>
                <w:rFonts w:asciiTheme="majorHAnsi" w:hAnsiTheme="majorHAnsi"/>
              </w:rPr>
              <w:t>Werden sämtliche Daten verschlüsselt übertragen? Welche Technik? Bitte benennen.</w:t>
            </w:r>
          </w:p>
          <w:p w14:paraId="4667F0B1" w14:textId="77777777" w:rsidR="00A71AA7" w:rsidRPr="002563DB" w:rsidRDefault="00A71AA7" w:rsidP="00CA4D94">
            <w:pPr>
              <w:tabs>
                <w:tab w:val="center" w:pos="4536"/>
                <w:tab w:val="right" w:pos="9072"/>
              </w:tabs>
              <w:rPr>
                <w:rFonts w:asciiTheme="majorHAnsi" w:hAnsiTheme="majorHAnsi"/>
              </w:rPr>
            </w:pPr>
          </w:p>
          <w:p w14:paraId="1C89A2E0" w14:textId="77777777" w:rsidR="00A71AA7" w:rsidRPr="002563DB" w:rsidRDefault="00C868AA" w:rsidP="00CA4D94">
            <w:pPr>
              <w:tabs>
                <w:tab w:val="center" w:pos="4536"/>
                <w:tab w:val="right" w:pos="9072"/>
              </w:tabs>
              <w:rPr>
                <w:rFonts w:asciiTheme="majorHAnsi" w:hAnsiTheme="majorHAnsi"/>
              </w:rPr>
            </w:pPr>
            <w:sdt>
              <w:sdtPr>
                <w:rPr>
                  <w:rFonts w:asciiTheme="majorHAnsi" w:hAnsiTheme="majorHAnsi"/>
                </w:rPr>
                <w:id w:val="-1254126898"/>
                <w:showingPlcHdr/>
              </w:sdtPr>
              <w:sdtEndPr/>
              <w:sdtContent>
                <w:r w:rsidR="00A71AA7" w:rsidRPr="002563DB">
                  <w:rPr>
                    <w:rStyle w:val="Platzhaltertext"/>
                    <w:rFonts w:asciiTheme="majorHAnsi" w:hAnsiTheme="majorHAnsi"/>
                  </w:rPr>
                  <w:t>Klicken Sie hier, um Text einzugeben.</w:t>
                </w:r>
              </w:sdtContent>
            </w:sdt>
          </w:p>
          <w:p w14:paraId="673A266B" w14:textId="77777777" w:rsidR="00A71AA7" w:rsidRPr="002563DB" w:rsidRDefault="00A71AA7" w:rsidP="00CA4D94">
            <w:pPr>
              <w:tabs>
                <w:tab w:val="center" w:pos="4536"/>
                <w:tab w:val="right" w:pos="9072"/>
              </w:tabs>
              <w:rPr>
                <w:rFonts w:asciiTheme="majorHAnsi" w:hAnsiTheme="majorHAnsi"/>
              </w:rPr>
            </w:pPr>
          </w:p>
        </w:tc>
      </w:tr>
      <w:tr w:rsidR="00743345" w:rsidRPr="002563DB" w14:paraId="69062C63" w14:textId="77777777" w:rsidTr="006C1AB9">
        <w:tc>
          <w:tcPr>
            <w:tcW w:w="9210" w:type="dxa"/>
          </w:tcPr>
          <w:p w14:paraId="75B49C28" w14:textId="77777777" w:rsidR="00743345" w:rsidRPr="002563DB" w:rsidRDefault="00743345" w:rsidP="006C1AB9">
            <w:pPr>
              <w:tabs>
                <w:tab w:val="center" w:pos="4536"/>
                <w:tab w:val="right" w:pos="9072"/>
              </w:tabs>
              <w:rPr>
                <w:rFonts w:asciiTheme="majorHAnsi" w:hAnsiTheme="majorHAnsi"/>
              </w:rPr>
            </w:pPr>
            <w:r w:rsidRPr="002563DB">
              <w:rPr>
                <w:rFonts w:asciiTheme="majorHAnsi" w:hAnsiTheme="majorHAnsi"/>
              </w:rPr>
              <w:t>Sonstiges:</w:t>
            </w:r>
          </w:p>
          <w:p w14:paraId="2CD7A304" w14:textId="77777777" w:rsidR="00743345" w:rsidRPr="002563DB" w:rsidRDefault="00743345" w:rsidP="006C1AB9">
            <w:pPr>
              <w:tabs>
                <w:tab w:val="center" w:pos="4536"/>
                <w:tab w:val="right" w:pos="9072"/>
              </w:tabs>
              <w:rPr>
                <w:rFonts w:asciiTheme="majorHAnsi" w:hAnsiTheme="majorHAnsi"/>
              </w:rPr>
            </w:pPr>
          </w:p>
          <w:p w14:paraId="6795AD4A" w14:textId="77777777" w:rsidR="00743345" w:rsidRPr="002563DB" w:rsidRDefault="00C868AA" w:rsidP="006C1AB9">
            <w:pPr>
              <w:tabs>
                <w:tab w:val="center" w:pos="4536"/>
                <w:tab w:val="right" w:pos="9072"/>
              </w:tabs>
              <w:rPr>
                <w:rFonts w:asciiTheme="majorHAnsi" w:hAnsiTheme="majorHAnsi"/>
              </w:rPr>
            </w:pPr>
            <w:sdt>
              <w:sdtPr>
                <w:rPr>
                  <w:rFonts w:asciiTheme="majorHAnsi" w:hAnsiTheme="majorHAnsi"/>
                </w:rPr>
                <w:id w:val="706616902"/>
                <w:showingPlcHdr/>
              </w:sdtPr>
              <w:sdtEndPr/>
              <w:sdtContent>
                <w:r w:rsidR="00743345" w:rsidRPr="002563DB">
                  <w:rPr>
                    <w:rStyle w:val="Platzhaltertext"/>
                    <w:rFonts w:asciiTheme="majorHAnsi" w:hAnsiTheme="majorHAnsi"/>
                  </w:rPr>
                  <w:t>Klicken Sie hier, um Text einzugeben.</w:t>
                </w:r>
              </w:sdtContent>
            </w:sdt>
          </w:p>
          <w:p w14:paraId="7425CBBE" w14:textId="77777777" w:rsidR="00743345" w:rsidRPr="002563DB" w:rsidRDefault="00743345" w:rsidP="006C1AB9">
            <w:pPr>
              <w:tabs>
                <w:tab w:val="center" w:pos="4536"/>
                <w:tab w:val="right" w:pos="9072"/>
              </w:tabs>
              <w:rPr>
                <w:rFonts w:asciiTheme="majorHAnsi" w:hAnsiTheme="majorHAnsi"/>
              </w:rPr>
            </w:pPr>
          </w:p>
        </w:tc>
      </w:tr>
    </w:tbl>
    <w:p w14:paraId="2CE1AF41" w14:textId="77777777" w:rsidR="00743345" w:rsidRPr="002563DB" w:rsidRDefault="00743345" w:rsidP="00743345">
      <w:pPr>
        <w:rPr>
          <w:rFonts w:asciiTheme="majorHAnsi" w:hAnsiTheme="majorHAnsi"/>
          <w:sz w:val="22"/>
          <w:szCs w:val="22"/>
        </w:rPr>
      </w:pPr>
    </w:p>
    <w:p w14:paraId="754616DC" w14:textId="77777777" w:rsidR="00CB692F" w:rsidRPr="002563DB" w:rsidRDefault="00CB692F">
      <w:pPr>
        <w:rPr>
          <w:rFonts w:asciiTheme="majorHAnsi" w:hAnsiTheme="majorHAnsi"/>
          <w:sz w:val="22"/>
          <w:szCs w:val="22"/>
        </w:rPr>
      </w:pPr>
    </w:p>
    <w:tbl>
      <w:tblPr>
        <w:tblStyle w:val="Tabellenraster"/>
        <w:tblW w:w="0" w:type="auto"/>
        <w:tblLook w:val="04A0" w:firstRow="1" w:lastRow="0" w:firstColumn="1" w:lastColumn="0" w:noHBand="0" w:noVBand="1"/>
      </w:tblPr>
      <w:tblGrid>
        <w:gridCol w:w="9060"/>
      </w:tblGrid>
      <w:tr w:rsidR="00D179B0" w:rsidRPr="002563DB" w14:paraId="74761C44" w14:textId="77777777" w:rsidTr="006C1AB9">
        <w:tc>
          <w:tcPr>
            <w:tcW w:w="9210" w:type="dxa"/>
            <w:shd w:val="clear" w:color="auto" w:fill="BFBFBF" w:themeFill="background1" w:themeFillShade="BF"/>
          </w:tcPr>
          <w:p w14:paraId="52F5CE6E" w14:textId="2B756EFF" w:rsidR="00D179B0" w:rsidRPr="002563DB" w:rsidRDefault="00D179B0" w:rsidP="006C1AB9">
            <w:pPr>
              <w:jc w:val="center"/>
              <w:rPr>
                <w:rFonts w:asciiTheme="majorHAnsi" w:hAnsiTheme="majorHAnsi"/>
                <w:b/>
              </w:rPr>
            </w:pPr>
            <w:r w:rsidRPr="002563DB">
              <w:rPr>
                <w:rFonts w:asciiTheme="majorHAnsi" w:hAnsiTheme="majorHAnsi"/>
                <w:b/>
              </w:rPr>
              <w:t xml:space="preserve">Verarbeitung sensibler Daten über online Formulare, </w:t>
            </w:r>
          </w:p>
          <w:p w14:paraId="175DAB18" w14:textId="3AFD37B7" w:rsidR="00D179B0" w:rsidRPr="002563DB" w:rsidRDefault="00D179B0" w:rsidP="006C1AB9">
            <w:pPr>
              <w:jc w:val="center"/>
              <w:rPr>
                <w:rFonts w:asciiTheme="majorHAnsi" w:hAnsiTheme="majorHAnsi"/>
                <w:b/>
              </w:rPr>
            </w:pPr>
            <w:r w:rsidRPr="002563DB">
              <w:rPr>
                <w:rFonts w:asciiTheme="majorHAnsi" w:hAnsiTheme="majorHAnsi"/>
                <w:b/>
              </w:rPr>
              <w:t>z. B. auf Arztwebseiten, Apothekenwebseiten etc.</w:t>
            </w:r>
          </w:p>
          <w:p w14:paraId="7F79887D" w14:textId="77777777" w:rsidR="00D179B0" w:rsidRPr="002563DB" w:rsidRDefault="00D179B0" w:rsidP="006C1AB9">
            <w:pPr>
              <w:jc w:val="center"/>
              <w:rPr>
                <w:rFonts w:asciiTheme="majorHAnsi" w:hAnsiTheme="majorHAnsi"/>
                <w:b/>
              </w:rPr>
            </w:pPr>
          </w:p>
        </w:tc>
      </w:tr>
      <w:tr w:rsidR="00D179B0" w:rsidRPr="002563DB" w14:paraId="61868474" w14:textId="77777777" w:rsidTr="006C1AB9">
        <w:tc>
          <w:tcPr>
            <w:tcW w:w="9210" w:type="dxa"/>
          </w:tcPr>
          <w:p w14:paraId="6B12C2CD" w14:textId="44E52326" w:rsidR="00D179B0" w:rsidRPr="002563DB" w:rsidRDefault="00D179B0" w:rsidP="006C1AB9">
            <w:pPr>
              <w:rPr>
                <w:rFonts w:asciiTheme="majorHAnsi" w:hAnsiTheme="majorHAnsi"/>
                <w:i/>
                <w:color w:val="C00000"/>
              </w:rPr>
            </w:pPr>
            <w:r w:rsidRPr="002563DB">
              <w:rPr>
                <w:rFonts w:asciiTheme="majorHAnsi" w:hAnsiTheme="majorHAnsi"/>
                <w:i/>
                <w:color w:val="C00000"/>
              </w:rPr>
              <w:t>Hinweis: Es dürfen nur diejenigen Daten erhoben werden, die für die Bewerbung erforderlich sind (Pflichtfelder). Darüber hinaus dürfen keine weiteren Daten erhoben werden. Pflicht- und optionale Felder sind entsprechend zu kennzeichnen.</w:t>
            </w:r>
          </w:p>
          <w:p w14:paraId="4DBCD06D" w14:textId="13FCE4D3" w:rsidR="00D179B0" w:rsidRPr="002563DB" w:rsidRDefault="00D179B0" w:rsidP="006C1AB9">
            <w:pPr>
              <w:rPr>
                <w:rFonts w:asciiTheme="majorHAnsi" w:hAnsiTheme="majorHAnsi"/>
                <w:i/>
                <w:color w:val="C00000"/>
              </w:rPr>
            </w:pPr>
            <w:r w:rsidRPr="002563DB">
              <w:rPr>
                <w:rFonts w:asciiTheme="majorHAnsi" w:hAnsiTheme="majorHAnsi"/>
                <w:i/>
                <w:color w:val="C00000"/>
              </w:rPr>
              <w:t>Bei der Verarbeitung sensibler Daten benötigt man u. U. eine Einwilligung des Nutzers.</w:t>
            </w:r>
          </w:p>
          <w:p w14:paraId="5E9688EA" w14:textId="77777777" w:rsidR="00D179B0" w:rsidRPr="002563DB" w:rsidRDefault="00D179B0" w:rsidP="006C1AB9">
            <w:pPr>
              <w:rPr>
                <w:rFonts w:asciiTheme="majorHAnsi" w:hAnsiTheme="majorHAnsi"/>
                <w:i/>
                <w:color w:val="C00000"/>
              </w:rPr>
            </w:pPr>
          </w:p>
          <w:p w14:paraId="500F6AD3" w14:textId="7A81F71E" w:rsidR="00D179B0" w:rsidRPr="002563DB" w:rsidRDefault="00D179B0" w:rsidP="006C1AB9">
            <w:pPr>
              <w:rPr>
                <w:rFonts w:asciiTheme="majorHAnsi" w:hAnsiTheme="majorHAnsi"/>
                <w:i/>
                <w:color w:val="C00000"/>
              </w:rPr>
            </w:pPr>
            <w:r w:rsidRPr="002563DB">
              <w:rPr>
                <w:rFonts w:asciiTheme="majorHAnsi" w:hAnsiTheme="majorHAnsi"/>
                <w:i/>
                <w:color w:val="C00000"/>
              </w:rPr>
              <w:t xml:space="preserve">Hinweis: Bei sensiblen Daten handelt es sich um Daten, aus denen die rassische und ethnische Herkunft, politische Meinungen, religiöse oder weltanschauliche Überzeugungen oder die Gewerkschaftszugehörigkeit hervorgehen sowie genetische Daten, biometrische Daten, </w:t>
            </w:r>
            <w:r w:rsidRPr="002563DB">
              <w:rPr>
                <w:rFonts w:asciiTheme="majorHAnsi" w:hAnsiTheme="majorHAnsi"/>
                <w:i/>
                <w:color w:val="C00000"/>
              </w:rPr>
              <w:lastRenderedPageBreak/>
              <w:t>Gesundheitsdaten oder Daten zum Sexualleben/ der sexuellen Orientierung einer Person.</w:t>
            </w:r>
            <w:r w:rsidRPr="002563DB">
              <w:rPr>
                <w:rFonts w:asciiTheme="majorHAnsi" w:hAnsiTheme="majorHAnsi"/>
                <w:i/>
                <w:color w:val="C00000"/>
              </w:rPr>
              <w:br/>
              <w:t>Werden erhoben z.B. bei Ärzten, Versicherungen, Parteien etc.</w:t>
            </w:r>
          </w:p>
          <w:p w14:paraId="66F22B43" w14:textId="77777777" w:rsidR="00D179B0" w:rsidRPr="002563DB" w:rsidRDefault="00D179B0" w:rsidP="006C1AB9">
            <w:pPr>
              <w:rPr>
                <w:rFonts w:asciiTheme="majorHAnsi" w:hAnsiTheme="majorHAnsi"/>
                <w:color w:val="C00000"/>
              </w:rPr>
            </w:pPr>
          </w:p>
          <w:p w14:paraId="2CFEC555" w14:textId="77777777" w:rsidR="00A71AA7" w:rsidRDefault="00A71AA7" w:rsidP="006C1AB9">
            <w:pPr>
              <w:rPr>
                <w:rFonts w:asciiTheme="majorHAnsi" w:hAnsiTheme="majorHAnsi"/>
              </w:rPr>
            </w:pPr>
            <w:r>
              <w:rPr>
                <w:rFonts w:asciiTheme="majorHAnsi" w:hAnsiTheme="majorHAnsi"/>
              </w:rPr>
              <w:t>Werden sensible Daten verarbeitet bzw. erhoben?</w:t>
            </w:r>
          </w:p>
          <w:p w14:paraId="4D204085" w14:textId="77777777" w:rsidR="00A71AA7" w:rsidRPr="002563DB" w:rsidRDefault="00C868AA" w:rsidP="00A71AA7">
            <w:pPr>
              <w:tabs>
                <w:tab w:val="center" w:pos="4536"/>
                <w:tab w:val="right" w:pos="9072"/>
              </w:tabs>
              <w:rPr>
                <w:rFonts w:asciiTheme="majorHAnsi" w:hAnsiTheme="majorHAnsi"/>
              </w:rPr>
            </w:pPr>
            <w:sdt>
              <w:sdtPr>
                <w:rPr>
                  <w:rFonts w:asciiTheme="majorHAnsi" w:hAnsiTheme="majorHAnsi"/>
                </w:rPr>
                <w:id w:val="-893580737"/>
                <w14:checkbox>
                  <w14:checked w14:val="0"/>
                  <w14:checkedState w14:val="2612" w14:font="MS Gothic"/>
                  <w14:uncheckedState w14:val="2610" w14:font="MS Gothic"/>
                </w14:checkbox>
              </w:sdtPr>
              <w:sdtEndPr/>
              <w:sdtContent>
                <w:r w:rsidR="00A71AA7" w:rsidRPr="002563DB">
                  <w:rPr>
                    <w:rFonts w:ascii="MS Gothic" w:eastAsia="MS Gothic" w:hAnsi="MS Gothic" w:cs="MS Gothic" w:hint="eastAsia"/>
                  </w:rPr>
                  <w:t>☐</w:t>
                </w:r>
              </w:sdtContent>
            </w:sdt>
            <w:r w:rsidR="00A71AA7" w:rsidRPr="002563DB">
              <w:rPr>
                <w:rFonts w:asciiTheme="majorHAnsi" w:hAnsiTheme="majorHAnsi"/>
              </w:rPr>
              <w:t xml:space="preserve">  Ja</w:t>
            </w:r>
          </w:p>
          <w:p w14:paraId="695807EE" w14:textId="77777777" w:rsidR="00A71AA7" w:rsidRPr="002563DB" w:rsidRDefault="00C868AA" w:rsidP="00A71AA7">
            <w:pPr>
              <w:tabs>
                <w:tab w:val="center" w:pos="4536"/>
                <w:tab w:val="right" w:pos="9072"/>
              </w:tabs>
              <w:rPr>
                <w:rFonts w:asciiTheme="majorHAnsi" w:hAnsiTheme="majorHAnsi"/>
              </w:rPr>
            </w:pPr>
            <w:sdt>
              <w:sdtPr>
                <w:rPr>
                  <w:rFonts w:asciiTheme="majorHAnsi" w:hAnsiTheme="majorHAnsi"/>
                </w:rPr>
                <w:id w:val="1384368385"/>
                <w14:checkbox>
                  <w14:checked w14:val="0"/>
                  <w14:checkedState w14:val="2612" w14:font="MS Gothic"/>
                  <w14:uncheckedState w14:val="2610" w14:font="MS Gothic"/>
                </w14:checkbox>
              </w:sdtPr>
              <w:sdtEndPr/>
              <w:sdtContent>
                <w:r w:rsidR="00A71AA7" w:rsidRPr="002563DB">
                  <w:rPr>
                    <w:rFonts w:ascii="MS Gothic" w:eastAsia="MS Gothic" w:hAnsi="MS Gothic" w:cs="MS Gothic" w:hint="eastAsia"/>
                  </w:rPr>
                  <w:t>☐</w:t>
                </w:r>
              </w:sdtContent>
            </w:sdt>
            <w:r w:rsidR="00A71AA7" w:rsidRPr="002563DB">
              <w:rPr>
                <w:rFonts w:asciiTheme="majorHAnsi" w:hAnsiTheme="majorHAnsi"/>
              </w:rPr>
              <w:t xml:space="preserve">  Nein</w:t>
            </w:r>
          </w:p>
          <w:p w14:paraId="0F945904" w14:textId="77777777" w:rsidR="00A71AA7" w:rsidRDefault="00A71AA7" w:rsidP="006C1AB9">
            <w:pPr>
              <w:rPr>
                <w:rFonts w:asciiTheme="majorHAnsi" w:hAnsiTheme="majorHAnsi"/>
              </w:rPr>
            </w:pPr>
          </w:p>
          <w:p w14:paraId="1F3EB4C1" w14:textId="452163CF" w:rsidR="00D179B0" w:rsidRPr="002563DB" w:rsidRDefault="00D179B0" w:rsidP="006C1AB9">
            <w:pPr>
              <w:rPr>
                <w:rFonts w:asciiTheme="majorHAnsi" w:hAnsiTheme="majorHAnsi"/>
              </w:rPr>
            </w:pPr>
            <w:r w:rsidRPr="002563DB">
              <w:rPr>
                <w:rFonts w:asciiTheme="majorHAnsi" w:hAnsiTheme="majorHAnsi"/>
              </w:rPr>
              <w:t>Wird eine Einwilligung der Nutzer eingeholt?</w:t>
            </w:r>
          </w:p>
          <w:p w14:paraId="58FF927C" w14:textId="77777777" w:rsidR="00D179B0" w:rsidRPr="002563DB" w:rsidRDefault="00D179B0" w:rsidP="006C1AB9">
            <w:pPr>
              <w:rPr>
                <w:rFonts w:asciiTheme="majorHAnsi" w:hAnsiTheme="majorHAnsi"/>
              </w:rPr>
            </w:pPr>
          </w:p>
          <w:sdt>
            <w:sdtPr>
              <w:rPr>
                <w:rFonts w:asciiTheme="majorHAnsi" w:hAnsiTheme="majorHAnsi"/>
              </w:rPr>
              <w:id w:val="-647440172"/>
              <w:showingPlcHdr/>
            </w:sdtPr>
            <w:sdtEndPr/>
            <w:sdtContent>
              <w:p w14:paraId="43A90DDB" w14:textId="77777777" w:rsidR="00D179B0" w:rsidRPr="002563DB" w:rsidRDefault="00D179B0" w:rsidP="006C1AB9">
                <w:pPr>
                  <w:rPr>
                    <w:rFonts w:asciiTheme="majorHAnsi" w:hAnsiTheme="majorHAnsi"/>
                  </w:rPr>
                </w:pPr>
                <w:r w:rsidRPr="002563DB">
                  <w:rPr>
                    <w:rStyle w:val="Platzhaltertext"/>
                    <w:rFonts w:asciiTheme="majorHAnsi" w:hAnsiTheme="majorHAnsi"/>
                  </w:rPr>
                  <w:t>Klicken Sie hier, um Text einzugeben.</w:t>
                </w:r>
              </w:p>
            </w:sdtContent>
          </w:sdt>
          <w:p w14:paraId="478557CF" w14:textId="77777777" w:rsidR="00D179B0" w:rsidRPr="002563DB" w:rsidRDefault="00D179B0" w:rsidP="006C1AB9">
            <w:pPr>
              <w:rPr>
                <w:rFonts w:asciiTheme="majorHAnsi" w:hAnsiTheme="majorHAnsi"/>
              </w:rPr>
            </w:pPr>
          </w:p>
        </w:tc>
      </w:tr>
      <w:tr w:rsidR="00D179B0" w:rsidRPr="002563DB" w14:paraId="4AF8D521" w14:textId="77777777" w:rsidTr="006C1AB9">
        <w:tc>
          <w:tcPr>
            <w:tcW w:w="9210" w:type="dxa"/>
          </w:tcPr>
          <w:p w14:paraId="00943155" w14:textId="77777777" w:rsidR="00D179B0" w:rsidRPr="002563DB" w:rsidRDefault="00D179B0" w:rsidP="006C1AB9">
            <w:pPr>
              <w:rPr>
                <w:rFonts w:asciiTheme="majorHAnsi" w:hAnsiTheme="majorHAnsi"/>
              </w:rPr>
            </w:pPr>
            <w:r w:rsidRPr="002563DB">
              <w:rPr>
                <w:rFonts w:asciiTheme="majorHAnsi" w:hAnsiTheme="majorHAnsi"/>
              </w:rPr>
              <w:lastRenderedPageBreak/>
              <w:t>Welche Daten werden im Formular erhoben?</w:t>
            </w:r>
          </w:p>
          <w:p w14:paraId="50353F87" w14:textId="77777777" w:rsidR="00D179B0" w:rsidRPr="002563DB" w:rsidRDefault="00D179B0" w:rsidP="006C1AB9">
            <w:pPr>
              <w:rPr>
                <w:rFonts w:asciiTheme="majorHAnsi" w:hAnsiTheme="majorHAnsi"/>
              </w:rPr>
            </w:pPr>
          </w:p>
          <w:p w14:paraId="25D2F9FC" w14:textId="77777777" w:rsidR="00D179B0" w:rsidRPr="002563DB" w:rsidRDefault="00C868AA" w:rsidP="006C1AB9">
            <w:pPr>
              <w:tabs>
                <w:tab w:val="center" w:pos="4536"/>
                <w:tab w:val="right" w:pos="9072"/>
              </w:tabs>
              <w:rPr>
                <w:rFonts w:asciiTheme="majorHAnsi" w:hAnsiTheme="majorHAnsi"/>
              </w:rPr>
            </w:pPr>
            <w:sdt>
              <w:sdtPr>
                <w:rPr>
                  <w:rFonts w:asciiTheme="majorHAnsi" w:hAnsiTheme="majorHAnsi"/>
                </w:rPr>
                <w:id w:val="-1368824387"/>
                <w14:checkbox>
                  <w14:checked w14:val="0"/>
                  <w14:checkedState w14:val="2612" w14:font="MS Gothic"/>
                  <w14:uncheckedState w14:val="2610" w14:font="MS Gothic"/>
                </w14:checkbox>
              </w:sdtPr>
              <w:sdtEndPr/>
              <w:sdtContent>
                <w:r w:rsidR="00D179B0" w:rsidRPr="002563DB">
                  <w:rPr>
                    <w:rFonts w:ascii="MS Gothic" w:eastAsia="MS Gothic" w:hAnsi="MS Gothic" w:cs="MS Gothic" w:hint="eastAsia"/>
                  </w:rPr>
                  <w:t>☐</w:t>
                </w:r>
              </w:sdtContent>
            </w:sdt>
            <w:r w:rsidR="00D179B0" w:rsidRPr="002563DB">
              <w:rPr>
                <w:rFonts w:asciiTheme="majorHAnsi" w:hAnsiTheme="majorHAnsi"/>
              </w:rPr>
              <w:t xml:space="preserve">  Name</w:t>
            </w:r>
          </w:p>
          <w:p w14:paraId="29CCF29E" w14:textId="77777777" w:rsidR="00D179B0" w:rsidRPr="002563DB" w:rsidRDefault="00C868AA" w:rsidP="006C1AB9">
            <w:pPr>
              <w:tabs>
                <w:tab w:val="center" w:pos="4536"/>
                <w:tab w:val="right" w:pos="9072"/>
              </w:tabs>
              <w:rPr>
                <w:rFonts w:asciiTheme="majorHAnsi" w:hAnsiTheme="majorHAnsi"/>
              </w:rPr>
            </w:pPr>
            <w:sdt>
              <w:sdtPr>
                <w:rPr>
                  <w:rFonts w:asciiTheme="majorHAnsi" w:hAnsiTheme="majorHAnsi"/>
                </w:rPr>
                <w:id w:val="1340278027"/>
                <w14:checkbox>
                  <w14:checked w14:val="0"/>
                  <w14:checkedState w14:val="2612" w14:font="MS Gothic"/>
                  <w14:uncheckedState w14:val="2610" w14:font="MS Gothic"/>
                </w14:checkbox>
              </w:sdtPr>
              <w:sdtEndPr/>
              <w:sdtContent>
                <w:r w:rsidR="00D179B0" w:rsidRPr="002563DB">
                  <w:rPr>
                    <w:rFonts w:ascii="MS Gothic" w:eastAsia="MS Gothic" w:hAnsi="MS Gothic" w:cs="MS Gothic" w:hint="eastAsia"/>
                  </w:rPr>
                  <w:t>☐</w:t>
                </w:r>
              </w:sdtContent>
            </w:sdt>
            <w:r w:rsidR="00D179B0" w:rsidRPr="002563DB">
              <w:rPr>
                <w:rFonts w:asciiTheme="majorHAnsi" w:hAnsiTheme="majorHAnsi"/>
              </w:rPr>
              <w:t xml:space="preserve">  Anschrift</w:t>
            </w:r>
          </w:p>
          <w:p w14:paraId="36846879" w14:textId="77777777" w:rsidR="00D179B0" w:rsidRPr="002563DB" w:rsidRDefault="00C868AA" w:rsidP="006C1AB9">
            <w:pPr>
              <w:tabs>
                <w:tab w:val="center" w:pos="4536"/>
                <w:tab w:val="right" w:pos="9072"/>
              </w:tabs>
              <w:rPr>
                <w:rFonts w:asciiTheme="majorHAnsi" w:hAnsiTheme="majorHAnsi"/>
              </w:rPr>
            </w:pPr>
            <w:sdt>
              <w:sdtPr>
                <w:rPr>
                  <w:rFonts w:asciiTheme="majorHAnsi" w:hAnsiTheme="majorHAnsi"/>
                </w:rPr>
                <w:id w:val="-281891021"/>
                <w14:checkbox>
                  <w14:checked w14:val="0"/>
                  <w14:checkedState w14:val="2612" w14:font="MS Gothic"/>
                  <w14:uncheckedState w14:val="2610" w14:font="MS Gothic"/>
                </w14:checkbox>
              </w:sdtPr>
              <w:sdtEndPr/>
              <w:sdtContent>
                <w:r w:rsidR="00D179B0" w:rsidRPr="002563DB">
                  <w:rPr>
                    <w:rFonts w:ascii="MS Gothic" w:eastAsia="MS Gothic" w:hAnsi="MS Gothic" w:cs="MS Gothic" w:hint="eastAsia"/>
                  </w:rPr>
                  <w:t>☐</w:t>
                </w:r>
              </w:sdtContent>
            </w:sdt>
            <w:r w:rsidR="00D179B0" w:rsidRPr="002563DB">
              <w:rPr>
                <w:rFonts w:asciiTheme="majorHAnsi" w:hAnsiTheme="majorHAnsi"/>
              </w:rPr>
              <w:t xml:space="preserve">  Geburtsdatum</w:t>
            </w:r>
          </w:p>
          <w:p w14:paraId="10A8B1F7" w14:textId="77777777" w:rsidR="00D179B0" w:rsidRPr="002563DB" w:rsidRDefault="00C868AA" w:rsidP="006C1AB9">
            <w:pPr>
              <w:tabs>
                <w:tab w:val="center" w:pos="4536"/>
                <w:tab w:val="right" w:pos="9072"/>
              </w:tabs>
              <w:rPr>
                <w:rFonts w:asciiTheme="majorHAnsi" w:hAnsiTheme="majorHAnsi"/>
              </w:rPr>
            </w:pPr>
            <w:sdt>
              <w:sdtPr>
                <w:rPr>
                  <w:rFonts w:asciiTheme="majorHAnsi" w:hAnsiTheme="majorHAnsi"/>
                </w:rPr>
                <w:id w:val="-1777171057"/>
                <w14:checkbox>
                  <w14:checked w14:val="0"/>
                  <w14:checkedState w14:val="2612" w14:font="MS Gothic"/>
                  <w14:uncheckedState w14:val="2610" w14:font="MS Gothic"/>
                </w14:checkbox>
              </w:sdtPr>
              <w:sdtEndPr/>
              <w:sdtContent>
                <w:r w:rsidR="00D179B0" w:rsidRPr="002563DB">
                  <w:rPr>
                    <w:rFonts w:ascii="MS Gothic" w:eastAsia="MS Gothic" w:hAnsi="MS Gothic" w:cs="MS Gothic" w:hint="eastAsia"/>
                  </w:rPr>
                  <w:t>☐</w:t>
                </w:r>
              </w:sdtContent>
            </w:sdt>
            <w:r w:rsidR="00D179B0" w:rsidRPr="002563DB">
              <w:rPr>
                <w:rFonts w:asciiTheme="majorHAnsi" w:hAnsiTheme="majorHAnsi"/>
              </w:rPr>
              <w:t xml:space="preserve">  Bewerbungsunterlagen</w:t>
            </w:r>
          </w:p>
          <w:p w14:paraId="32C01990" w14:textId="77777777" w:rsidR="00D179B0" w:rsidRPr="002563DB" w:rsidRDefault="00C868AA" w:rsidP="006C1AB9">
            <w:pPr>
              <w:tabs>
                <w:tab w:val="center" w:pos="4536"/>
                <w:tab w:val="right" w:pos="9072"/>
              </w:tabs>
              <w:rPr>
                <w:rFonts w:asciiTheme="majorHAnsi" w:hAnsiTheme="majorHAnsi"/>
              </w:rPr>
            </w:pPr>
            <w:sdt>
              <w:sdtPr>
                <w:rPr>
                  <w:rFonts w:asciiTheme="majorHAnsi" w:hAnsiTheme="majorHAnsi"/>
                </w:rPr>
                <w:id w:val="527533935"/>
                <w14:checkbox>
                  <w14:checked w14:val="0"/>
                  <w14:checkedState w14:val="2612" w14:font="MS Gothic"/>
                  <w14:uncheckedState w14:val="2610" w14:font="MS Gothic"/>
                </w14:checkbox>
              </w:sdtPr>
              <w:sdtEndPr/>
              <w:sdtContent>
                <w:r w:rsidR="00D179B0" w:rsidRPr="002563DB">
                  <w:rPr>
                    <w:rFonts w:ascii="MS Gothic" w:eastAsia="MS Gothic" w:hAnsi="MS Gothic" w:cs="MS Gothic" w:hint="eastAsia"/>
                  </w:rPr>
                  <w:t>☐</w:t>
                </w:r>
              </w:sdtContent>
            </w:sdt>
            <w:r w:rsidR="00D179B0" w:rsidRPr="002563DB">
              <w:rPr>
                <w:rFonts w:asciiTheme="majorHAnsi" w:hAnsiTheme="majorHAnsi"/>
              </w:rPr>
              <w:t xml:space="preserve">  Telefonnummer</w:t>
            </w:r>
          </w:p>
          <w:p w14:paraId="0EA17212" w14:textId="77777777" w:rsidR="00D179B0" w:rsidRPr="002563DB" w:rsidRDefault="00C868AA" w:rsidP="006C1AB9">
            <w:pPr>
              <w:tabs>
                <w:tab w:val="center" w:pos="4536"/>
                <w:tab w:val="right" w:pos="9072"/>
              </w:tabs>
              <w:rPr>
                <w:rFonts w:asciiTheme="majorHAnsi" w:hAnsiTheme="majorHAnsi"/>
              </w:rPr>
            </w:pPr>
            <w:sdt>
              <w:sdtPr>
                <w:rPr>
                  <w:rFonts w:asciiTheme="majorHAnsi" w:hAnsiTheme="majorHAnsi"/>
                </w:rPr>
                <w:id w:val="368267764"/>
                <w14:checkbox>
                  <w14:checked w14:val="0"/>
                  <w14:checkedState w14:val="2612" w14:font="MS Gothic"/>
                  <w14:uncheckedState w14:val="2610" w14:font="MS Gothic"/>
                </w14:checkbox>
              </w:sdtPr>
              <w:sdtEndPr/>
              <w:sdtContent>
                <w:r w:rsidR="00D179B0" w:rsidRPr="002563DB">
                  <w:rPr>
                    <w:rFonts w:ascii="MS Gothic" w:eastAsia="MS Gothic" w:hAnsi="MS Gothic" w:cs="MS Gothic" w:hint="eastAsia"/>
                  </w:rPr>
                  <w:t>☐</w:t>
                </w:r>
              </w:sdtContent>
            </w:sdt>
            <w:r w:rsidR="00D179B0" w:rsidRPr="002563DB">
              <w:rPr>
                <w:rFonts w:asciiTheme="majorHAnsi" w:hAnsiTheme="majorHAnsi"/>
              </w:rPr>
              <w:t xml:space="preserve">  E-Mail-Adresse</w:t>
            </w:r>
          </w:p>
          <w:p w14:paraId="62A1DE53" w14:textId="77777777" w:rsidR="00D179B0" w:rsidRPr="002563DB" w:rsidRDefault="00C868AA" w:rsidP="006C1AB9">
            <w:pPr>
              <w:tabs>
                <w:tab w:val="center" w:pos="4536"/>
                <w:tab w:val="right" w:pos="9072"/>
              </w:tabs>
              <w:rPr>
                <w:rFonts w:asciiTheme="majorHAnsi" w:hAnsiTheme="majorHAnsi"/>
              </w:rPr>
            </w:pPr>
            <w:sdt>
              <w:sdtPr>
                <w:rPr>
                  <w:rFonts w:asciiTheme="majorHAnsi" w:hAnsiTheme="majorHAnsi"/>
                </w:rPr>
                <w:id w:val="1483731961"/>
                <w14:checkbox>
                  <w14:checked w14:val="0"/>
                  <w14:checkedState w14:val="2612" w14:font="MS Gothic"/>
                  <w14:uncheckedState w14:val="2610" w14:font="MS Gothic"/>
                </w14:checkbox>
              </w:sdtPr>
              <w:sdtEndPr/>
              <w:sdtContent>
                <w:r w:rsidR="00D179B0" w:rsidRPr="002563DB">
                  <w:rPr>
                    <w:rFonts w:ascii="MS Gothic" w:eastAsia="MS Gothic" w:hAnsi="MS Gothic" w:cs="MS Gothic" w:hint="eastAsia"/>
                  </w:rPr>
                  <w:t>☐</w:t>
                </w:r>
              </w:sdtContent>
            </w:sdt>
            <w:r w:rsidR="00D179B0" w:rsidRPr="002563DB">
              <w:rPr>
                <w:rFonts w:asciiTheme="majorHAnsi" w:hAnsiTheme="majorHAnsi"/>
              </w:rPr>
              <w:t xml:space="preserve">  andere Daten:  </w:t>
            </w:r>
            <w:sdt>
              <w:sdtPr>
                <w:rPr>
                  <w:rFonts w:asciiTheme="majorHAnsi" w:hAnsiTheme="majorHAnsi"/>
                </w:rPr>
                <w:id w:val="24071128"/>
                <w:showingPlcHdr/>
              </w:sdtPr>
              <w:sdtEndPr/>
              <w:sdtContent>
                <w:r w:rsidR="00D179B0" w:rsidRPr="002563DB">
                  <w:rPr>
                    <w:rStyle w:val="Platzhaltertext"/>
                    <w:rFonts w:asciiTheme="majorHAnsi" w:hAnsiTheme="majorHAnsi"/>
                  </w:rPr>
                  <w:t>Klicken Sie hier, um Text einzugeben.</w:t>
                </w:r>
              </w:sdtContent>
            </w:sdt>
          </w:p>
          <w:p w14:paraId="76DB026C" w14:textId="77777777" w:rsidR="00D179B0" w:rsidRPr="002563DB" w:rsidRDefault="00D179B0" w:rsidP="006C1AB9">
            <w:pPr>
              <w:rPr>
                <w:rFonts w:asciiTheme="majorHAnsi" w:hAnsiTheme="majorHAnsi"/>
                <w:i/>
                <w:color w:val="C00000"/>
              </w:rPr>
            </w:pPr>
          </w:p>
        </w:tc>
      </w:tr>
      <w:tr w:rsidR="00D179B0" w:rsidRPr="002563DB" w14:paraId="07197E0D" w14:textId="77777777" w:rsidTr="006C1AB9">
        <w:tc>
          <w:tcPr>
            <w:tcW w:w="9210" w:type="dxa"/>
          </w:tcPr>
          <w:p w14:paraId="5D32F623" w14:textId="2D7BEEF8" w:rsidR="00D179B0" w:rsidRPr="002563DB" w:rsidRDefault="00D179B0" w:rsidP="006C1AB9">
            <w:pPr>
              <w:rPr>
                <w:rFonts w:asciiTheme="majorHAnsi" w:hAnsiTheme="majorHAnsi"/>
                <w:i/>
                <w:color w:val="C00000"/>
              </w:rPr>
            </w:pPr>
            <w:r w:rsidRPr="002563DB">
              <w:rPr>
                <w:rFonts w:asciiTheme="majorHAnsi" w:hAnsiTheme="majorHAnsi"/>
              </w:rPr>
              <w:t>Zu welchen Zwecken werden sensible Daten verarbeitet?</w:t>
            </w:r>
            <w:r w:rsidRPr="002563DB">
              <w:rPr>
                <w:rFonts w:asciiTheme="majorHAnsi" w:hAnsiTheme="majorHAnsi"/>
              </w:rPr>
              <w:br/>
            </w:r>
            <w:r w:rsidRPr="002563DB">
              <w:rPr>
                <w:rFonts w:asciiTheme="majorHAnsi" w:hAnsiTheme="majorHAnsi"/>
              </w:rPr>
              <w:br/>
            </w:r>
            <w:sdt>
              <w:sdtPr>
                <w:rPr>
                  <w:rFonts w:asciiTheme="majorHAnsi" w:hAnsiTheme="majorHAnsi"/>
                </w:rPr>
                <w:id w:val="-423726616"/>
                <w:showingPlcHdr/>
              </w:sdtPr>
              <w:sdtEndPr/>
              <w:sdtContent>
                <w:r w:rsidRPr="002563DB">
                  <w:rPr>
                    <w:rStyle w:val="Platzhaltertext"/>
                    <w:rFonts w:asciiTheme="majorHAnsi" w:hAnsiTheme="majorHAnsi"/>
                  </w:rPr>
                  <w:t>Klicken Sie hier, um Text einzugeben.</w:t>
                </w:r>
              </w:sdtContent>
            </w:sdt>
          </w:p>
        </w:tc>
      </w:tr>
      <w:tr w:rsidR="00D179B0" w:rsidRPr="002563DB" w14:paraId="2A683B67" w14:textId="77777777" w:rsidTr="006C1AB9">
        <w:tc>
          <w:tcPr>
            <w:tcW w:w="9210" w:type="dxa"/>
          </w:tcPr>
          <w:p w14:paraId="78056A52" w14:textId="77777777" w:rsidR="00D179B0" w:rsidRPr="002563DB" w:rsidRDefault="00D179B0" w:rsidP="006C1AB9">
            <w:pPr>
              <w:rPr>
                <w:rFonts w:asciiTheme="majorHAnsi" w:hAnsiTheme="majorHAnsi"/>
              </w:rPr>
            </w:pPr>
            <w:r w:rsidRPr="002563DB">
              <w:rPr>
                <w:rFonts w:asciiTheme="majorHAnsi" w:hAnsiTheme="majorHAnsi"/>
              </w:rPr>
              <w:t>Wie lange werden die Daten gespeichert?</w:t>
            </w:r>
          </w:p>
          <w:p w14:paraId="02CCD570" w14:textId="77777777" w:rsidR="00D179B0" w:rsidRPr="002563DB" w:rsidRDefault="00D179B0" w:rsidP="006C1AB9">
            <w:pPr>
              <w:rPr>
                <w:rFonts w:asciiTheme="majorHAnsi" w:hAnsiTheme="majorHAnsi"/>
              </w:rPr>
            </w:pPr>
          </w:p>
          <w:sdt>
            <w:sdtPr>
              <w:rPr>
                <w:rFonts w:asciiTheme="majorHAnsi" w:hAnsiTheme="majorHAnsi"/>
                <w:i/>
                <w:color w:val="C00000"/>
              </w:rPr>
              <w:id w:val="449509910"/>
              <w:showingPlcHdr/>
            </w:sdtPr>
            <w:sdtEndPr/>
            <w:sdtContent>
              <w:p w14:paraId="0724D0BB" w14:textId="77777777" w:rsidR="00D179B0" w:rsidRPr="002563DB" w:rsidRDefault="00D179B0" w:rsidP="006C1AB9">
                <w:pPr>
                  <w:rPr>
                    <w:rFonts w:asciiTheme="majorHAnsi" w:hAnsiTheme="majorHAnsi"/>
                    <w:i/>
                    <w:color w:val="C00000"/>
                  </w:rPr>
                </w:pPr>
                <w:r w:rsidRPr="002563DB">
                  <w:rPr>
                    <w:rStyle w:val="Platzhaltertext"/>
                    <w:rFonts w:asciiTheme="majorHAnsi" w:hAnsiTheme="majorHAnsi"/>
                  </w:rPr>
                  <w:t>Klicken Sie hier, um Text einzugeben.</w:t>
                </w:r>
              </w:p>
            </w:sdtContent>
          </w:sdt>
        </w:tc>
      </w:tr>
      <w:tr w:rsidR="00D179B0" w:rsidRPr="002563DB" w14:paraId="7B171209" w14:textId="77777777" w:rsidTr="006C1AB9">
        <w:tc>
          <w:tcPr>
            <w:tcW w:w="9210" w:type="dxa"/>
          </w:tcPr>
          <w:p w14:paraId="7BBBA1FE" w14:textId="77777777" w:rsidR="00D179B0" w:rsidRPr="002563DB" w:rsidRDefault="00D179B0" w:rsidP="006C1AB9">
            <w:pPr>
              <w:rPr>
                <w:rFonts w:asciiTheme="majorHAnsi" w:hAnsiTheme="majorHAnsi"/>
              </w:rPr>
            </w:pPr>
          </w:p>
          <w:p w14:paraId="68427815" w14:textId="77777777" w:rsidR="00D179B0" w:rsidRPr="002563DB" w:rsidRDefault="00D179B0" w:rsidP="006C1AB9">
            <w:pPr>
              <w:rPr>
                <w:rFonts w:asciiTheme="majorHAnsi" w:hAnsiTheme="majorHAnsi"/>
              </w:rPr>
            </w:pPr>
            <w:r w:rsidRPr="002563DB">
              <w:rPr>
                <w:rFonts w:asciiTheme="majorHAnsi" w:hAnsiTheme="majorHAnsi"/>
              </w:rPr>
              <w:t>Werden die erhobenen Daten an Dritte weitergeleitet? Wenn ja, an wen? Wo steht der Server?</w:t>
            </w:r>
          </w:p>
          <w:sdt>
            <w:sdtPr>
              <w:rPr>
                <w:rFonts w:asciiTheme="majorHAnsi" w:hAnsiTheme="majorHAnsi"/>
              </w:rPr>
              <w:id w:val="-1974196433"/>
              <w:showingPlcHdr/>
            </w:sdtPr>
            <w:sdtEndPr/>
            <w:sdtContent>
              <w:p w14:paraId="5905A7F3" w14:textId="77777777" w:rsidR="00D179B0" w:rsidRPr="002563DB" w:rsidRDefault="00D179B0" w:rsidP="006C1AB9">
                <w:pPr>
                  <w:rPr>
                    <w:rFonts w:asciiTheme="majorHAnsi" w:hAnsiTheme="majorHAnsi"/>
                  </w:rPr>
                </w:pPr>
                <w:r w:rsidRPr="002563DB">
                  <w:rPr>
                    <w:rStyle w:val="Platzhaltertext"/>
                    <w:rFonts w:asciiTheme="majorHAnsi" w:hAnsiTheme="majorHAnsi"/>
                  </w:rPr>
                  <w:t>Klicken Sie hier, um Text einzugeben.</w:t>
                </w:r>
              </w:p>
            </w:sdtContent>
          </w:sdt>
          <w:p w14:paraId="49090BD0" w14:textId="77777777" w:rsidR="00D179B0" w:rsidRPr="002563DB" w:rsidRDefault="00D179B0" w:rsidP="006C1AB9">
            <w:pPr>
              <w:rPr>
                <w:rFonts w:asciiTheme="majorHAnsi" w:hAnsiTheme="majorHAnsi"/>
                <w:color w:val="C00000"/>
              </w:rPr>
            </w:pPr>
          </w:p>
        </w:tc>
      </w:tr>
      <w:tr w:rsidR="00D179B0" w:rsidRPr="002563DB" w14:paraId="1CD442DD" w14:textId="77777777" w:rsidTr="006C1AB9">
        <w:tc>
          <w:tcPr>
            <w:tcW w:w="9210" w:type="dxa"/>
          </w:tcPr>
          <w:p w14:paraId="3F1BDD8E" w14:textId="6AB8C2C2" w:rsidR="00D179B0" w:rsidRPr="002563DB" w:rsidRDefault="00D179B0" w:rsidP="006C1AB9">
            <w:pPr>
              <w:tabs>
                <w:tab w:val="center" w:pos="4536"/>
                <w:tab w:val="right" w:pos="9072"/>
              </w:tabs>
              <w:rPr>
                <w:rFonts w:asciiTheme="majorHAnsi" w:hAnsiTheme="majorHAnsi"/>
              </w:rPr>
            </w:pPr>
            <w:r w:rsidRPr="002563DB">
              <w:rPr>
                <w:rFonts w:asciiTheme="majorHAnsi" w:hAnsiTheme="majorHAnsi"/>
              </w:rPr>
              <w:t>Erfolgt das Absenden der Daten über Double-Opt-In?</w:t>
            </w:r>
          </w:p>
          <w:p w14:paraId="2B0F54D9" w14:textId="77777777" w:rsidR="00D179B0" w:rsidRPr="002563DB" w:rsidRDefault="00D179B0" w:rsidP="006C1AB9">
            <w:pPr>
              <w:tabs>
                <w:tab w:val="center" w:pos="4536"/>
                <w:tab w:val="right" w:pos="9072"/>
              </w:tabs>
              <w:rPr>
                <w:rFonts w:asciiTheme="majorHAnsi" w:hAnsiTheme="majorHAnsi"/>
              </w:rPr>
            </w:pPr>
          </w:p>
          <w:p w14:paraId="0636CE85" w14:textId="77777777" w:rsidR="00D179B0" w:rsidRPr="002563DB" w:rsidRDefault="00C868AA" w:rsidP="006C1AB9">
            <w:pPr>
              <w:tabs>
                <w:tab w:val="center" w:pos="4536"/>
                <w:tab w:val="right" w:pos="9072"/>
              </w:tabs>
              <w:rPr>
                <w:rFonts w:asciiTheme="majorHAnsi" w:hAnsiTheme="majorHAnsi"/>
              </w:rPr>
            </w:pPr>
            <w:sdt>
              <w:sdtPr>
                <w:rPr>
                  <w:rFonts w:asciiTheme="majorHAnsi" w:hAnsiTheme="majorHAnsi"/>
                </w:rPr>
                <w:id w:val="-1860803117"/>
                <w14:checkbox>
                  <w14:checked w14:val="0"/>
                  <w14:checkedState w14:val="2612" w14:font="MS Gothic"/>
                  <w14:uncheckedState w14:val="2610" w14:font="MS Gothic"/>
                </w14:checkbox>
              </w:sdtPr>
              <w:sdtEndPr/>
              <w:sdtContent>
                <w:r w:rsidR="00D179B0" w:rsidRPr="002563DB">
                  <w:rPr>
                    <w:rFonts w:ascii="MS Gothic" w:eastAsia="MS Gothic" w:hAnsi="MS Gothic" w:cs="MS Gothic" w:hint="eastAsia"/>
                  </w:rPr>
                  <w:t>☐</w:t>
                </w:r>
              </w:sdtContent>
            </w:sdt>
            <w:r w:rsidR="00D179B0" w:rsidRPr="002563DB">
              <w:rPr>
                <w:rFonts w:asciiTheme="majorHAnsi" w:hAnsiTheme="majorHAnsi"/>
              </w:rPr>
              <w:t xml:space="preserve">  Ja</w:t>
            </w:r>
          </w:p>
          <w:p w14:paraId="7F9D74F1" w14:textId="77777777" w:rsidR="00D179B0" w:rsidRPr="002563DB" w:rsidRDefault="00C868AA" w:rsidP="006C1AB9">
            <w:pPr>
              <w:tabs>
                <w:tab w:val="center" w:pos="4536"/>
                <w:tab w:val="right" w:pos="9072"/>
              </w:tabs>
              <w:rPr>
                <w:rFonts w:asciiTheme="majorHAnsi" w:hAnsiTheme="majorHAnsi"/>
              </w:rPr>
            </w:pPr>
            <w:sdt>
              <w:sdtPr>
                <w:rPr>
                  <w:rFonts w:asciiTheme="majorHAnsi" w:hAnsiTheme="majorHAnsi"/>
                </w:rPr>
                <w:id w:val="-1353641880"/>
                <w14:checkbox>
                  <w14:checked w14:val="0"/>
                  <w14:checkedState w14:val="2612" w14:font="MS Gothic"/>
                  <w14:uncheckedState w14:val="2610" w14:font="MS Gothic"/>
                </w14:checkbox>
              </w:sdtPr>
              <w:sdtEndPr/>
              <w:sdtContent>
                <w:r w:rsidR="00D179B0" w:rsidRPr="002563DB">
                  <w:rPr>
                    <w:rFonts w:ascii="MS Gothic" w:eastAsia="MS Gothic" w:hAnsi="MS Gothic" w:cs="MS Gothic" w:hint="eastAsia"/>
                  </w:rPr>
                  <w:t>☐</w:t>
                </w:r>
              </w:sdtContent>
            </w:sdt>
            <w:r w:rsidR="00D179B0" w:rsidRPr="002563DB">
              <w:rPr>
                <w:rFonts w:asciiTheme="majorHAnsi" w:hAnsiTheme="majorHAnsi"/>
              </w:rPr>
              <w:t xml:space="preserve">  Nein</w:t>
            </w:r>
          </w:p>
          <w:p w14:paraId="569C3D55" w14:textId="77777777" w:rsidR="00D179B0" w:rsidRPr="002563DB" w:rsidRDefault="00C868AA" w:rsidP="006C1AB9">
            <w:pPr>
              <w:tabs>
                <w:tab w:val="center" w:pos="4536"/>
                <w:tab w:val="right" w:pos="9072"/>
              </w:tabs>
              <w:rPr>
                <w:rFonts w:asciiTheme="majorHAnsi" w:hAnsiTheme="majorHAnsi"/>
              </w:rPr>
            </w:pPr>
            <w:sdt>
              <w:sdtPr>
                <w:rPr>
                  <w:rFonts w:asciiTheme="majorHAnsi" w:hAnsiTheme="majorHAnsi"/>
                </w:rPr>
                <w:id w:val="-1183351099"/>
                <w14:checkbox>
                  <w14:checked w14:val="0"/>
                  <w14:checkedState w14:val="2612" w14:font="MS Gothic"/>
                  <w14:uncheckedState w14:val="2610" w14:font="MS Gothic"/>
                </w14:checkbox>
              </w:sdtPr>
              <w:sdtEndPr/>
              <w:sdtContent>
                <w:r w:rsidR="00D179B0" w:rsidRPr="002563DB">
                  <w:rPr>
                    <w:rFonts w:ascii="MS Gothic" w:eastAsia="MS Gothic" w:hAnsi="MS Gothic" w:cs="MS Gothic" w:hint="eastAsia"/>
                  </w:rPr>
                  <w:t>☐</w:t>
                </w:r>
              </w:sdtContent>
            </w:sdt>
            <w:r w:rsidR="00D179B0" w:rsidRPr="002563DB">
              <w:rPr>
                <w:rFonts w:asciiTheme="majorHAnsi" w:hAnsiTheme="majorHAnsi"/>
              </w:rPr>
              <w:t xml:space="preserve"> Sonstiges Verfahren:  </w:t>
            </w:r>
            <w:sdt>
              <w:sdtPr>
                <w:rPr>
                  <w:rFonts w:asciiTheme="majorHAnsi" w:hAnsiTheme="majorHAnsi"/>
                </w:rPr>
                <w:id w:val="-1666394451"/>
                <w:showingPlcHdr/>
              </w:sdtPr>
              <w:sdtEndPr/>
              <w:sdtContent>
                <w:r w:rsidR="00D179B0" w:rsidRPr="002563DB">
                  <w:rPr>
                    <w:rStyle w:val="Platzhaltertext"/>
                    <w:rFonts w:asciiTheme="majorHAnsi" w:hAnsiTheme="majorHAnsi"/>
                  </w:rPr>
                  <w:t>Klicken Sie hier, um Text einzugeben.</w:t>
                </w:r>
              </w:sdtContent>
            </w:sdt>
          </w:p>
          <w:p w14:paraId="42E9C26A" w14:textId="77777777" w:rsidR="00D179B0" w:rsidRPr="002563DB" w:rsidRDefault="00D179B0" w:rsidP="006C1AB9">
            <w:pPr>
              <w:tabs>
                <w:tab w:val="center" w:pos="4536"/>
                <w:tab w:val="right" w:pos="9072"/>
              </w:tabs>
              <w:rPr>
                <w:rFonts w:asciiTheme="majorHAnsi" w:hAnsiTheme="majorHAnsi"/>
              </w:rPr>
            </w:pPr>
          </w:p>
        </w:tc>
      </w:tr>
      <w:tr w:rsidR="00D179B0" w:rsidRPr="002563DB" w14:paraId="2DE6F2A3" w14:textId="77777777" w:rsidTr="006C1AB9">
        <w:tc>
          <w:tcPr>
            <w:tcW w:w="9210" w:type="dxa"/>
          </w:tcPr>
          <w:p w14:paraId="1615D069" w14:textId="77777777" w:rsidR="00D179B0" w:rsidRPr="002563DB" w:rsidRDefault="00D179B0" w:rsidP="006C1AB9">
            <w:pPr>
              <w:tabs>
                <w:tab w:val="center" w:pos="4536"/>
                <w:tab w:val="right" w:pos="9072"/>
              </w:tabs>
              <w:rPr>
                <w:rFonts w:asciiTheme="majorHAnsi" w:hAnsiTheme="majorHAnsi"/>
              </w:rPr>
            </w:pPr>
            <w:r w:rsidRPr="002563DB">
              <w:rPr>
                <w:rFonts w:asciiTheme="majorHAnsi" w:hAnsiTheme="majorHAnsi"/>
              </w:rPr>
              <w:t>Kann der weiteren Verarbeitung widersprochen werden? Wenn ja, wie?</w:t>
            </w:r>
          </w:p>
          <w:p w14:paraId="4EEB2533" w14:textId="77777777" w:rsidR="00D179B0" w:rsidRPr="002563DB" w:rsidRDefault="00C868AA" w:rsidP="006C1AB9">
            <w:pPr>
              <w:tabs>
                <w:tab w:val="center" w:pos="4536"/>
                <w:tab w:val="right" w:pos="9072"/>
              </w:tabs>
              <w:rPr>
                <w:rFonts w:asciiTheme="majorHAnsi" w:hAnsiTheme="majorHAnsi"/>
              </w:rPr>
            </w:pPr>
            <w:sdt>
              <w:sdtPr>
                <w:rPr>
                  <w:rFonts w:asciiTheme="majorHAnsi" w:hAnsiTheme="majorHAnsi"/>
                </w:rPr>
                <w:id w:val="184716774"/>
                <w14:checkbox>
                  <w14:checked w14:val="0"/>
                  <w14:checkedState w14:val="2612" w14:font="MS Gothic"/>
                  <w14:uncheckedState w14:val="2610" w14:font="MS Gothic"/>
                </w14:checkbox>
              </w:sdtPr>
              <w:sdtEndPr/>
              <w:sdtContent>
                <w:r w:rsidR="00D179B0" w:rsidRPr="002563DB">
                  <w:rPr>
                    <w:rFonts w:ascii="MS Gothic" w:eastAsia="MS Gothic" w:hAnsi="MS Gothic" w:cs="MS Gothic" w:hint="eastAsia"/>
                  </w:rPr>
                  <w:t>☐</w:t>
                </w:r>
              </w:sdtContent>
            </w:sdt>
            <w:r w:rsidR="00D179B0" w:rsidRPr="002563DB">
              <w:rPr>
                <w:rFonts w:asciiTheme="majorHAnsi" w:hAnsiTheme="majorHAnsi"/>
              </w:rPr>
              <w:t xml:space="preserve">  Ja</w:t>
            </w:r>
          </w:p>
          <w:p w14:paraId="2DFEFAFB" w14:textId="77777777" w:rsidR="00D179B0" w:rsidRPr="002563DB" w:rsidRDefault="00C868AA" w:rsidP="006C1AB9">
            <w:pPr>
              <w:tabs>
                <w:tab w:val="center" w:pos="4536"/>
                <w:tab w:val="right" w:pos="9072"/>
              </w:tabs>
              <w:rPr>
                <w:rFonts w:asciiTheme="majorHAnsi" w:hAnsiTheme="majorHAnsi"/>
              </w:rPr>
            </w:pPr>
            <w:sdt>
              <w:sdtPr>
                <w:rPr>
                  <w:rFonts w:asciiTheme="majorHAnsi" w:hAnsiTheme="majorHAnsi"/>
                </w:rPr>
                <w:id w:val="309143099"/>
                <w14:checkbox>
                  <w14:checked w14:val="0"/>
                  <w14:checkedState w14:val="2612" w14:font="MS Gothic"/>
                  <w14:uncheckedState w14:val="2610" w14:font="MS Gothic"/>
                </w14:checkbox>
              </w:sdtPr>
              <w:sdtEndPr/>
              <w:sdtContent>
                <w:r w:rsidR="00D179B0" w:rsidRPr="002563DB">
                  <w:rPr>
                    <w:rFonts w:ascii="MS Gothic" w:eastAsia="MS Gothic" w:hAnsi="MS Gothic" w:cs="MS Gothic" w:hint="eastAsia"/>
                  </w:rPr>
                  <w:t>☐</w:t>
                </w:r>
              </w:sdtContent>
            </w:sdt>
            <w:r w:rsidR="00D179B0" w:rsidRPr="002563DB">
              <w:rPr>
                <w:rFonts w:asciiTheme="majorHAnsi" w:hAnsiTheme="majorHAnsi"/>
              </w:rPr>
              <w:t xml:space="preserve">  Nein</w:t>
            </w:r>
          </w:p>
          <w:p w14:paraId="29EF46C7" w14:textId="77777777" w:rsidR="00D179B0" w:rsidRPr="002563DB" w:rsidRDefault="00C868AA" w:rsidP="006C1AB9">
            <w:pPr>
              <w:tabs>
                <w:tab w:val="center" w:pos="4536"/>
                <w:tab w:val="right" w:pos="9072"/>
              </w:tabs>
              <w:rPr>
                <w:rFonts w:asciiTheme="majorHAnsi" w:hAnsiTheme="majorHAnsi"/>
              </w:rPr>
            </w:pPr>
            <w:sdt>
              <w:sdtPr>
                <w:rPr>
                  <w:rFonts w:asciiTheme="majorHAnsi" w:hAnsiTheme="majorHAnsi"/>
                </w:rPr>
                <w:id w:val="-319349423"/>
                <w14:checkbox>
                  <w14:checked w14:val="0"/>
                  <w14:checkedState w14:val="2612" w14:font="MS Gothic"/>
                  <w14:uncheckedState w14:val="2610" w14:font="MS Gothic"/>
                </w14:checkbox>
              </w:sdtPr>
              <w:sdtEndPr/>
              <w:sdtContent>
                <w:r w:rsidR="00D179B0" w:rsidRPr="002563DB">
                  <w:rPr>
                    <w:rFonts w:ascii="MS Gothic" w:eastAsia="MS Gothic" w:hAnsi="MS Gothic" w:cs="MS Gothic" w:hint="eastAsia"/>
                  </w:rPr>
                  <w:t>☐</w:t>
                </w:r>
              </w:sdtContent>
            </w:sdt>
            <w:r w:rsidR="00D179B0" w:rsidRPr="002563DB">
              <w:rPr>
                <w:rFonts w:asciiTheme="majorHAnsi" w:hAnsiTheme="majorHAnsi"/>
              </w:rPr>
              <w:t xml:space="preserve"> Beschreibung:  </w:t>
            </w:r>
            <w:sdt>
              <w:sdtPr>
                <w:rPr>
                  <w:rFonts w:asciiTheme="majorHAnsi" w:hAnsiTheme="majorHAnsi"/>
                </w:rPr>
                <w:id w:val="-296213909"/>
                <w:showingPlcHdr/>
              </w:sdtPr>
              <w:sdtEndPr/>
              <w:sdtContent>
                <w:r w:rsidR="00D179B0" w:rsidRPr="002563DB">
                  <w:rPr>
                    <w:rStyle w:val="Platzhaltertext"/>
                    <w:rFonts w:asciiTheme="majorHAnsi" w:hAnsiTheme="majorHAnsi"/>
                  </w:rPr>
                  <w:t>Klicken Sie hier, um Text einzugeben.</w:t>
                </w:r>
              </w:sdtContent>
            </w:sdt>
          </w:p>
          <w:p w14:paraId="5B7B00BB" w14:textId="77777777" w:rsidR="00D179B0" w:rsidRPr="002563DB" w:rsidRDefault="00D179B0" w:rsidP="006C1AB9">
            <w:pPr>
              <w:tabs>
                <w:tab w:val="center" w:pos="4536"/>
                <w:tab w:val="right" w:pos="9072"/>
              </w:tabs>
              <w:rPr>
                <w:rFonts w:asciiTheme="majorHAnsi" w:hAnsiTheme="majorHAnsi"/>
              </w:rPr>
            </w:pPr>
          </w:p>
          <w:p w14:paraId="18D7E7DE" w14:textId="77777777" w:rsidR="00D179B0" w:rsidRPr="002563DB" w:rsidRDefault="00D179B0" w:rsidP="006C1AB9">
            <w:pPr>
              <w:tabs>
                <w:tab w:val="center" w:pos="4536"/>
                <w:tab w:val="right" w:pos="9072"/>
              </w:tabs>
              <w:rPr>
                <w:rFonts w:asciiTheme="majorHAnsi" w:hAnsiTheme="majorHAnsi"/>
              </w:rPr>
            </w:pPr>
          </w:p>
        </w:tc>
      </w:tr>
      <w:tr w:rsidR="00D179B0" w:rsidRPr="002563DB" w14:paraId="19EB87A7" w14:textId="77777777" w:rsidTr="006C1AB9">
        <w:tc>
          <w:tcPr>
            <w:tcW w:w="9210" w:type="dxa"/>
          </w:tcPr>
          <w:p w14:paraId="0FF71988" w14:textId="77777777" w:rsidR="00D179B0" w:rsidRPr="002563DB" w:rsidRDefault="00D179B0" w:rsidP="006C1AB9">
            <w:pPr>
              <w:tabs>
                <w:tab w:val="center" w:pos="4536"/>
                <w:tab w:val="right" w:pos="9072"/>
              </w:tabs>
              <w:rPr>
                <w:rFonts w:asciiTheme="majorHAnsi" w:hAnsiTheme="majorHAnsi"/>
              </w:rPr>
            </w:pPr>
            <w:r w:rsidRPr="002563DB">
              <w:rPr>
                <w:rFonts w:asciiTheme="majorHAnsi" w:hAnsiTheme="majorHAnsi"/>
              </w:rPr>
              <w:lastRenderedPageBreak/>
              <w:t>Erfolgt der Versand der Bewerbungsunterlagen über ein Programm oder eine Agentur oder andere Dritte?</w:t>
            </w:r>
            <w:r w:rsidRPr="002563DB">
              <w:rPr>
                <w:rFonts w:asciiTheme="majorHAnsi" w:hAnsiTheme="majorHAnsi"/>
              </w:rPr>
              <w:br/>
            </w:r>
          </w:p>
          <w:p w14:paraId="159B205E" w14:textId="77777777" w:rsidR="00D179B0" w:rsidRPr="002563DB" w:rsidRDefault="00D179B0" w:rsidP="006C1AB9">
            <w:pPr>
              <w:tabs>
                <w:tab w:val="center" w:pos="4536"/>
                <w:tab w:val="right" w:pos="9072"/>
              </w:tabs>
              <w:rPr>
                <w:rFonts w:asciiTheme="majorHAnsi" w:hAnsiTheme="majorHAnsi"/>
              </w:rPr>
            </w:pPr>
            <w:r w:rsidRPr="002563DB">
              <w:rPr>
                <w:rFonts w:asciiTheme="majorHAnsi" w:hAnsiTheme="majorHAnsi"/>
              </w:rPr>
              <w:t xml:space="preserve">Falls ja, bitte benennen. </w:t>
            </w:r>
          </w:p>
          <w:sdt>
            <w:sdtPr>
              <w:rPr>
                <w:rFonts w:asciiTheme="majorHAnsi" w:hAnsiTheme="majorHAnsi"/>
              </w:rPr>
              <w:id w:val="-1455091564"/>
              <w:showingPlcHdr/>
            </w:sdtPr>
            <w:sdtEndPr/>
            <w:sdtContent>
              <w:p w14:paraId="7B358532" w14:textId="77777777" w:rsidR="00D179B0" w:rsidRPr="002563DB" w:rsidRDefault="00D179B0" w:rsidP="006C1AB9">
                <w:pPr>
                  <w:tabs>
                    <w:tab w:val="center" w:pos="4536"/>
                    <w:tab w:val="right" w:pos="9072"/>
                  </w:tabs>
                  <w:rPr>
                    <w:rFonts w:asciiTheme="majorHAnsi" w:hAnsiTheme="majorHAnsi"/>
                  </w:rPr>
                </w:pPr>
                <w:r w:rsidRPr="002563DB">
                  <w:rPr>
                    <w:rStyle w:val="Platzhaltertext"/>
                    <w:rFonts w:asciiTheme="majorHAnsi" w:hAnsiTheme="majorHAnsi"/>
                  </w:rPr>
                  <w:t>Klicken Sie hier, um Text einzugeben.</w:t>
                </w:r>
              </w:p>
            </w:sdtContent>
          </w:sdt>
          <w:p w14:paraId="4F43C134" w14:textId="77777777" w:rsidR="00D179B0" w:rsidRPr="002563DB" w:rsidRDefault="00D179B0" w:rsidP="006C1AB9">
            <w:pPr>
              <w:tabs>
                <w:tab w:val="center" w:pos="4536"/>
                <w:tab w:val="right" w:pos="9072"/>
              </w:tabs>
              <w:rPr>
                <w:rFonts w:asciiTheme="majorHAnsi" w:hAnsiTheme="majorHAnsi"/>
              </w:rPr>
            </w:pPr>
          </w:p>
          <w:p w14:paraId="7557D343" w14:textId="77777777" w:rsidR="00D179B0" w:rsidRPr="002563DB" w:rsidRDefault="00D179B0" w:rsidP="006C1AB9">
            <w:pPr>
              <w:tabs>
                <w:tab w:val="center" w:pos="4536"/>
                <w:tab w:val="right" w:pos="9072"/>
              </w:tabs>
              <w:rPr>
                <w:rFonts w:asciiTheme="majorHAnsi" w:hAnsiTheme="majorHAnsi"/>
              </w:rPr>
            </w:pPr>
            <w:r w:rsidRPr="002563DB">
              <w:rPr>
                <w:rFonts w:asciiTheme="majorHAnsi" w:hAnsiTheme="majorHAnsi"/>
              </w:rPr>
              <w:t xml:space="preserve">Welche Daten werden dabei an Dritte übermittelt? </w:t>
            </w:r>
          </w:p>
          <w:sdt>
            <w:sdtPr>
              <w:rPr>
                <w:rFonts w:asciiTheme="majorHAnsi" w:hAnsiTheme="majorHAnsi"/>
              </w:rPr>
              <w:id w:val="1516966466"/>
              <w:showingPlcHdr/>
            </w:sdtPr>
            <w:sdtEndPr/>
            <w:sdtContent>
              <w:p w14:paraId="45509658" w14:textId="77777777" w:rsidR="00D179B0" w:rsidRPr="002563DB" w:rsidRDefault="00D179B0" w:rsidP="006C1AB9">
                <w:pPr>
                  <w:tabs>
                    <w:tab w:val="center" w:pos="4536"/>
                    <w:tab w:val="right" w:pos="9072"/>
                  </w:tabs>
                  <w:rPr>
                    <w:rFonts w:asciiTheme="majorHAnsi" w:hAnsiTheme="majorHAnsi"/>
                  </w:rPr>
                </w:pPr>
                <w:r w:rsidRPr="002563DB">
                  <w:rPr>
                    <w:rStyle w:val="Platzhaltertext"/>
                    <w:rFonts w:asciiTheme="majorHAnsi" w:hAnsiTheme="majorHAnsi"/>
                  </w:rPr>
                  <w:t>Klicken Sie hier, um Text einzugeben.</w:t>
                </w:r>
              </w:p>
            </w:sdtContent>
          </w:sdt>
          <w:p w14:paraId="3FA4821D" w14:textId="77777777" w:rsidR="00D179B0" w:rsidRPr="002563DB" w:rsidRDefault="00D179B0" w:rsidP="006C1AB9">
            <w:pPr>
              <w:tabs>
                <w:tab w:val="center" w:pos="4536"/>
                <w:tab w:val="right" w:pos="9072"/>
              </w:tabs>
              <w:rPr>
                <w:rFonts w:asciiTheme="majorHAnsi" w:eastAsia="MS Gothic" w:hAnsiTheme="majorHAnsi"/>
              </w:rPr>
            </w:pPr>
          </w:p>
          <w:p w14:paraId="25206BB4" w14:textId="77777777" w:rsidR="00D179B0" w:rsidRPr="002563DB" w:rsidRDefault="00D179B0" w:rsidP="006C1AB9">
            <w:pPr>
              <w:tabs>
                <w:tab w:val="center" w:pos="4536"/>
                <w:tab w:val="right" w:pos="9072"/>
              </w:tabs>
              <w:rPr>
                <w:rFonts w:asciiTheme="majorHAnsi" w:hAnsiTheme="majorHAnsi"/>
              </w:rPr>
            </w:pPr>
            <w:r w:rsidRPr="002563DB">
              <w:rPr>
                <w:rFonts w:asciiTheme="majorHAnsi" w:hAnsiTheme="majorHAnsi"/>
              </w:rPr>
              <w:t>Wo stehen die Server?</w:t>
            </w:r>
          </w:p>
          <w:p w14:paraId="67D091B5" w14:textId="77777777" w:rsidR="00D179B0" w:rsidRPr="002563DB" w:rsidRDefault="00C868AA" w:rsidP="006C1AB9">
            <w:pPr>
              <w:tabs>
                <w:tab w:val="center" w:pos="4536"/>
                <w:tab w:val="right" w:pos="9072"/>
              </w:tabs>
              <w:rPr>
                <w:rFonts w:asciiTheme="majorHAnsi" w:hAnsiTheme="majorHAnsi"/>
              </w:rPr>
            </w:pPr>
            <w:sdt>
              <w:sdtPr>
                <w:rPr>
                  <w:rFonts w:asciiTheme="majorHAnsi" w:hAnsiTheme="majorHAnsi"/>
                </w:rPr>
                <w:id w:val="-1297372436"/>
                <w:showingPlcHdr/>
              </w:sdtPr>
              <w:sdtEndPr/>
              <w:sdtContent>
                <w:r w:rsidR="00D179B0" w:rsidRPr="002563DB">
                  <w:rPr>
                    <w:rStyle w:val="Platzhaltertext"/>
                    <w:rFonts w:asciiTheme="majorHAnsi" w:hAnsiTheme="majorHAnsi"/>
                  </w:rPr>
                  <w:t>Klicken Sie hier, um Text einzugeben.</w:t>
                </w:r>
              </w:sdtContent>
            </w:sdt>
          </w:p>
          <w:p w14:paraId="4772CB3C" w14:textId="77777777" w:rsidR="00D179B0" w:rsidRPr="002563DB" w:rsidRDefault="00D179B0" w:rsidP="006C1AB9">
            <w:pPr>
              <w:tabs>
                <w:tab w:val="center" w:pos="4536"/>
                <w:tab w:val="right" w:pos="9072"/>
              </w:tabs>
              <w:rPr>
                <w:rFonts w:asciiTheme="majorHAnsi" w:hAnsiTheme="majorHAnsi"/>
              </w:rPr>
            </w:pPr>
          </w:p>
        </w:tc>
      </w:tr>
      <w:tr w:rsidR="00A71AA7" w:rsidRPr="002563DB" w14:paraId="1A05A8D0" w14:textId="77777777" w:rsidTr="00CA4D94">
        <w:tc>
          <w:tcPr>
            <w:tcW w:w="9210" w:type="dxa"/>
          </w:tcPr>
          <w:p w14:paraId="21560C11" w14:textId="77777777" w:rsidR="00A71AA7" w:rsidRDefault="00A71AA7" w:rsidP="00CA4D94">
            <w:pPr>
              <w:tabs>
                <w:tab w:val="center" w:pos="4536"/>
                <w:tab w:val="right" w:pos="9072"/>
              </w:tabs>
              <w:rPr>
                <w:rFonts w:asciiTheme="majorHAnsi" w:hAnsiTheme="majorHAnsi"/>
              </w:rPr>
            </w:pPr>
            <w:r>
              <w:rPr>
                <w:rFonts w:asciiTheme="majorHAnsi" w:hAnsiTheme="majorHAnsi"/>
              </w:rPr>
              <w:t>Werden sämtliche Daten verschlüsselt übertragen? Welche Technik? Bitte benennen.</w:t>
            </w:r>
          </w:p>
          <w:p w14:paraId="7D199FB2" w14:textId="77777777" w:rsidR="00A71AA7" w:rsidRPr="002563DB" w:rsidRDefault="00A71AA7" w:rsidP="00CA4D94">
            <w:pPr>
              <w:tabs>
                <w:tab w:val="center" w:pos="4536"/>
                <w:tab w:val="right" w:pos="9072"/>
              </w:tabs>
              <w:rPr>
                <w:rFonts w:asciiTheme="majorHAnsi" w:hAnsiTheme="majorHAnsi"/>
              </w:rPr>
            </w:pPr>
          </w:p>
          <w:p w14:paraId="5B10605B" w14:textId="77777777" w:rsidR="00A71AA7" w:rsidRPr="002563DB" w:rsidRDefault="00C868AA" w:rsidP="00CA4D94">
            <w:pPr>
              <w:tabs>
                <w:tab w:val="center" w:pos="4536"/>
                <w:tab w:val="right" w:pos="9072"/>
              </w:tabs>
              <w:rPr>
                <w:rFonts w:asciiTheme="majorHAnsi" w:hAnsiTheme="majorHAnsi"/>
              </w:rPr>
            </w:pPr>
            <w:sdt>
              <w:sdtPr>
                <w:rPr>
                  <w:rFonts w:asciiTheme="majorHAnsi" w:hAnsiTheme="majorHAnsi"/>
                </w:rPr>
                <w:id w:val="1798794858"/>
                <w:showingPlcHdr/>
              </w:sdtPr>
              <w:sdtEndPr/>
              <w:sdtContent>
                <w:r w:rsidR="00A71AA7" w:rsidRPr="002563DB">
                  <w:rPr>
                    <w:rStyle w:val="Platzhaltertext"/>
                    <w:rFonts w:asciiTheme="majorHAnsi" w:hAnsiTheme="majorHAnsi"/>
                  </w:rPr>
                  <w:t>Klicken Sie hier, um Text einzugeben.</w:t>
                </w:r>
              </w:sdtContent>
            </w:sdt>
          </w:p>
          <w:p w14:paraId="1E4D6418" w14:textId="77777777" w:rsidR="00A71AA7" w:rsidRPr="002563DB" w:rsidRDefault="00A71AA7" w:rsidP="00CA4D94">
            <w:pPr>
              <w:tabs>
                <w:tab w:val="center" w:pos="4536"/>
                <w:tab w:val="right" w:pos="9072"/>
              </w:tabs>
              <w:rPr>
                <w:rFonts w:asciiTheme="majorHAnsi" w:hAnsiTheme="majorHAnsi"/>
              </w:rPr>
            </w:pPr>
          </w:p>
        </w:tc>
      </w:tr>
      <w:tr w:rsidR="00D179B0" w:rsidRPr="002563DB" w14:paraId="03424283" w14:textId="77777777" w:rsidTr="006C1AB9">
        <w:tc>
          <w:tcPr>
            <w:tcW w:w="9210" w:type="dxa"/>
          </w:tcPr>
          <w:p w14:paraId="7BBFD6C0" w14:textId="77777777" w:rsidR="00D179B0" w:rsidRPr="002563DB" w:rsidRDefault="00D179B0" w:rsidP="006C1AB9">
            <w:pPr>
              <w:tabs>
                <w:tab w:val="center" w:pos="4536"/>
                <w:tab w:val="right" w:pos="9072"/>
              </w:tabs>
              <w:rPr>
                <w:rFonts w:asciiTheme="majorHAnsi" w:hAnsiTheme="majorHAnsi"/>
              </w:rPr>
            </w:pPr>
            <w:r w:rsidRPr="002563DB">
              <w:rPr>
                <w:rFonts w:asciiTheme="majorHAnsi" w:hAnsiTheme="majorHAnsi"/>
              </w:rPr>
              <w:t>Sonstiges:</w:t>
            </w:r>
          </w:p>
          <w:p w14:paraId="099E6FBA" w14:textId="77777777" w:rsidR="00D179B0" w:rsidRPr="002563DB" w:rsidRDefault="00D179B0" w:rsidP="006C1AB9">
            <w:pPr>
              <w:tabs>
                <w:tab w:val="center" w:pos="4536"/>
                <w:tab w:val="right" w:pos="9072"/>
              </w:tabs>
              <w:rPr>
                <w:rFonts w:asciiTheme="majorHAnsi" w:hAnsiTheme="majorHAnsi"/>
              </w:rPr>
            </w:pPr>
          </w:p>
          <w:p w14:paraId="1E30DC4F" w14:textId="77777777" w:rsidR="00D179B0" w:rsidRPr="002563DB" w:rsidRDefault="00C868AA" w:rsidP="006C1AB9">
            <w:pPr>
              <w:tabs>
                <w:tab w:val="center" w:pos="4536"/>
                <w:tab w:val="right" w:pos="9072"/>
              </w:tabs>
              <w:rPr>
                <w:rFonts w:asciiTheme="majorHAnsi" w:hAnsiTheme="majorHAnsi"/>
              </w:rPr>
            </w:pPr>
            <w:sdt>
              <w:sdtPr>
                <w:rPr>
                  <w:rFonts w:asciiTheme="majorHAnsi" w:hAnsiTheme="majorHAnsi"/>
                </w:rPr>
                <w:id w:val="1898326605"/>
                <w:showingPlcHdr/>
              </w:sdtPr>
              <w:sdtEndPr/>
              <w:sdtContent>
                <w:r w:rsidR="00D179B0" w:rsidRPr="002563DB">
                  <w:rPr>
                    <w:rStyle w:val="Platzhaltertext"/>
                    <w:rFonts w:asciiTheme="majorHAnsi" w:hAnsiTheme="majorHAnsi"/>
                  </w:rPr>
                  <w:t>Klicken Sie hier, um Text einzugeben.</w:t>
                </w:r>
              </w:sdtContent>
            </w:sdt>
          </w:p>
          <w:p w14:paraId="53807CD8" w14:textId="77777777" w:rsidR="00D179B0" w:rsidRPr="002563DB" w:rsidRDefault="00D179B0" w:rsidP="006C1AB9">
            <w:pPr>
              <w:tabs>
                <w:tab w:val="center" w:pos="4536"/>
                <w:tab w:val="right" w:pos="9072"/>
              </w:tabs>
              <w:rPr>
                <w:rFonts w:asciiTheme="majorHAnsi" w:hAnsiTheme="majorHAnsi"/>
              </w:rPr>
            </w:pPr>
          </w:p>
        </w:tc>
      </w:tr>
    </w:tbl>
    <w:p w14:paraId="368595B6" w14:textId="77777777" w:rsidR="009B2C0D" w:rsidRPr="002563DB" w:rsidRDefault="009B2C0D">
      <w:pPr>
        <w:rPr>
          <w:rFonts w:asciiTheme="majorHAnsi" w:hAnsiTheme="majorHAnsi"/>
          <w:sz w:val="22"/>
          <w:szCs w:val="22"/>
        </w:rPr>
      </w:pPr>
    </w:p>
    <w:p w14:paraId="6FA14639" w14:textId="77777777" w:rsidR="00D179B0" w:rsidRPr="002563DB" w:rsidRDefault="00D179B0">
      <w:pPr>
        <w:rPr>
          <w:rFonts w:asciiTheme="majorHAnsi" w:hAnsiTheme="majorHAnsi"/>
          <w:sz w:val="22"/>
          <w:szCs w:val="22"/>
        </w:rPr>
      </w:pPr>
    </w:p>
    <w:tbl>
      <w:tblPr>
        <w:tblStyle w:val="Tabellenraster"/>
        <w:tblW w:w="0" w:type="auto"/>
        <w:tblLook w:val="04A0" w:firstRow="1" w:lastRow="0" w:firstColumn="1" w:lastColumn="0" w:noHBand="0" w:noVBand="1"/>
      </w:tblPr>
      <w:tblGrid>
        <w:gridCol w:w="9060"/>
      </w:tblGrid>
      <w:tr w:rsidR="00D179B0" w:rsidRPr="002563DB" w14:paraId="303AA796" w14:textId="77777777" w:rsidTr="006C1AB9">
        <w:tc>
          <w:tcPr>
            <w:tcW w:w="9210" w:type="dxa"/>
            <w:shd w:val="clear" w:color="auto" w:fill="BFBFBF" w:themeFill="background1" w:themeFillShade="BF"/>
          </w:tcPr>
          <w:p w14:paraId="675E3146" w14:textId="2740B469" w:rsidR="00D179B0" w:rsidRPr="002563DB" w:rsidRDefault="00D179B0" w:rsidP="006C1AB9">
            <w:pPr>
              <w:jc w:val="center"/>
              <w:rPr>
                <w:rFonts w:asciiTheme="majorHAnsi" w:hAnsiTheme="majorHAnsi"/>
                <w:b/>
              </w:rPr>
            </w:pPr>
            <w:r w:rsidRPr="002563DB">
              <w:rPr>
                <w:rFonts w:asciiTheme="majorHAnsi" w:hAnsiTheme="majorHAnsi"/>
                <w:b/>
              </w:rPr>
              <w:t>Webshop</w:t>
            </w:r>
          </w:p>
          <w:p w14:paraId="23954311" w14:textId="77777777" w:rsidR="00D179B0" w:rsidRPr="002563DB" w:rsidRDefault="00D179B0" w:rsidP="006C1AB9">
            <w:pPr>
              <w:jc w:val="center"/>
              <w:rPr>
                <w:rFonts w:asciiTheme="majorHAnsi" w:hAnsiTheme="majorHAnsi"/>
                <w:b/>
              </w:rPr>
            </w:pPr>
          </w:p>
        </w:tc>
      </w:tr>
      <w:tr w:rsidR="00D179B0" w:rsidRPr="002563DB" w14:paraId="67D4DA84" w14:textId="77777777" w:rsidTr="006C1AB9">
        <w:tc>
          <w:tcPr>
            <w:tcW w:w="9210" w:type="dxa"/>
          </w:tcPr>
          <w:p w14:paraId="553BF91C" w14:textId="068B5790" w:rsidR="00D179B0" w:rsidRPr="002563DB" w:rsidRDefault="00D179B0" w:rsidP="006C1AB9">
            <w:pPr>
              <w:rPr>
                <w:rFonts w:asciiTheme="majorHAnsi" w:hAnsiTheme="majorHAnsi"/>
                <w:i/>
                <w:color w:val="C00000"/>
              </w:rPr>
            </w:pPr>
            <w:r w:rsidRPr="002563DB">
              <w:rPr>
                <w:rFonts w:asciiTheme="majorHAnsi" w:hAnsiTheme="majorHAnsi"/>
                <w:i/>
                <w:color w:val="C00000"/>
              </w:rPr>
              <w:t>Hinweis: Es dürfen nur diejenigen Daten erhoben werden, die für die Bestellung erforderlich sind (Pflichtfelder). Darüber hinaus dürfen keine weiteren Daten erhoben werden. Pflicht- und optionale Felder sind entsprechend zu kennzeichnen.</w:t>
            </w:r>
          </w:p>
          <w:p w14:paraId="760872AF" w14:textId="77777777" w:rsidR="00D179B0" w:rsidRDefault="00D179B0" w:rsidP="006C1AB9">
            <w:pPr>
              <w:rPr>
                <w:rFonts w:asciiTheme="majorHAnsi" w:hAnsiTheme="majorHAnsi"/>
                <w:color w:val="C00000"/>
              </w:rPr>
            </w:pPr>
          </w:p>
          <w:p w14:paraId="71351897" w14:textId="1BA2903A" w:rsidR="00A71AA7" w:rsidRPr="00A71AA7" w:rsidRDefault="00A71AA7" w:rsidP="006C1AB9">
            <w:pPr>
              <w:rPr>
                <w:rFonts w:asciiTheme="majorHAnsi" w:hAnsiTheme="majorHAnsi"/>
              </w:rPr>
            </w:pPr>
            <w:r w:rsidRPr="00A71AA7">
              <w:rPr>
                <w:rFonts w:asciiTheme="majorHAnsi" w:hAnsiTheme="majorHAnsi"/>
              </w:rPr>
              <w:t>Gibt es einen Webshop?</w:t>
            </w:r>
          </w:p>
          <w:p w14:paraId="69B6FB4E" w14:textId="77777777" w:rsidR="00A71AA7" w:rsidRPr="002563DB" w:rsidRDefault="00C868AA" w:rsidP="00A71AA7">
            <w:pPr>
              <w:tabs>
                <w:tab w:val="center" w:pos="4536"/>
                <w:tab w:val="right" w:pos="9072"/>
              </w:tabs>
              <w:rPr>
                <w:rFonts w:asciiTheme="majorHAnsi" w:hAnsiTheme="majorHAnsi"/>
              </w:rPr>
            </w:pPr>
            <w:sdt>
              <w:sdtPr>
                <w:rPr>
                  <w:rFonts w:asciiTheme="majorHAnsi" w:hAnsiTheme="majorHAnsi"/>
                </w:rPr>
                <w:id w:val="-1872756200"/>
                <w14:checkbox>
                  <w14:checked w14:val="0"/>
                  <w14:checkedState w14:val="2612" w14:font="MS Gothic"/>
                  <w14:uncheckedState w14:val="2610" w14:font="MS Gothic"/>
                </w14:checkbox>
              </w:sdtPr>
              <w:sdtEndPr/>
              <w:sdtContent>
                <w:r w:rsidR="00A71AA7" w:rsidRPr="002563DB">
                  <w:rPr>
                    <w:rFonts w:ascii="MS Gothic" w:eastAsia="MS Gothic" w:hAnsi="MS Gothic" w:cs="MS Gothic" w:hint="eastAsia"/>
                  </w:rPr>
                  <w:t>☐</w:t>
                </w:r>
              </w:sdtContent>
            </w:sdt>
            <w:r w:rsidR="00A71AA7" w:rsidRPr="002563DB">
              <w:rPr>
                <w:rFonts w:asciiTheme="majorHAnsi" w:hAnsiTheme="majorHAnsi"/>
              </w:rPr>
              <w:t xml:space="preserve">  Ja</w:t>
            </w:r>
          </w:p>
          <w:p w14:paraId="2BD3D86C" w14:textId="77777777" w:rsidR="00A71AA7" w:rsidRPr="002563DB" w:rsidRDefault="00C868AA" w:rsidP="00A71AA7">
            <w:pPr>
              <w:tabs>
                <w:tab w:val="center" w:pos="4536"/>
                <w:tab w:val="right" w:pos="9072"/>
              </w:tabs>
              <w:rPr>
                <w:rFonts w:asciiTheme="majorHAnsi" w:hAnsiTheme="majorHAnsi"/>
              </w:rPr>
            </w:pPr>
            <w:sdt>
              <w:sdtPr>
                <w:rPr>
                  <w:rFonts w:asciiTheme="majorHAnsi" w:hAnsiTheme="majorHAnsi"/>
                </w:rPr>
                <w:id w:val="-1363358478"/>
                <w14:checkbox>
                  <w14:checked w14:val="0"/>
                  <w14:checkedState w14:val="2612" w14:font="MS Gothic"/>
                  <w14:uncheckedState w14:val="2610" w14:font="MS Gothic"/>
                </w14:checkbox>
              </w:sdtPr>
              <w:sdtEndPr/>
              <w:sdtContent>
                <w:r w:rsidR="00A71AA7" w:rsidRPr="002563DB">
                  <w:rPr>
                    <w:rFonts w:ascii="MS Gothic" w:eastAsia="MS Gothic" w:hAnsi="MS Gothic" w:cs="MS Gothic" w:hint="eastAsia"/>
                  </w:rPr>
                  <w:t>☐</w:t>
                </w:r>
              </w:sdtContent>
            </w:sdt>
            <w:r w:rsidR="00A71AA7" w:rsidRPr="002563DB">
              <w:rPr>
                <w:rFonts w:asciiTheme="majorHAnsi" w:hAnsiTheme="majorHAnsi"/>
              </w:rPr>
              <w:t xml:space="preserve">  Nein</w:t>
            </w:r>
          </w:p>
          <w:p w14:paraId="4683C52E" w14:textId="77777777" w:rsidR="00A71AA7" w:rsidRPr="002563DB" w:rsidRDefault="00A71AA7" w:rsidP="006C1AB9">
            <w:pPr>
              <w:rPr>
                <w:rFonts w:asciiTheme="majorHAnsi" w:hAnsiTheme="majorHAnsi"/>
                <w:color w:val="C00000"/>
              </w:rPr>
            </w:pPr>
          </w:p>
          <w:p w14:paraId="20700210" w14:textId="77777777" w:rsidR="00D179B0" w:rsidRPr="002563DB" w:rsidRDefault="00D179B0" w:rsidP="00D179B0">
            <w:pPr>
              <w:tabs>
                <w:tab w:val="center" w:pos="4536"/>
                <w:tab w:val="right" w:pos="9072"/>
              </w:tabs>
              <w:rPr>
                <w:rFonts w:asciiTheme="majorHAnsi" w:hAnsiTheme="majorHAnsi"/>
              </w:rPr>
            </w:pPr>
            <w:r w:rsidRPr="002563DB">
              <w:rPr>
                <w:rFonts w:asciiTheme="majorHAnsi" w:hAnsiTheme="majorHAnsi"/>
              </w:rPr>
              <w:t xml:space="preserve">Kann ein Gastaccount angelegt werden? </w:t>
            </w:r>
          </w:p>
          <w:p w14:paraId="1F221184" w14:textId="77777777" w:rsidR="00D179B0" w:rsidRPr="002563DB" w:rsidRDefault="00C868AA" w:rsidP="00D179B0">
            <w:pPr>
              <w:tabs>
                <w:tab w:val="center" w:pos="4536"/>
                <w:tab w:val="right" w:pos="9072"/>
              </w:tabs>
              <w:rPr>
                <w:rFonts w:asciiTheme="majorHAnsi" w:hAnsiTheme="majorHAnsi"/>
              </w:rPr>
            </w:pPr>
            <w:sdt>
              <w:sdtPr>
                <w:rPr>
                  <w:rFonts w:asciiTheme="majorHAnsi" w:hAnsiTheme="majorHAnsi"/>
                </w:rPr>
                <w:id w:val="58602778"/>
                <w14:checkbox>
                  <w14:checked w14:val="0"/>
                  <w14:checkedState w14:val="2612" w14:font="MS Gothic"/>
                  <w14:uncheckedState w14:val="2610" w14:font="MS Gothic"/>
                </w14:checkbox>
              </w:sdtPr>
              <w:sdtEndPr/>
              <w:sdtContent>
                <w:r w:rsidR="00D179B0" w:rsidRPr="002563DB">
                  <w:rPr>
                    <w:rFonts w:ascii="MS Gothic" w:eastAsia="MS Gothic" w:hAnsi="MS Gothic" w:cs="MS Gothic" w:hint="eastAsia"/>
                  </w:rPr>
                  <w:t>☐</w:t>
                </w:r>
              </w:sdtContent>
            </w:sdt>
            <w:r w:rsidR="00D179B0" w:rsidRPr="002563DB">
              <w:rPr>
                <w:rFonts w:asciiTheme="majorHAnsi" w:hAnsiTheme="majorHAnsi"/>
              </w:rPr>
              <w:t xml:space="preserve">  Ja</w:t>
            </w:r>
          </w:p>
          <w:p w14:paraId="7906BC35" w14:textId="77777777" w:rsidR="00D179B0" w:rsidRPr="002563DB" w:rsidRDefault="00C868AA" w:rsidP="00D179B0">
            <w:pPr>
              <w:tabs>
                <w:tab w:val="center" w:pos="4536"/>
                <w:tab w:val="right" w:pos="9072"/>
              </w:tabs>
              <w:rPr>
                <w:rFonts w:asciiTheme="majorHAnsi" w:hAnsiTheme="majorHAnsi"/>
              </w:rPr>
            </w:pPr>
            <w:sdt>
              <w:sdtPr>
                <w:rPr>
                  <w:rFonts w:asciiTheme="majorHAnsi" w:hAnsiTheme="majorHAnsi"/>
                </w:rPr>
                <w:id w:val="-1998559024"/>
                <w14:checkbox>
                  <w14:checked w14:val="0"/>
                  <w14:checkedState w14:val="2612" w14:font="MS Gothic"/>
                  <w14:uncheckedState w14:val="2610" w14:font="MS Gothic"/>
                </w14:checkbox>
              </w:sdtPr>
              <w:sdtEndPr/>
              <w:sdtContent>
                <w:r w:rsidR="00D179B0" w:rsidRPr="002563DB">
                  <w:rPr>
                    <w:rFonts w:ascii="MS Gothic" w:eastAsia="MS Gothic" w:hAnsi="MS Gothic" w:cs="MS Gothic" w:hint="eastAsia"/>
                  </w:rPr>
                  <w:t>☐</w:t>
                </w:r>
              </w:sdtContent>
            </w:sdt>
            <w:r w:rsidR="00D179B0" w:rsidRPr="002563DB">
              <w:rPr>
                <w:rFonts w:asciiTheme="majorHAnsi" w:hAnsiTheme="majorHAnsi"/>
              </w:rPr>
              <w:t xml:space="preserve">  Nein</w:t>
            </w:r>
          </w:p>
          <w:p w14:paraId="1A7CBDC6" w14:textId="77777777" w:rsidR="00D179B0" w:rsidRPr="002563DB" w:rsidRDefault="00D179B0" w:rsidP="00D179B0">
            <w:pPr>
              <w:tabs>
                <w:tab w:val="center" w:pos="4536"/>
                <w:tab w:val="right" w:pos="9072"/>
              </w:tabs>
              <w:rPr>
                <w:rFonts w:asciiTheme="majorHAnsi" w:hAnsiTheme="majorHAnsi"/>
              </w:rPr>
            </w:pPr>
          </w:p>
          <w:p w14:paraId="77C515DB" w14:textId="040BF037" w:rsidR="00D179B0" w:rsidRPr="002563DB" w:rsidRDefault="00D179B0" w:rsidP="00D179B0">
            <w:pPr>
              <w:tabs>
                <w:tab w:val="center" w:pos="4536"/>
                <w:tab w:val="right" w:pos="9072"/>
              </w:tabs>
              <w:rPr>
                <w:rFonts w:asciiTheme="majorHAnsi" w:hAnsiTheme="majorHAnsi"/>
              </w:rPr>
            </w:pPr>
            <w:r w:rsidRPr="002563DB">
              <w:rPr>
                <w:rFonts w:asciiTheme="majorHAnsi" w:hAnsiTheme="majorHAnsi"/>
              </w:rPr>
              <w:t>Falls ja, welche Daten werden hierbei erhoben?</w:t>
            </w:r>
          </w:p>
          <w:p w14:paraId="22FBF58A" w14:textId="289DB4C2" w:rsidR="00D179B0" w:rsidRPr="002563DB" w:rsidRDefault="00C868AA" w:rsidP="00D179B0">
            <w:pPr>
              <w:tabs>
                <w:tab w:val="center" w:pos="4536"/>
                <w:tab w:val="right" w:pos="9072"/>
              </w:tabs>
              <w:rPr>
                <w:rFonts w:asciiTheme="majorHAnsi" w:hAnsiTheme="majorHAnsi"/>
              </w:rPr>
            </w:pPr>
            <w:sdt>
              <w:sdtPr>
                <w:rPr>
                  <w:rFonts w:asciiTheme="majorHAnsi" w:hAnsiTheme="majorHAnsi"/>
                </w:rPr>
                <w:id w:val="587742560"/>
                <w14:checkbox>
                  <w14:checked w14:val="0"/>
                  <w14:checkedState w14:val="2612" w14:font="MS Gothic"/>
                  <w14:uncheckedState w14:val="2610" w14:font="MS Gothic"/>
                </w14:checkbox>
              </w:sdtPr>
              <w:sdtEndPr/>
              <w:sdtContent>
                <w:r w:rsidR="00D179B0" w:rsidRPr="002563DB">
                  <w:rPr>
                    <w:rFonts w:ascii="MS Gothic" w:eastAsia="MS Gothic" w:hAnsi="MS Gothic" w:cs="MS Gothic" w:hint="eastAsia"/>
                  </w:rPr>
                  <w:t>☐</w:t>
                </w:r>
              </w:sdtContent>
            </w:sdt>
            <w:r w:rsidR="00D179B0" w:rsidRPr="002563DB">
              <w:rPr>
                <w:rFonts w:asciiTheme="majorHAnsi" w:hAnsiTheme="majorHAnsi"/>
              </w:rPr>
              <w:t xml:space="preserve">  Vor- und Nachname</w:t>
            </w:r>
          </w:p>
          <w:p w14:paraId="370768AE" w14:textId="1E4B7B31" w:rsidR="00D179B0" w:rsidRPr="002563DB" w:rsidRDefault="00C868AA" w:rsidP="00D179B0">
            <w:pPr>
              <w:tabs>
                <w:tab w:val="center" w:pos="4536"/>
                <w:tab w:val="right" w:pos="9072"/>
              </w:tabs>
              <w:rPr>
                <w:rFonts w:asciiTheme="majorHAnsi" w:hAnsiTheme="majorHAnsi"/>
              </w:rPr>
            </w:pPr>
            <w:sdt>
              <w:sdtPr>
                <w:rPr>
                  <w:rFonts w:asciiTheme="majorHAnsi" w:hAnsiTheme="majorHAnsi"/>
                </w:rPr>
                <w:id w:val="-454408676"/>
                <w14:checkbox>
                  <w14:checked w14:val="0"/>
                  <w14:checkedState w14:val="2612" w14:font="MS Gothic"/>
                  <w14:uncheckedState w14:val="2610" w14:font="MS Gothic"/>
                </w14:checkbox>
              </w:sdtPr>
              <w:sdtEndPr/>
              <w:sdtContent>
                <w:r w:rsidR="00D179B0" w:rsidRPr="002563DB">
                  <w:rPr>
                    <w:rFonts w:ascii="MS Gothic" w:eastAsia="MS Gothic" w:hAnsi="MS Gothic" w:cs="MS Gothic" w:hint="eastAsia"/>
                  </w:rPr>
                  <w:t>☐</w:t>
                </w:r>
              </w:sdtContent>
            </w:sdt>
            <w:r w:rsidR="00D179B0" w:rsidRPr="002563DB">
              <w:rPr>
                <w:rFonts w:asciiTheme="majorHAnsi" w:hAnsiTheme="majorHAnsi"/>
              </w:rPr>
              <w:t xml:space="preserve">  Lieferadresse</w:t>
            </w:r>
          </w:p>
          <w:p w14:paraId="3247A1DF" w14:textId="560DE530" w:rsidR="00D179B0" w:rsidRPr="002563DB" w:rsidRDefault="00C868AA" w:rsidP="00D179B0">
            <w:pPr>
              <w:tabs>
                <w:tab w:val="center" w:pos="4536"/>
                <w:tab w:val="right" w:pos="9072"/>
              </w:tabs>
              <w:rPr>
                <w:rFonts w:asciiTheme="majorHAnsi" w:hAnsiTheme="majorHAnsi"/>
              </w:rPr>
            </w:pPr>
            <w:sdt>
              <w:sdtPr>
                <w:rPr>
                  <w:rFonts w:asciiTheme="majorHAnsi" w:hAnsiTheme="majorHAnsi"/>
                </w:rPr>
                <w:id w:val="-224461998"/>
                <w14:checkbox>
                  <w14:checked w14:val="0"/>
                  <w14:checkedState w14:val="2612" w14:font="MS Gothic"/>
                  <w14:uncheckedState w14:val="2610" w14:font="MS Gothic"/>
                </w14:checkbox>
              </w:sdtPr>
              <w:sdtEndPr/>
              <w:sdtContent>
                <w:r w:rsidR="00D179B0" w:rsidRPr="002563DB">
                  <w:rPr>
                    <w:rFonts w:ascii="MS Gothic" w:eastAsia="MS Gothic" w:hAnsi="MS Gothic" w:cs="MS Gothic" w:hint="eastAsia"/>
                  </w:rPr>
                  <w:t>☐</w:t>
                </w:r>
              </w:sdtContent>
            </w:sdt>
            <w:r w:rsidR="00D179B0" w:rsidRPr="002563DB">
              <w:rPr>
                <w:rFonts w:asciiTheme="majorHAnsi" w:hAnsiTheme="majorHAnsi"/>
              </w:rPr>
              <w:t xml:space="preserve">  Rechnungsadresse</w:t>
            </w:r>
          </w:p>
          <w:p w14:paraId="0119A682" w14:textId="470AE88D" w:rsidR="00D179B0" w:rsidRPr="002563DB" w:rsidRDefault="00C868AA" w:rsidP="00D179B0">
            <w:pPr>
              <w:tabs>
                <w:tab w:val="center" w:pos="4536"/>
                <w:tab w:val="right" w:pos="9072"/>
              </w:tabs>
              <w:rPr>
                <w:rFonts w:asciiTheme="majorHAnsi" w:hAnsiTheme="majorHAnsi"/>
              </w:rPr>
            </w:pPr>
            <w:sdt>
              <w:sdtPr>
                <w:rPr>
                  <w:rFonts w:asciiTheme="majorHAnsi" w:hAnsiTheme="majorHAnsi"/>
                </w:rPr>
                <w:id w:val="-497042442"/>
                <w14:checkbox>
                  <w14:checked w14:val="0"/>
                  <w14:checkedState w14:val="2612" w14:font="MS Gothic"/>
                  <w14:uncheckedState w14:val="2610" w14:font="MS Gothic"/>
                </w14:checkbox>
              </w:sdtPr>
              <w:sdtEndPr/>
              <w:sdtContent>
                <w:r w:rsidR="00D179B0" w:rsidRPr="002563DB">
                  <w:rPr>
                    <w:rFonts w:ascii="MS Gothic" w:eastAsia="MS Gothic" w:hAnsi="MS Gothic" w:cs="MS Gothic" w:hint="eastAsia"/>
                  </w:rPr>
                  <w:t>☐</w:t>
                </w:r>
              </w:sdtContent>
            </w:sdt>
            <w:r w:rsidR="00D179B0" w:rsidRPr="002563DB">
              <w:rPr>
                <w:rFonts w:asciiTheme="majorHAnsi" w:hAnsiTheme="majorHAnsi"/>
              </w:rPr>
              <w:t xml:space="preserve">  Geburtsdatum</w:t>
            </w:r>
          </w:p>
          <w:p w14:paraId="50156912" w14:textId="77777777" w:rsidR="00D179B0" w:rsidRPr="002563DB" w:rsidRDefault="00C868AA" w:rsidP="00D179B0">
            <w:pPr>
              <w:tabs>
                <w:tab w:val="center" w:pos="4536"/>
                <w:tab w:val="right" w:pos="9072"/>
              </w:tabs>
              <w:rPr>
                <w:rFonts w:asciiTheme="majorHAnsi" w:hAnsiTheme="majorHAnsi"/>
              </w:rPr>
            </w:pPr>
            <w:sdt>
              <w:sdtPr>
                <w:rPr>
                  <w:rFonts w:asciiTheme="majorHAnsi" w:hAnsiTheme="majorHAnsi"/>
                </w:rPr>
                <w:id w:val="1137847200"/>
                <w14:checkbox>
                  <w14:checked w14:val="0"/>
                  <w14:checkedState w14:val="2612" w14:font="MS Gothic"/>
                  <w14:uncheckedState w14:val="2610" w14:font="MS Gothic"/>
                </w14:checkbox>
              </w:sdtPr>
              <w:sdtEndPr/>
              <w:sdtContent>
                <w:r w:rsidR="00D179B0" w:rsidRPr="002563DB">
                  <w:rPr>
                    <w:rFonts w:ascii="MS Gothic" w:eastAsia="MS Gothic" w:hAnsi="MS Gothic" w:cs="MS Gothic" w:hint="eastAsia"/>
                  </w:rPr>
                  <w:t>☐</w:t>
                </w:r>
              </w:sdtContent>
            </w:sdt>
            <w:r w:rsidR="00D179B0" w:rsidRPr="002563DB">
              <w:rPr>
                <w:rFonts w:asciiTheme="majorHAnsi" w:hAnsiTheme="majorHAnsi"/>
              </w:rPr>
              <w:t xml:space="preserve">  Telefonnummer</w:t>
            </w:r>
          </w:p>
          <w:p w14:paraId="606CB8F2" w14:textId="77777777" w:rsidR="00D179B0" w:rsidRPr="002563DB" w:rsidRDefault="00C868AA" w:rsidP="00D179B0">
            <w:pPr>
              <w:tabs>
                <w:tab w:val="center" w:pos="4536"/>
                <w:tab w:val="right" w:pos="9072"/>
              </w:tabs>
              <w:rPr>
                <w:rFonts w:asciiTheme="majorHAnsi" w:hAnsiTheme="majorHAnsi"/>
              </w:rPr>
            </w:pPr>
            <w:sdt>
              <w:sdtPr>
                <w:rPr>
                  <w:rFonts w:asciiTheme="majorHAnsi" w:hAnsiTheme="majorHAnsi"/>
                </w:rPr>
                <w:id w:val="-107901637"/>
                <w14:checkbox>
                  <w14:checked w14:val="0"/>
                  <w14:checkedState w14:val="2612" w14:font="MS Gothic"/>
                  <w14:uncheckedState w14:val="2610" w14:font="MS Gothic"/>
                </w14:checkbox>
              </w:sdtPr>
              <w:sdtEndPr/>
              <w:sdtContent>
                <w:r w:rsidR="00D179B0" w:rsidRPr="002563DB">
                  <w:rPr>
                    <w:rFonts w:ascii="MS Gothic" w:eastAsia="MS Gothic" w:hAnsi="MS Gothic" w:cs="MS Gothic" w:hint="eastAsia"/>
                  </w:rPr>
                  <w:t>☐</w:t>
                </w:r>
              </w:sdtContent>
            </w:sdt>
            <w:r w:rsidR="00D179B0" w:rsidRPr="002563DB">
              <w:rPr>
                <w:rFonts w:asciiTheme="majorHAnsi" w:hAnsiTheme="majorHAnsi"/>
              </w:rPr>
              <w:t xml:space="preserve">  E-Mail-Adresse</w:t>
            </w:r>
          </w:p>
          <w:p w14:paraId="0A268E4F" w14:textId="503B8E2E" w:rsidR="00D179B0" w:rsidRPr="002563DB" w:rsidRDefault="00C868AA" w:rsidP="00D179B0">
            <w:pPr>
              <w:tabs>
                <w:tab w:val="center" w:pos="4536"/>
                <w:tab w:val="right" w:pos="9072"/>
              </w:tabs>
              <w:rPr>
                <w:rFonts w:asciiTheme="majorHAnsi" w:hAnsiTheme="majorHAnsi"/>
              </w:rPr>
            </w:pPr>
            <w:sdt>
              <w:sdtPr>
                <w:rPr>
                  <w:rFonts w:asciiTheme="majorHAnsi" w:hAnsiTheme="majorHAnsi"/>
                </w:rPr>
                <w:id w:val="1380209132"/>
                <w14:checkbox>
                  <w14:checked w14:val="0"/>
                  <w14:checkedState w14:val="2612" w14:font="MS Gothic"/>
                  <w14:uncheckedState w14:val="2610" w14:font="MS Gothic"/>
                </w14:checkbox>
              </w:sdtPr>
              <w:sdtEndPr/>
              <w:sdtContent>
                <w:r w:rsidR="00D179B0" w:rsidRPr="002563DB">
                  <w:rPr>
                    <w:rFonts w:ascii="MS Gothic" w:eastAsia="MS Gothic" w:hAnsi="MS Gothic" w:cs="MS Gothic" w:hint="eastAsia"/>
                  </w:rPr>
                  <w:t>☐</w:t>
                </w:r>
              </w:sdtContent>
            </w:sdt>
            <w:r w:rsidR="00D179B0" w:rsidRPr="002563DB">
              <w:rPr>
                <w:rFonts w:asciiTheme="majorHAnsi" w:hAnsiTheme="majorHAnsi"/>
              </w:rPr>
              <w:t xml:space="preserve">  Bankverbindung</w:t>
            </w:r>
          </w:p>
          <w:p w14:paraId="2D69DBC4" w14:textId="0437456A" w:rsidR="00D179B0" w:rsidRPr="002563DB" w:rsidRDefault="00C868AA" w:rsidP="00D179B0">
            <w:pPr>
              <w:tabs>
                <w:tab w:val="center" w:pos="4536"/>
                <w:tab w:val="right" w:pos="9072"/>
              </w:tabs>
              <w:rPr>
                <w:rFonts w:asciiTheme="majorHAnsi" w:hAnsiTheme="majorHAnsi"/>
              </w:rPr>
            </w:pPr>
            <w:sdt>
              <w:sdtPr>
                <w:rPr>
                  <w:rFonts w:asciiTheme="majorHAnsi" w:hAnsiTheme="majorHAnsi"/>
                </w:rPr>
                <w:id w:val="140310220"/>
                <w14:checkbox>
                  <w14:checked w14:val="0"/>
                  <w14:checkedState w14:val="2612" w14:font="MS Gothic"/>
                  <w14:uncheckedState w14:val="2610" w14:font="MS Gothic"/>
                </w14:checkbox>
              </w:sdtPr>
              <w:sdtEndPr/>
              <w:sdtContent>
                <w:r w:rsidR="00D179B0" w:rsidRPr="002563DB">
                  <w:rPr>
                    <w:rFonts w:ascii="MS Gothic" w:eastAsia="MS Gothic" w:hAnsi="MS Gothic" w:cs="MS Gothic" w:hint="eastAsia"/>
                  </w:rPr>
                  <w:t>☐</w:t>
                </w:r>
              </w:sdtContent>
            </w:sdt>
            <w:r w:rsidR="00D179B0" w:rsidRPr="002563DB">
              <w:rPr>
                <w:rFonts w:asciiTheme="majorHAnsi" w:hAnsiTheme="majorHAnsi"/>
              </w:rPr>
              <w:t xml:space="preserve">  Kreditkartendaten</w:t>
            </w:r>
          </w:p>
          <w:p w14:paraId="638A642E" w14:textId="45C0D952" w:rsidR="00D179B0" w:rsidRPr="002563DB" w:rsidRDefault="00C868AA" w:rsidP="00D179B0">
            <w:pPr>
              <w:tabs>
                <w:tab w:val="center" w:pos="4536"/>
                <w:tab w:val="right" w:pos="9072"/>
              </w:tabs>
              <w:rPr>
                <w:rFonts w:asciiTheme="majorHAnsi" w:hAnsiTheme="majorHAnsi"/>
              </w:rPr>
            </w:pPr>
            <w:sdt>
              <w:sdtPr>
                <w:rPr>
                  <w:rFonts w:asciiTheme="majorHAnsi" w:hAnsiTheme="majorHAnsi"/>
                </w:rPr>
                <w:id w:val="-1572808318"/>
                <w14:checkbox>
                  <w14:checked w14:val="0"/>
                  <w14:checkedState w14:val="2612" w14:font="MS Gothic"/>
                  <w14:uncheckedState w14:val="2610" w14:font="MS Gothic"/>
                </w14:checkbox>
              </w:sdtPr>
              <w:sdtEndPr/>
              <w:sdtContent>
                <w:r w:rsidR="00D179B0" w:rsidRPr="002563DB">
                  <w:rPr>
                    <w:rFonts w:ascii="MS Gothic" w:eastAsia="MS Gothic" w:hAnsi="MS Gothic" w:cs="MS Gothic" w:hint="eastAsia"/>
                  </w:rPr>
                  <w:t>☐</w:t>
                </w:r>
              </w:sdtContent>
            </w:sdt>
            <w:r w:rsidR="00D179B0" w:rsidRPr="002563DB">
              <w:rPr>
                <w:rFonts w:asciiTheme="majorHAnsi" w:hAnsiTheme="majorHAnsi"/>
              </w:rPr>
              <w:t xml:space="preserve">  gewählter Lieferdienst</w:t>
            </w:r>
          </w:p>
          <w:p w14:paraId="46000650" w14:textId="77777777" w:rsidR="00D179B0" w:rsidRPr="002563DB" w:rsidRDefault="00C868AA" w:rsidP="00D179B0">
            <w:pPr>
              <w:tabs>
                <w:tab w:val="center" w:pos="4536"/>
                <w:tab w:val="right" w:pos="9072"/>
              </w:tabs>
              <w:rPr>
                <w:rFonts w:asciiTheme="majorHAnsi" w:hAnsiTheme="majorHAnsi"/>
              </w:rPr>
            </w:pPr>
            <w:sdt>
              <w:sdtPr>
                <w:rPr>
                  <w:rFonts w:asciiTheme="majorHAnsi" w:hAnsiTheme="majorHAnsi"/>
                </w:rPr>
                <w:id w:val="2076304765"/>
                <w14:checkbox>
                  <w14:checked w14:val="0"/>
                  <w14:checkedState w14:val="2612" w14:font="MS Gothic"/>
                  <w14:uncheckedState w14:val="2610" w14:font="MS Gothic"/>
                </w14:checkbox>
              </w:sdtPr>
              <w:sdtEndPr/>
              <w:sdtContent>
                <w:r w:rsidR="00D179B0" w:rsidRPr="002563DB">
                  <w:rPr>
                    <w:rFonts w:ascii="MS Gothic" w:eastAsia="MS Gothic" w:hAnsi="MS Gothic" w:cs="MS Gothic" w:hint="eastAsia"/>
                  </w:rPr>
                  <w:t>☐</w:t>
                </w:r>
              </w:sdtContent>
            </w:sdt>
            <w:r w:rsidR="00D179B0" w:rsidRPr="002563DB">
              <w:rPr>
                <w:rFonts w:asciiTheme="majorHAnsi" w:hAnsiTheme="majorHAnsi"/>
              </w:rPr>
              <w:t xml:space="preserve">  andere Daten:  </w:t>
            </w:r>
            <w:sdt>
              <w:sdtPr>
                <w:rPr>
                  <w:rFonts w:asciiTheme="majorHAnsi" w:hAnsiTheme="majorHAnsi"/>
                </w:rPr>
                <w:id w:val="1771737112"/>
                <w:showingPlcHdr/>
              </w:sdtPr>
              <w:sdtEndPr/>
              <w:sdtContent>
                <w:r w:rsidR="00D179B0" w:rsidRPr="002563DB">
                  <w:rPr>
                    <w:rStyle w:val="Platzhaltertext"/>
                    <w:rFonts w:asciiTheme="majorHAnsi" w:hAnsiTheme="majorHAnsi"/>
                  </w:rPr>
                  <w:t>Klicken Sie hier, um Text einzugeben.</w:t>
                </w:r>
              </w:sdtContent>
            </w:sdt>
          </w:p>
          <w:p w14:paraId="584846E6" w14:textId="125DE839" w:rsidR="00D179B0" w:rsidRPr="002563DB" w:rsidRDefault="00D179B0" w:rsidP="00D179B0">
            <w:pPr>
              <w:rPr>
                <w:rFonts w:asciiTheme="majorHAnsi" w:hAnsiTheme="majorHAnsi"/>
              </w:rPr>
            </w:pPr>
          </w:p>
        </w:tc>
      </w:tr>
      <w:tr w:rsidR="00D179B0" w:rsidRPr="002563DB" w14:paraId="03C55182" w14:textId="77777777" w:rsidTr="006C1AB9">
        <w:tc>
          <w:tcPr>
            <w:tcW w:w="9210" w:type="dxa"/>
          </w:tcPr>
          <w:p w14:paraId="6BCFE88C" w14:textId="40EEB3AE" w:rsidR="00D179B0" w:rsidRPr="002563DB" w:rsidRDefault="00D179B0" w:rsidP="006C1AB9">
            <w:pPr>
              <w:rPr>
                <w:rFonts w:asciiTheme="majorHAnsi" w:hAnsiTheme="majorHAnsi"/>
              </w:rPr>
            </w:pPr>
            <w:r w:rsidRPr="002563DB">
              <w:rPr>
                <w:rFonts w:asciiTheme="majorHAnsi" w:hAnsiTheme="majorHAnsi"/>
              </w:rPr>
              <w:lastRenderedPageBreak/>
              <w:t>Welche Daten werden bei der Anlegung eines Kundenaccounts erhoben?</w:t>
            </w:r>
          </w:p>
          <w:p w14:paraId="683D4646" w14:textId="77777777" w:rsidR="00D179B0" w:rsidRPr="002563DB" w:rsidRDefault="00D179B0" w:rsidP="00D179B0">
            <w:pPr>
              <w:rPr>
                <w:rFonts w:asciiTheme="majorHAnsi" w:hAnsiTheme="majorHAnsi"/>
              </w:rPr>
            </w:pPr>
          </w:p>
          <w:p w14:paraId="11BDD335" w14:textId="77777777" w:rsidR="00D179B0" w:rsidRPr="002563DB" w:rsidRDefault="00C868AA" w:rsidP="00D179B0">
            <w:pPr>
              <w:tabs>
                <w:tab w:val="center" w:pos="4536"/>
                <w:tab w:val="right" w:pos="9072"/>
              </w:tabs>
              <w:rPr>
                <w:rFonts w:asciiTheme="majorHAnsi" w:hAnsiTheme="majorHAnsi"/>
              </w:rPr>
            </w:pPr>
            <w:sdt>
              <w:sdtPr>
                <w:rPr>
                  <w:rFonts w:asciiTheme="majorHAnsi" w:hAnsiTheme="majorHAnsi"/>
                </w:rPr>
                <w:id w:val="734668934"/>
                <w14:checkbox>
                  <w14:checked w14:val="0"/>
                  <w14:checkedState w14:val="2612" w14:font="MS Gothic"/>
                  <w14:uncheckedState w14:val="2610" w14:font="MS Gothic"/>
                </w14:checkbox>
              </w:sdtPr>
              <w:sdtEndPr/>
              <w:sdtContent>
                <w:r w:rsidR="00D179B0" w:rsidRPr="002563DB">
                  <w:rPr>
                    <w:rFonts w:ascii="MS Gothic" w:eastAsia="MS Gothic" w:hAnsi="MS Gothic" w:cs="MS Gothic" w:hint="eastAsia"/>
                  </w:rPr>
                  <w:t>☐</w:t>
                </w:r>
              </w:sdtContent>
            </w:sdt>
            <w:r w:rsidR="00D179B0" w:rsidRPr="002563DB">
              <w:rPr>
                <w:rFonts w:asciiTheme="majorHAnsi" w:hAnsiTheme="majorHAnsi"/>
              </w:rPr>
              <w:t xml:space="preserve">  Vor- und Nachname</w:t>
            </w:r>
          </w:p>
          <w:p w14:paraId="3A5C61AF" w14:textId="77777777" w:rsidR="00D179B0" w:rsidRPr="002563DB" w:rsidRDefault="00C868AA" w:rsidP="00D179B0">
            <w:pPr>
              <w:tabs>
                <w:tab w:val="center" w:pos="4536"/>
                <w:tab w:val="right" w:pos="9072"/>
              </w:tabs>
              <w:rPr>
                <w:rFonts w:asciiTheme="majorHAnsi" w:hAnsiTheme="majorHAnsi"/>
              </w:rPr>
            </w:pPr>
            <w:sdt>
              <w:sdtPr>
                <w:rPr>
                  <w:rFonts w:asciiTheme="majorHAnsi" w:hAnsiTheme="majorHAnsi"/>
                </w:rPr>
                <w:id w:val="-541364208"/>
                <w14:checkbox>
                  <w14:checked w14:val="0"/>
                  <w14:checkedState w14:val="2612" w14:font="MS Gothic"/>
                  <w14:uncheckedState w14:val="2610" w14:font="MS Gothic"/>
                </w14:checkbox>
              </w:sdtPr>
              <w:sdtEndPr/>
              <w:sdtContent>
                <w:r w:rsidR="00D179B0" w:rsidRPr="002563DB">
                  <w:rPr>
                    <w:rFonts w:ascii="MS Gothic" w:eastAsia="MS Gothic" w:hAnsi="MS Gothic" w:cs="MS Gothic" w:hint="eastAsia"/>
                  </w:rPr>
                  <w:t>☐</w:t>
                </w:r>
              </w:sdtContent>
            </w:sdt>
            <w:r w:rsidR="00D179B0" w:rsidRPr="002563DB">
              <w:rPr>
                <w:rFonts w:asciiTheme="majorHAnsi" w:hAnsiTheme="majorHAnsi"/>
              </w:rPr>
              <w:t xml:space="preserve">  Lieferadresse</w:t>
            </w:r>
          </w:p>
          <w:p w14:paraId="051C50B8" w14:textId="77777777" w:rsidR="00D179B0" w:rsidRPr="002563DB" w:rsidRDefault="00C868AA" w:rsidP="00D179B0">
            <w:pPr>
              <w:tabs>
                <w:tab w:val="center" w:pos="4536"/>
                <w:tab w:val="right" w:pos="9072"/>
              </w:tabs>
              <w:rPr>
                <w:rFonts w:asciiTheme="majorHAnsi" w:hAnsiTheme="majorHAnsi"/>
              </w:rPr>
            </w:pPr>
            <w:sdt>
              <w:sdtPr>
                <w:rPr>
                  <w:rFonts w:asciiTheme="majorHAnsi" w:hAnsiTheme="majorHAnsi"/>
                </w:rPr>
                <w:id w:val="1857924832"/>
                <w14:checkbox>
                  <w14:checked w14:val="0"/>
                  <w14:checkedState w14:val="2612" w14:font="MS Gothic"/>
                  <w14:uncheckedState w14:val="2610" w14:font="MS Gothic"/>
                </w14:checkbox>
              </w:sdtPr>
              <w:sdtEndPr/>
              <w:sdtContent>
                <w:r w:rsidR="00D179B0" w:rsidRPr="002563DB">
                  <w:rPr>
                    <w:rFonts w:ascii="MS Gothic" w:eastAsia="MS Gothic" w:hAnsi="MS Gothic" w:cs="MS Gothic" w:hint="eastAsia"/>
                  </w:rPr>
                  <w:t>☐</w:t>
                </w:r>
              </w:sdtContent>
            </w:sdt>
            <w:r w:rsidR="00D179B0" w:rsidRPr="002563DB">
              <w:rPr>
                <w:rFonts w:asciiTheme="majorHAnsi" w:hAnsiTheme="majorHAnsi"/>
              </w:rPr>
              <w:t xml:space="preserve">  Rechnungsadresse</w:t>
            </w:r>
          </w:p>
          <w:p w14:paraId="2A5143AA" w14:textId="77777777" w:rsidR="00D179B0" w:rsidRPr="002563DB" w:rsidRDefault="00C868AA" w:rsidP="00D179B0">
            <w:pPr>
              <w:tabs>
                <w:tab w:val="center" w:pos="4536"/>
                <w:tab w:val="right" w:pos="9072"/>
              </w:tabs>
              <w:rPr>
                <w:rFonts w:asciiTheme="majorHAnsi" w:hAnsiTheme="majorHAnsi"/>
              </w:rPr>
            </w:pPr>
            <w:sdt>
              <w:sdtPr>
                <w:rPr>
                  <w:rFonts w:asciiTheme="majorHAnsi" w:hAnsiTheme="majorHAnsi"/>
                </w:rPr>
                <w:id w:val="480743090"/>
                <w14:checkbox>
                  <w14:checked w14:val="0"/>
                  <w14:checkedState w14:val="2612" w14:font="MS Gothic"/>
                  <w14:uncheckedState w14:val="2610" w14:font="MS Gothic"/>
                </w14:checkbox>
              </w:sdtPr>
              <w:sdtEndPr/>
              <w:sdtContent>
                <w:r w:rsidR="00D179B0" w:rsidRPr="002563DB">
                  <w:rPr>
                    <w:rFonts w:ascii="MS Gothic" w:eastAsia="MS Gothic" w:hAnsi="MS Gothic" w:cs="MS Gothic" w:hint="eastAsia"/>
                  </w:rPr>
                  <w:t>☐</w:t>
                </w:r>
              </w:sdtContent>
            </w:sdt>
            <w:r w:rsidR="00D179B0" w:rsidRPr="002563DB">
              <w:rPr>
                <w:rFonts w:asciiTheme="majorHAnsi" w:hAnsiTheme="majorHAnsi"/>
              </w:rPr>
              <w:t xml:space="preserve">  Geburtsdatum</w:t>
            </w:r>
          </w:p>
          <w:p w14:paraId="0A9D99AB" w14:textId="77777777" w:rsidR="00D179B0" w:rsidRPr="002563DB" w:rsidRDefault="00C868AA" w:rsidP="00D179B0">
            <w:pPr>
              <w:tabs>
                <w:tab w:val="center" w:pos="4536"/>
                <w:tab w:val="right" w:pos="9072"/>
              </w:tabs>
              <w:rPr>
                <w:rFonts w:asciiTheme="majorHAnsi" w:hAnsiTheme="majorHAnsi"/>
              </w:rPr>
            </w:pPr>
            <w:sdt>
              <w:sdtPr>
                <w:rPr>
                  <w:rFonts w:asciiTheme="majorHAnsi" w:hAnsiTheme="majorHAnsi"/>
                </w:rPr>
                <w:id w:val="-1721355374"/>
                <w14:checkbox>
                  <w14:checked w14:val="0"/>
                  <w14:checkedState w14:val="2612" w14:font="MS Gothic"/>
                  <w14:uncheckedState w14:val="2610" w14:font="MS Gothic"/>
                </w14:checkbox>
              </w:sdtPr>
              <w:sdtEndPr/>
              <w:sdtContent>
                <w:r w:rsidR="00D179B0" w:rsidRPr="002563DB">
                  <w:rPr>
                    <w:rFonts w:ascii="MS Gothic" w:eastAsia="MS Gothic" w:hAnsi="MS Gothic" w:cs="MS Gothic" w:hint="eastAsia"/>
                  </w:rPr>
                  <w:t>☐</w:t>
                </w:r>
              </w:sdtContent>
            </w:sdt>
            <w:r w:rsidR="00D179B0" w:rsidRPr="002563DB">
              <w:rPr>
                <w:rFonts w:asciiTheme="majorHAnsi" w:hAnsiTheme="majorHAnsi"/>
              </w:rPr>
              <w:t xml:space="preserve">  Telefonnummer</w:t>
            </w:r>
          </w:p>
          <w:p w14:paraId="5B1CDE7B" w14:textId="77777777" w:rsidR="00D179B0" w:rsidRPr="002563DB" w:rsidRDefault="00C868AA" w:rsidP="00D179B0">
            <w:pPr>
              <w:tabs>
                <w:tab w:val="center" w:pos="4536"/>
                <w:tab w:val="right" w:pos="9072"/>
              </w:tabs>
              <w:rPr>
                <w:rFonts w:asciiTheme="majorHAnsi" w:hAnsiTheme="majorHAnsi"/>
              </w:rPr>
            </w:pPr>
            <w:sdt>
              <w:sdtPr>
                <w:rPr>
                  <w:rFonts w:asciiTheme="majorHAnsi" w:hAnsiTheme="majorHAnsi"/>
                </w:rPr>
                <w:id w:val="-1096470057"/>
                <w14:checkbox>
                  <w14:checked w14:val="0"/>
                  <w14:checkedState w14:val="2612" w14:font="MS Gothic"/>
                  <w14:uncheckedState w14:val="2610" w14:font="MS Gothic"/>
                </w14:checkbox>
              </w:sdtPr>
              <w:sdtEndPr/>
              <w:sdtContent>
                <w:r w:rsidR="00D179B0" w:rsidRPr="002563DB">
                  <w:rPr>
                    <w:rFonts w:ascii="MS Gothic" w:eastAsia="MS Gothic" w:hAnsi="MS Gothic" w:cs="MS Gothic" w:hint="eastAsia"/>
                  </w:rPr>
                  <w:t>☐</w:t>
                </w:r>
              </w:sdtContent>
            </w:sdt>
            <w:r w:rsidR="00D179B0" w:rsidRPr="002563DB">
              <w:rPr>
                <w:rFonts w:asciiTheme="majorHAnsi" w:hAnsiTheme="majorHAnsi"/>
              </w:rPr>
              <w:t xml:space="preserve">  E-Mail-Adresse</w:t>
            </w:r>
          </w:p>
          <w:p w14:paraId="7D8FF8B6" w14:textId="77777777" w:rsidR="00D179B0" w:rsidRPr="002563DB" w:rsidRDefault="00C868AA" w:rsidP="00D179B0">
            <w:pPr>
              <w:tabs>
                <w:tab w:val="center" w:pos="4536"/>
                <w:tab w:val="right" w:pos="9072"/>
              </w:tabs>
              <w:rPr>
                <w:rFonts w:asciiTheme="majorHAnsi" w:hAnsiTheme="majorHAnsi"/>
              </w:rPr>
            </w:pPr>
            <w:sdt>
              <w:sdtPr>
                <w:rPr>
                  <w:rFonts w:asciiTheme="majorHAnsi" w:hAnsiTheme="majorHAnsi"/>
                </w:rPr>
                <w:id w:val="1655173188"/>
                <w14:checkbox>
                  <w14:checked w14:val="0"/>
                  <w14:checkedState w14:val="2612" w14:font="MS Gothic"/>
                  <w14:uncheckedState w14:val="2610" w14:font="MS Gothic"/>
                </w14:checkbox>
              </w:sdtPr>
              <w:sdtEndPr/>
              <w:sdtContent>
                <w:r w:rsidR="00D179B0" w:rsidRPr="002563DB">
                  <w:rPr>
                    <w:rFonts w:ascii="MS Gothic" w:eastAsia="MS Gothic" w:hAnsi="MS Gothic" w:cs="MS Gothic" w:hint="eastAsia"/>
                  </w:rPr>
                  <w:t>☐</w:t>
                </w:r>
              </w:sdtContent>
            </w:sdt>
            <w:r w:rsidR="00D179B0" w:rsidRPr="002563DB">
              <w:rPr>
                <w:rFonts w:asciiTheme="majorHAnsi" w:hAnsiTheme="majorHAnsi"/>
              </w:rPr>
              <w:t xml:space="preserve">  Bankverbindung</w:t>
            </w:r>
          </w:p>
          <w:p w14:paraId="17454AC4" w14:textId="77777777" w:rsidR="00D179B0" w:rsidRPr="002563DB" w:rsidRDefault="00C868AA" w:rsidP="00D179B0">
            <w:pPr>
              <w:tabs>
                <w:tab w:val="center" w:pos="4536"/>
                <w:tab w:val="right" w:pos="9072"/>
              </w:tabs>
              <w:rPr>
                <w:rFonts w:asciiTheme="majorHAnsi" w:hAnsiTheme="majorHAnsi"/>
              </w:rPr>
            </w:pPr>
            <w:sdt>
              <w:sdtPr>
                <w:rPr>
                  <w:rFonts w:asciiTheme="majorHAnsi" w:hAnsiTheme="majorHAnsi"/>
                </w:rPr>
                <w:id w:val="-1135563307"/>
                <w14:checkbox>
                  <w14:checked w14:val="0"/>
                  <w14:checkedState w14:val="2612" w14:font="MS Gothic"/>
                  <w14:uncheckedState w14:val="2610" w14:font="MS Gothic"/>
                </w14:checkbox>
              </w:sdtPr>
              <w:sdtEndPr/>
              <w:sdtContent>
                <w:r w:rsidR="00D179B0" w:rsidRPr="002563DB">
                  <w:rPr>
                    <w:rFonts w:ascii="MS Gothic" w:eastAsia="MS Gothic" w:hAnsi="MS Gothic" w:cs="MS Gothic" w:hint="eastAsia"/>
                  </w:rPr>
                  <w:t>☐</w:t>
                </w:r>
              </w:sdtContent>
            </w:sdt>
            <w:r w:rsidR="00D179B0" w:rsidRPr="002563DB">
              <w:rPr>
                <w:rFonts w:asciiTheme="majorHAnsi" w:hAnsiTheme="majorHAnsi"/>
              </w:rPr>
              <w:t xml:space="preserve">  Kreditkartendaten</w:t>
            </w:r>
          </w:p>
          <w:p w14:paraId="58520337" w14:textId="77777777" w:rsidR="00D179B0" w:rsidRPr="002563DB" w:rsidRDefault="00C868AA" w:rsidP="00D179B0">
            <w:pPr>
              <w:tabs>
                <w:tab w:val="center" w:pos="4536"/>
                <w:tab w:val="right" w:pos="9072"/>
              </w:tabs>
              <w:rPr>
                <w:rFonts w:asciiTheme="majorHAnsi" w:hAnsiTheme="majorHAnsi"/>
              </w:rPr>
            </w:pPr>
            <w:sdt>
              <w:sdtPr>
                <w:rPr>
                  <w:rFonts w:asciiTheme="majorHAnsi" w:hAnsiTheme="majorHAnsi"/>
                </w:rPr>
                <w:id w:val="949738043"/>
                <w14:checkbox>
                  <w14:checked w14:val="0"/>
                  <w14:checkedState w14:val="2612" w14:font="MS Gothic"/>
                  <w14:uncheckedState w14:val="2610" w14:font="MS Gothic"/>
                </w14:checkbox>
              </w:sdtPr>
              <w:sdtEndPr/>
              <w:sdtContent>
                <w:r w:rsidR="00D179B0" w:rsidRPr="002563DB">
                  <w:rPr>
                    <w:rFonts w:ascii="MS Gothic" w:eastAsia="MS Gothic" w:hAnsi="MS Gothic" w:cs="MS Gothic" w:hint="eastAsia"/>
                  </w:rPr>
                  <w:t>☐</w:t>
                </w:r>
              </w:sdtContent>
            </w:sdt>
            <w:r w:rsidR="00D179B0" w:rsidRPr="002563DB">
              <w:rPr>
                <w:rFonts w:asciiTheme="majorHAnsi" w:hAnsiTheme="majorHAnsi"/>
              </w:rPr>
              <w:t xml:space="preserve">  gewählter Lieferdienst</w:t>
            </w:r>
          </w:p>
          <w:p w14:paraId="5D522FCB" w14:textId="77777777" w:rsidR="00D179B0" w:rsidRPr="002563DB" w:rsidRDefault="00C868AA" w:rsidP="00D179B0">
            <w:pPr>
              <w:tabs>
                <w:tab w:val="center" w:pos="4536"/>
                <w:tab w:val="right" w:pos="9072"/>
              </w:tabs>
              <w:rPr>
                <w:rFonts w:asciiTheme="majorHAnsi" w:hAnsiTheme="majorHAnsi"/>
              </w:rPr>
            </w:pPr>
            <w:sdt>
              <w:sdtPr>
                <w:rPr>
                  <w:rFonts w:asciiTheme="majorHAnsi" w:hAnsiTheme="majorHAnsi"/>
                </w:rPr>
                <w:id w:val="1673755944"/>
                <w14:checkbox>
                  <w14:checked w14:val="0"/>
                  <w14:checkedState w14:val="2612" w14:font="MS Gothic"/>
                  <w14:uncheckedState w14:val="2610" w14:font="MS Gothic"/>
                </w14:checkbox>
              </w:sdtPr>
              <w:sdtEndPr/>
              <w:sdtContent>
                <w:r w:rsidR="00D179B0" w:rsidRPr="002563DB">
                  <w:rPr>
                    <w:rFonts w:ascii="MS Gothic" w:eastAsia="MS Gothic" w:hAnsi="MS Gothic" w:cs="MS Gothic" w:hint="eastAsia"/>
                  </w:rPr>
                  <w:t>☐</w:t>
                </w:r>
              </w:sdtContent>
            </w:sdt>
            <w:r w:rsidR="00D179B0" w:rsidRPr="002563DB">
              <w:rPr>
                <w:rFonts w:asciiTheme="majorHAnsi" w:hAnsiTheme="majorHAnsi"/>
              </w:rPr>
              <w:t xml:space="preserve">  andere Daten:  </w:t>
            </w:r>
            <w:sdt>
              <w:sdtPr>
                <w:rPr>
                  <w:rFonts w:asciiTheme="majorHAnsi" w:hAnsiTheme="majorHAnsi"/>
                </w:rPr>
                <w:id w:val="-1295910483"/>
                <w:showingPlcHdr/>
              </w:sdtPr>
              <w:sdtEndPr/>
              <w:sdtContent>
                <w:r w:rsidR="00D179B0" w:rsidRPr="002563DB">
                  <w:rPr>
                    <w:rStyle w:val="Platzhaltertext"/>
                    <w:rFonts w:asciiTheme="majorHAnsi" w:hAnsiTheme="majorHAnsi"/>
                  </w:rPr>
                  <w:t>Klicken Sie hier, um Text einzugeben.</w:t>
                </w:r>
              </w:sdtContent>
            </w:sdt>
          </w:p>
          <w:p w14:paraId="7BD70AC6" w14:textId="77777777" w:rsidR="00D179B0" w:rsidRPr="002563DB" w:rsidRDefault="00D179B0" w:rsidP="00D179B0">
            <w:pPr>
              <w:tabs>
                <w:tab w:val="center" w:pos="4536"/>
                <w:tab w:val="right" w:pos="9072"/>
              </w:tabs>
              <w:rPr>
                <w:rFonts w:asciiTheme="majorHAnsi" w:hAnsiTheme="majorHAnsi"/>
                <w:i/>
                <w:color w:val="C00000"/>
              </w:rPr>
            </w:pPr>
          </w:p>
        </w:tc>
      </w:tr>
      <w:tr w:rsidR="00D179B0" w:rsidRPr="002563DB" w14:paraId="4E2C9CA6" w14:textId="77777777" w:rsidTr="006C1AB9">
        <w:tc>
          <w:tcPr>
            <w:tcW w:w="9210" w:type="dxa"/>
          </w:tcPr>
          <w:p w14:paraId="43D49A34" w14:textId="24EFBE0C" w:rsidR="00D179B0" w:rsidRPr="002563DB" w:rsidRDefault="00D179B0" w:rsidP="00D179B0">
            <w:pPr>
              <w:rPr>
                <w:rFonts w:asciiTheme="majorHAnsi" w:hAnsiTheme="majorHAnsi"/>
                <w:i/>
                <w:color w:val="C00000"/>
              </w:rPr>
            </w:pPr>
            <w:r w:rsidRPr="002563DB">
              <w:rPr>
                <w:rFonts w:asciiTheme="majorHAnsi" w:hAnsiTheme="majorHAnsi"/>
              </w:rPr>
              <w:t>Werden sensible Daten verarbeitet? Wenn ja, wozu?</w:t>
            </w:r>
            <w:r w:rsidRPr="002563DB">
              <w:rPr>
                <w:rFonts w:asciiTheme="majorHAnsi" w:hAnsiTheme="majorHAnsi"/>
              </w:rPr>
              <w:br/>
            </w:r>
            <w:r w:rsidRPr="002563DB">
              <w:rPr>
                <w:rFonts w:asciiTheme="majorHAnsi" w:hAnsiTheme="majorHAnsi"/>
              </w:rPr>
              <w:br/>
            </w:r>
            <w:sdt>
              <w:sdtPr>
                <w:rPr>
                  <w:rFonts w:asciiTheme="majorHAnsi" w:hAnsiTheme="majorHAnsi"/>
                </w:rPr>
                <w:id w:val="-155227111"/>
                <w:showingPlcHdr/>
              </w:sdtPr>
              <w:sdtEndPr/>
              <w:sdtContent>
                <w:r w:rsidRPr="002563DB">
                  <w:rPr>
                    <w:rStyle w:val="Platzhaltertext"/>
                    <w:rFonts w:asciiTheme="majorHAnsi" w:hAnsiTheme="majorHAnsi"/>
                  </w:rPr>
                  <w:t>Klicken Sie hier, um Text einzugeben.</w:t>
                </w:r>
              </w:sdtContent>
            </w:sdt>
          </w:p>
        </w:tc>
      </w:tr>
      <w:tr w:rsidR="00D179B0" w:rsidRPr="002563DB" w14:paraId="2BE31085" w14:textId="77777777" w:rsidTr="006C1AB9">
        <w:tc>
          <w:tcPr>
            <w:tcW w:w="9210" w:type="dxa"/>
          </w:tcPr>
          <w:p w14:paraId="20826B64" w14:textId="3FCC1513" w:rsidR="00D179B0" w:rsidRPr="002563DB" w:rsidRDefault="00D179B0" w:rsidP="006C1AB9">
            <w:pPr>
              <w:rPr>
                <w:rFonts w:asciiTheme="majorHAnsi" w:hAnsiTheme="majorHAnsi"/>
              </w:rPr>
            </w:pPr>
            <w:r w:rsidRPr="002563DB">
              <w:rPr>
                <w:rFonts w:asciiTheme="majorHAnsi" w:hAnsiTheme="majorHAnsi"/>
              </w:rPr>
              <w:t xml:space="preserve">Wie lange werden die erhobenen Daten </w:t>
            </w:r>
            <w:r w:rsidR="002E3EBC" w:rsidRPr="002563DB">
              <w:rPr>
                <w:rFonts w:asciiTheme="majorHAnsi" w:hAnsiTheme="majorHAnsi"/>
              </w:rPr>
              <w:t xml:space="preserve">nach Vertragserfüllung </w:t>
            </w:r>
            <w:r w:rsidRPr="002563DB">
              <w:rPr>
                <w:rFonts w:asciiTheme="majorHAnsi" w:hAnsiTheme="majorHAnsi"/>
              </w:rPr>
              <w:t>gespeichert?</w:t>
            </w:r>
          </w:p>
          <w:p w14:paraId="465EA20F" w14:textId="77777777" w:rsidR="00D179B0" w:rsidRPr="002563DB" w:rsidRDefault="00D179B0" w:rsidP="006C1AB9">
            <w:pPr>
              <w:rPr>
                <w:rFonts w:asciiTheme="majorHAnsi" w:hAnsiTheme="majorHAnsi"/>
              </w:rPr>
            </w:pPr>
          </w:p>
          <w:sdt>
            <w:sdtPr>
              <w:rPr>
                <w:rFonts w:asciiTheme="majorHAnsi" w:hAnsiTheme="majorHAnsi"/>
                <w:i/>
                <w:color w:val="C00000"/>
              </w:rPr>
              <w:id w:val="1444348152"/>
              <w:showingPlcHdr/>
            </w:sdtPr>
            <w:sdtEndPr/>
            <w:sdtContent>
              <w:p w14:paraId="377C0546" w14:textId="77777777" w:rsidR="00D179B0" w:rsidRPr="002563DB" w:rsidRDefault="00D179B0" w:rsidP="006C1AB9">
                <w:pPr>
                  <w:rPr>
                    <w:rFonts w:asciiTheme="majorHAnsi" w:hAnsiTheme="majorHAnsi"/>
                    <w:i/>
                    <w:color w:val="C00000"/>
                  </w:rPr>
                </w:pPr>
                <w:r w:rsidRPr="002563DB">
                  <w:rPr>
                    <w:rStyle w:val="Platzhaltertext"/>
                    <w:rFonts w:asciiTheme="majorHAnsi" w:hAnsiTheme="majorHAnsi"/>
                  </w:rPr>
                  <w:t>Klicken Sie hier, um Text einzugeben.</w:t>
                </w:r>
              </w:p>
            </w:sdtContent>
          </w:sdt>
        </w:tc>
      </w:tr>
      <w:tr w:rsidR="00D179B0" w:rsidRPr="002563DB" w14:paraId="0D800F8C" w14:textId="77777777" w:rsidTr="006C1AB9">
        <w:tc>
          <w:tcPr>
            <w:tcW w:w="9210" w:type="dxa"/>
          </w:tcPr>
          <w:p w14:paraId="40FD79BC" w14:textId="77777777" w:rsidR="00D179B0" w:rsidRPr="002563DB" w:rsidRDefault="00D179B0" w:rsidP="006C1AB9">
            <w:pPr>
              <w:rPr>
                <w:rFonts w:asciiTheme="majorHAnsi" w:hAnsiTheme="majorHAnsi"/>
              </w:rPr>
            </w:pPr>
          </w:p>
          <w:p w14:paraId="0D90A7FD" w14:textId="77777777" w:rsidR="00D179B0" w:rsidRPr="002563DB" w:rsidRDefault="00D179B0" w:rsidP="006C1AB9">
            <w:pPr>
              <w:rPr>
                <w:rFonts w:asciiTheme="majorHAnsi" w:hAnsiTheme="majorHAnsi"/>
              </w:rPr>
            </w:pPr>
            <w:r w:rsidRPr="002563DB">
              <w:rPr>
                <w:rFonts w:asciiTheme="majorHAnsi" w:hAnsiTheme="majorHAnsi"/>
              </w:rPr>
              <w:t xml:space="preserve">Werden die erhobenen Daten an Dritte weitergeleitet? Wenn ja, an wen? </w:t>
            </w:r>
          </w:p>
          <w:p w14:paraId="4DF80616" w14:textId="77777777" w:rsidR="002E3EBC" w:rsidRPr="002563DB" w:rsidRDefault="002E3EBC" w:rsidP="006C1AB9">
            <w:pPr>
              <w:rPr>
                <w:rFonts w:asciiTheme="majorHAnsi" w:hAnsiTheme="majorHAnsi"/>
              </w:rPr>
            </w:pPr>
          </w:p>
          <w:p w14:paraId="7C1A368F" w14:textId="16F72ED8" w:rsidR="00D179B0" w:rsidRPr="002563DB" w:rsidRDefault="00C868AA" w:rsidP="00D179B0">
            <w:pPr>
              <w:tabs>
                <w:tab w:val="center" w:pos="4536"/>
                <w:tab w:val="right" w:pos="9072"/>
              </w:tabs>
              <w:rPr>
                <w:rFonts w:asciiTheme="majorHAnsi" w:hAnsiTheme="majorHAnsi"/>
              </w:rPr>
            </w:pPr>
            <w:sdt>
              <w:sdtPr>
                <w:rPr>
                  <w:rFonts w:asciiTheme="majorHAnsi" w:hAnsiTheme="majorHAnsi"/>
                </w:rPr>
                <w:id w:val="-89704181"/>
                <w14:checkbox>
                  <w14:checked w14:val="0"/>
                  <w14:checkedState w14:val="2612" w14:font="MS Gothic"/>
                  <w14:uncheckedState w14:val="2610" w14:font="MS Gothic"/>
                </w14:checkbox>
              </w:sdtPr>
              <w:sdtEndPr/>
              <w:sdtContent>
                <w:r w:rsidR="002E3EBC" w:rsidRPr="002563DB">
                  <w:rPr>
                    <w:rFonts w:ascii="MS Gothic" w:eastAsia="MS Gothic" w:hAnsi="MS Gothic" w:cs="MS Gothic" w:hint="eastAsia"/>
                  </w:rPr>
                  <w:t>☐</w:t>
                </w:r>
              </w:sdtContent>
            </w:sdt>
            <w:r w:rsidR="00D179B0" w:rsidRPr="002563DB">
              <w:rPr>
                <w:rFonts w:asciiTheme="majorHAnsi" w:hAnsiTheme="majorHAnsi"/>
              </w:rPr>
              <w:t xml:space="preserve">  Paketdienstleister/Post: </w:t>
            </w:r>
            <w:sdt>
              <w:sdtPr>
                <w:rPr>
                  <w:rFonts w:asciiTheme="majorHAnsi" w:hAnsiTheme="majorHAnsi"/>
                </w:rPr>
                <w:id w:val="1863701255"/>
                <w:placeholder>
                  <w:docPart w:val="DefaultPlaceholder_1082065158"/>
                </w:placeholder>
                <w:showingPlcHdr/>
              </w:sdtPr>
              <w:sdtEndPr/>
              <w:sdtContent>
                <w:r w:rsidR="00D179B0" w:rsidRPr="002563DB">
                  <w:rPr>
                    <w:rStyle w:val="Platzhaltertext"/>
                    <w:rFonts w:asciiTheme="majorHAnsi" w:hAnsiTheme="majorHAnsi"/>
                  </w:rPr>
                  <w:t>Klicken Sie hier, um Text einzugeben.</w:t>
                </w:r>
              </w:sdtContent>
            </w:sdt>
          </w:p>
          <w:p w14:paraId="14AC0171" w14:textId="098B2C82" w:rsidR="00D179B0" w:rsidRPr="002563DB" w:rsidRDefault="00C868AA" w:rsidP="00D179B0">
            <w:pPr>
              <w:tabs>
                <w:tab w:val="center" w:pos="4536"/>
                <w:tab w:val="right" w:pos="9072"/>
              </w:tabs>
              <w:rPr>
                <w:rFonts w:asciiTheme="majorHAnsi" w:hAnsiTheme="majorHAnsi"/>
              </w:rPr>
            </w:pPr>
            <w:sdt>
              <w:sdtPr>
                <w:rPr>
                  <w:rFonts w:asciiTheme="majorHAnsi" w:hAnsiTheme="majorHAnsi"/>
                </w:rPr>
                <w:id w:val="-1299219645"/>
                <w14:checkbox>
                  <w14:checked w14:val="0"/>
                  <w14:checkedState w14:val="2612" w14:font="MS Gothic"/>
                  <w14:uncheckedState w14:val="2610" w14:font="MS Gothic"/>
                </w14:checkbox>
              </w:sdtPr>
              <w:sdtEndPr/>
              <w:sdtContent>
                <w:r w:rsidR="00D179B0" w:rsidRPr="002563DB">
                  <w:rPr>
                    <w:rFonts w:ascii="MS Gothic" w:eastAsia="MS Gothic" w:hAnsi="MS Gothic" w:cs="MS Gothic" w:hint="eastAsia"/>
                  </w:rPr>
                  <w:t>☐</w:t>
                </w:r>
              </w:sdtContent>
            </w:sdt>
            <w:r w:rsidR="00D179B0" w:rsidRPr="002563DB">
              <w:rPr>
                <w:rFonts w:asciiTheme="majorHAnsi" w:hAnsiTheme="majorHAnsi"/>
              </w:rPr>
              <w:t xml:space="preserve">  Zahlungsdienstleister: </w:t>
            </w:r>
            <w:sdt>
              <w:sdtPr>
                <w:rPr>
                  <w:rFonts w:asciiTheme="majorHAnsi" w:hAnsiTheme="majorHAnsi"/>
                </w:rPr>
                <w:id w:val="217865058"/>
                <w:placeholder>
                  <w:docPart w:val="DefaultPlaceholder_1082065158"/>
                </w:placeholder>
                <w:showingPlcHdr/>
              </w:sdtPr>
              <w:sdtEndPr/>
              <w:sdtContent>
                <w:r w:rsidR="00D179B0" w:rsidRPr="002563DB">
                  <w:rPr>
                    <w:rStyle w:val="Platzhaltertext"/>
                    <w:rFonts w:asciiTheme="majorHAnsi" w:hAnsiTheme="majorHAnsi"/>
                  </w:rPr>
                  <w:t>Klicken Sie hier, um Text einzugeben.</w:t>
                </w:r>
              </w:sdtContent>
            </w:sdt>
          </w:p>
          <w:p w14:paraId="088B9D9B" w14:textId="4FADF4F9" w:rsidR="00D179B0" w:rsidRPr="002563DB" w:rsidRDefault="00C868AA" w:rsidP="002E3EBC">
            <w:pPr>
              <w:tabs>
                <w:tab w:val="center" w:pos="4536"/>
                <w:tab w:val="right" w:pos="9072"/>
              </w:tabs>
              <w:rPr>
                <w:rFonts w:asciiTheme="majorHAnsi" w:hAnsiTheme="majorHAnsi"/>
              </w:rPr>
            </w:pPr>
            <w:sdt>
              <w:sdtPr>
                <w:rPr>
                  <w:rFonts w:asciiTheme="majorHAnsi" w:hAnsiTheme="majorHAnsi"/>
                </w:rPr>
                <w:id w:val="247166076"/>
                <w14:checkbox>
                  <w14:checked w14:val="0"/>
                  <w14:checkedState w14:val="2612" w14:font="MS Gothic"/>
                  <w14:uncheckedState w14:val="2610" w14:font="MS Gothic"/>
                </w14:checkbox>
              </w:sdtPr>
              <w:sdtEndPr/>
              <w:sdtContent>
                <w:r w:rsidR="00D179B0" w:rsidRPr="002563DB">
                  <w:rPr>
                    <w:rFonts w:ascii="MS Gothic" w:eastAsia="MS Gothic" w:hAnsi="MS Gothic" w:cs="MS Gothic" w:hint="eastAsia"/>
                  </w:rPr>
                  <w:t>☐</w:t>
                </w:r>
              </w:sdtContent>
            </w:sdt>
            <w:r w:rsidR="00D179B0" w:rsidRPr="002563DB">
              <w:rPr>
                <w:rFonts w:asciiTheme="majorHAnsi" w:hAnsiTheme="majorHAnsi"/>
              </w:rPr>
              <w:t xml:space="preserve">  Bonitätsauskünfte: </w:t>
            </w:r>
            <w:sdt>
              <w:sdtPr>
                <w:rPr>
                  <w:rFonts w:asciiTheme="majorHAnsi" w:hAnsiTheme="majorHAnsi"/>
                </w:rPr>
                <w:id w:val="-603954241"/>
                <w:placeholder>
                  <w:docPart w:val="DefaultPlaceholder_1082065158"/>
                </w:placeholder>
                <w:showingPlcHdr/>
              </w:sdtPr>
              <w:sdtEndPr/>
              <w:sdtContent>
                <w:r w:rsidR="00D179B0" w:rsidRPr="002563DB">
                  <w:rPr>
                    <w:rStyle w:val="Platzhaltertext"/>
                    <w:rFonts w:asciiTheme="majorHAnsi" w:hAnsiTheme="majorHAnsi"/>
                  </w:rPr>
                  <w:t>Klicken Sie hier, um Text einzugeben.</w:t>
                </w:r>
              </w:sdtContent>
            </w:sdt>
          </w:p>
          <w:p w14:paraId="0ABC0EDD" w14:textId="1A5DBC43" w:rsidR="00D179B0" w:rsidRPr="002563DB" w:rsidRDefault="00C868AA" w:rsidP="00D179B0">
            <w:pPr>
              <w:rPr>
                <w:rFonts w:asciiTheme="majorHAnsi" w:hAnsiTheme="majorHAnsi"/>
              </w:rPr>
            </w:pPr>
            <w:sdt>
              <w:sdtPr>
                <w:rPr>
                  <w:rFonts w:asciiTheme="majorHAnsi" w:hAnsiTheme="majorHAnsi"/>
                </w:rPr>
                <w:id w:val="-3444296"/>
                <w14:checkbox>
                  <w14:checked w14:val="0"/>
                  <w14:checkedState w14:val="2612" w14:font="MS Gothic"/>
                  <w14:uncheckedState w14:val="2610" w14:font="MS Gothic"/>
                </w14:checkbox>
              </w:sdtPr>
              <w:sdtEndPr/>
              <w:sdtContent>
                <w:r w:rsidR="00D179B0" w:rsidRPr="002563DB">
                  <w:rPr>
                    <w:rFonts w:ascii="MS Gothic" w:eastAsia="MS Gothic" w:hAnsi="MS Gothic" w:cs="MS Gothic" w:hint="eastAsia"/>
                  </w:rPr>
                  <w:t>☐</w:t>
                </w:r>
              </w:sdtContent>
            </w:sdt>
            <w:r w:rsidR="00D179B0" w:rsidRPr="002563DB">
              <w:rPr>
                <w:rFonts w:asciiTheme="majorHAnsi" w:hAnsiTheme="majorHAnsi"/>
              </w:rPr>
              <w:t xml:space="preserve">  </w:t>
            </w:r>
            <w:r w:rsidR="002E3EBC" w:rsidRPr="002563DB">
              <w:rPr>
                <w:rFonts w:asciiTheme="majorHAnsi" w:hAnsiTheme="majorHAnsi"/>
              </w:rPr>
              <w:t>Sonstige</w:t>
            </w:r>
            <w:r w:rsidR="00D179B0" w:rsidRPr="002563DB">
              <w:rPr>
                <w:rFonts w:asciiTheme="majorHAnsi" w:hAnsiTheme="majorHAnsi"/>
              </w:rPr>
              <w:t xml:space="preserve">:  </w:t>
            </w:r>
            <w:sdt>
              <w:sdtPr>
                <w:rPr>
                  <w:rFonts w:asciiTheme="majorHAnsi" w:hAnsiTheme="majorHAnsi"/>
                </w:rPr>
                <w:id w:val="-1029795759"/>
                <w:placeholder>
                  <w:docPart w:val="DefaultPlaceholder_1082065158"/>
                </w:placeholder>
                <w:showingPlcHdr/>
              </w:sdtPr>
              <w:sdtEndPr/>
              <w:sdtContent>
                <w:r w:rsidR="002E3EBC" w:rsidRPr="002563DB">
                  <w:rPr>
                    <w:rStyle w:val="Platzhaltertext"/>
                    <w:rFonts w:asciiTheme="majorHAnsi" w:hAnsiTheme="majorHAnsi"/>
                  </w:rPr>
                  <w:t>Klicken Sie hier, um Text einzugeben.</w:t>
                </w:r>
              </w:sdtContent>
            </w:sdt>
          </w:p>
          <w:p w14:paraId="47F1420F" w14:textId="77777777" w:rsidR="00D179B0" w:rsidRPr="002563DB" w:rsidRDefault="00D179B0" w:rsidP="006C1AB9">
            <w:pPr>
              <w:rPr>
                <w:rFonts w:asciiTheme="majorHAnsi" w:hAnsiTheme="majorHAnsi"/>
                <w:color w:val="C00000"/>
              </w:rPr>
            </w:pPr>
          </w:p>
        </w:tc>
      </w:tr>
      <w:tr w:rsidR="002E3EBC" w:rsidRPr="002563DB" w14:paraId="79159EF1" w14:textId="77777777" w:rsidTr="006C1AB9">
        <w:tc>
          <w:tcPr>
            <w:tcW w:w="9210" w:type="dxa"/>
          </w:tcPr>
          <w:p w14:paraId="47BBD18C" w14:textId="77777777" w:rsidR="002E3EBC" w:rsidRPr="002563DB" w:rsidRDefault="002E3EBC" w:rsidP="002E3EBC">
            <w:pPr>
              <w:rPr>
                <w:rFonts w:asciiTheme="majorHAnsi" w:hAnsiTheme="majorHAnsi"/>
              </w:rPr>
            </w:pPr>
            <w:r w:rsidRPr="002563DB">
              <w:rPr>
                <w:rFonts w:asciiTheme="majorHAnsi" w:hAnsiTheme="majorHAnsi"/>
              </w:rPr>
              <w:t>Wo stehen deren Server?</w:t>
            </w:r>
          </w:p>
          <w:p w14:paraId="3F0E4752" w14:textId="77777777" w:rsidR="002E3EBC" w:rsidRPr="002563DB" w:rsidRDefault="002E3EBC" w:rsidP="002E3EBC">
            <w:pPr>
              <w:rPr>
                <w:rFonts w:asciiTheme="majorHAnsi" w:hAnsiTheme="majorHAnsi"/>
              </w:rPr>
            </w:pPr>
          </w:p>
          <w:p w14:paraId="0B62CB5E" w14:textId="77777777" w:rsidR="002E3EBC" w:rsidRPr="002563DB" w:rsidRDefault="00C868AA" w:rsidP="002E3EBC">
            <w:pPr>
              <w:tabs>
                <w:tab w:val="center" w:pos="4536"/>
                <w:tab w:val="right" w:pos="9072"/>
              </w:tabs>
              <w:rPr>
                <w:rFonts w:asciiTheme="majorHAnsi" w:hAnsiTheme="majorHAnsi"/>
              </w:rPr>
            </w:pPr>
            <w:sdt>
              <w:sdtPr>
                <w:rPr>
                  <w:rFonts w:asciiTheme="majorHAnsi" w:hAnsiTheme="majorHAnsi"/>
                </w:rPr>
                <w:id w:val="210008385"/>
                <w14:checkbox>
                  <w14:checked w14:val="0"/>
                  <w14:checkedState w14:val="2612" w14:font="MS Gothic"/>
                  <w14:uncheckedState w14:val="2610" w14:font="MS Gothic"/>
                </w14:checkbox>
              </w:sdtPr>
              <w:sdtEndPr/>
              <w:sdtContent>
                <w:r w:rsidR="002E3EBC" w:rsidRPr="002563DB">
                  <w:rPr>
                    <w:rFonts w:ascii="MS Gothic" w:eastAsia="MS Gothic" w:hAnsi="MS Gothic" w:cs="MS Gothic" w:hint="eastAsia"/>
                  </w:rPr>
                  <w:t>☐</w:t>
                </w:r>
              </w:sdtContent>
            </w:sdt>
            <w:r w:rsidR="002E3EBC" w:rsidRPr="002563DB">
              <w:rPr>
                <w:rFonts w:asciiTheme="majorHAnsi" w:hAnsiTheme="majorHAnsi"/>
              </w:rPr>
              <w:t xml:space="preserve">  Paketdienstleister/Post: </w:t>
            </w:r>
            <w:sdt>
              <w:sdtPr>
                <w:rPr>
                  <w:rFonts w:asciiTheme="majorHAnsi" w:hAnsiTheme="majorHAnsi"/>
                </w:rPr>
                <w:id w:val="478582825"/>
                <w:showingPlcHdr/>
              </w:sdtPr>
              <w:sdtEndPr/>
              <w:sdtContent>
                <w:r w:rsidR="002E3EBC" w:rsidRPr="002563DB">
                  <w:rPr>
                    <w:rStyle w:val="Platzhaltertext"/>
                    <w:rFonts w:asciiTheme="majorHAnsi" w:hAnsiTheme="majorHAnsi"/>
                  </w:rPr>
                  <w:t>Klicken Sie hier, um Text einzugeben.</w:t>
                </w:r>
              </w:sdtContent>
            </w:sdt>
          </w:p>
          <w:p w14:paraId="68209104" w14:textId="77777777" w:rsidR="002E3EBC" w:rsidRPr="002563DB" w:rsidRDefault="00C868AA" w:rsidP="002E3EBC">
            <w:pPr>
              <w:tabs>
                <w:tab w:val="center" w:pos="4536"/>
                <w:tab w:val="right" w:pos="9072"/>
              </w:tabs>
              <w:rPr>
                <w:rFonts w:asciiTheme="majorHAnsi" w:hAnsiTheme="majorHAnsi"/>
              </w:rPr>
            </w:pPr>
            <w:sdt>
              <w:sdtPr>
                <w:rPr>
                  <w:rFonts w:asciiTheme="majorHAnsi" w:hAnsiTheme="majorHAnsi"/>
                </w:rPr>
                <w:id w:val="-1443911704"/>
                <w14:checkbox>
                  <w14:checked w14:val="0"/>
                  <w14:checkedState w14:val="2612" w14:font="MS Gothic"/>
                  <w14:uncheckedState w14:val="2610" w14:font="MS Gothic"/>
                </w14:checkbox>
              </w:sdtPr>
              <w:sdtEndPr/>
              <w:sdtContent>
                <w:r w:rsidR="002E3EBC" w:rsidRPr="002563DB">
                  <w:rPr>
                    <w:rFonts w:ascii="MS Gothic" w:eastAsia="MS Gothic" w:hAnsi="MS Gothic" w:cs="MS Gothic" w:hint="eastAsia"/>
                  </w:rPr>
                  <w:t>☐</w:t>
                </w:r>
              </w:sdtContent>
            </w:sdt>
            <w:r w:rsidR="002E3EBC" w:rsidRPr="002563DB">
              <w:rPr>
                <w:rFonts w:asciiTheme="majorHAnsi" w:hAnsiTheme="majorHAnsi"/>
              </w:rPr>
              <w:t xml:space="preserve">  Zahlungsdienstleister: </w:t>
            </w:r>
            <w:sdt>
              <w:sdtPr>
                <w:rPr>
                  <w:rFonts w:asciiTheme="majorHAnsi" w:hAnsiTheme="majorHAnsi"/>
                </w:rPr>
                <w:id w:val="-1048836362"/>
                <w:showingPlcHdr/>
              </w:sdtPr>
              <w:sdtEndPr/>
              <w:sdtContent>
                <w:r w:rsidR="002E3EBC" w:rsidRPr="002563DB">
                  <w:rPr>
                    <w:rStyle w:val="Platzhaltertext"/>
                    <w:rFonts w:asciiTheme="majorHAnsi" w:hAnsiTheme="majorHAnsi"/>
                  </w:rPr>
                  <w:t>Klicken Sie hier, um Text einzugeben.</w:t>
                </w:r>
              </w:sdtContent>
            </w:sdt>
          </w:p>
          <w:p w14:paraId="44682550" w14:textId="77777777" w:rsidR="002E3EBC" w:rsidRPr="002563DB" w:rsidRDefault="00C868AA" w:rsidP="002E3EBC">
            <w:pPr>
              <w:tabs>
                <w:tab w:val="center" w:pos="4536"/>
                <w:tab w:val="right" w:pos="9072"/>
              </w:tabs>
              <w:rPr>
                <w:rFonts w:asciiTheme="majorHAnsi" w:hAnsiTheme="majorHAnsi"/>
              </w:rPr>
            </w:pPr>
            <w:sdt>
              <w:sdtPr>
                <w:rPr>
                  <w:rFonts w:asciiTheme="majorHAnsi" w:hAnsiTheme="majorHAnsi"/>
                </w:rPr>
                <w:id w:val="1599759612"/>
                <w14:checkbox>
                  <w14:checked w14:val="0"/>
                  <w14:checkedState w14:val="2612" w14:font="MS Gothic"/>
                  <w14:uncheckedState w14:val="2610" w14:font="MS Gothic"/>
                </w14:checkbox>
              </w:sdtPr>
              <w:sdtEndPr/>
              <w:sdtContent>
                <w:r w:rsidR="002E3EBC" w:rsidRPr="002563DB">
                  <w:rPr>
                    <w:rFonts w:ascii="MS Gothic" w:eastAsia="MS Gothic" w:hAnsi="MS Gothic" w:cs="MS Gothic" w:hint="eastAsia"/>
                  </w:rPr>
                  <w:t>☐</w:t>
                </w:r>
              </w:sdtContent>
            </w:sdt>
            <w:r w:rsidR="002E3EBC" w:rsidRPr="002563DB">
              <w:rPr>
                <w:rFonts w:asciiTheme="majorHAnsi" w:hAnsiTheme="majorHAnsi"/>
              </w:rPr>
              <w:t xml:space="preserve">  Bonitätsauskünfte: </w:t>
            </w:r>
            <w:sdt>
              <w:sdtPr>
                <w:rPr>
                  <w:rFonts w:asciiTheme="majorHAnsi" w:hAnsiTheme="majorHAnsi"/>
                </w:rPr>
                <w:id w:val="1617104134"/>
                <w:showingPlcHdr/>
              </w:sdtPr>
              <w:sdtEndPr/>
              <w:sdtContent>
                <w:r w:rsidR="002E3EBC" w:rsidRPr="002563DB">
                  <w:rPr>
                    <w:rStyle w:val="Platzhaltertext"/>
                    <w:rFonts w:asciiTheme="majorHAnsi" w:hAnsiTheme="majorHAnsi"/>
                  </w:rPr>
                  <w:t>Klicken Sie hier, um Text einzugeben.</w:t>
                </w:r>
              </w:sdtContent>
            </w:sdt>
          </w:p>
          <w:p w14:paraId="6A6C4640" w14:textId="77777777" w:rsidR="002E3EBC" w:rsidRPr="002563DB" w:rsidRDefault="00C868AA" w:rsidP="002E3EBC">
            <w:pPr>
              <w:rPr>
                <w:rFonts w:asciiTheme="majorHAnsi" w:hAnsiTheme="majorHAnsi"/>
              </w:rPr>
            </w:pPr>
            <w:sdt>
              <w:sdtPr>
                <w:rPr>
                  <w:rFonts w:asciiTheme="majorHAnsi" w:hAnsiTheme="majorHAnsi"/>
                </w:rPr>
                <w:id w:val="-141810682"/>
                <w14:checkbox>
                  <w14:checked w14:val="0"/>
                  <w14:checkedState w14:val="2612" w14:font="MS Gothic"/>
                  <w14:uncheckedState w14:val="2610" w14:font="MS Gothic"/>
                </w14:checkbox>
              </w:sdtPr>
              <w:sdtEndPr/>
              <w:sdtContent>
                <w:r w:rsidR="002E3EBC" w:rsidRPr="002563DB">
                  <w:rPr>
                    <w:rFonts w:ascii="MS Gothic" w:eastAsia="MS Gothic" w:hAnsi="MS Gothic" w:cs="MS Gothic" w:hint="eastAsia"/>
                  </w:rPr>
                  <w:t>☐</w:t>
                </w:r>
              </w:sdtContent>
            </w:sdt>
            <w:r w:rsidR="002E3EBC" w:rsidRPr="002563DB">
              <w:rPr>
                <w:rFonts w:asciiTheme="majorHAnsi" w:hAnsiTheme="majorHAnsi"/>
              </w:rPr>
              <w:t xml:space="preserve">  Sonstige:  </w:t>
            </w:r>
            <w:sdt>
              <w:sdtPr>
                <w:rPr>
                  <w:rFonts w:asciiTheme="majorHAnsi" w:hAnsiTheme="majorHAnsi"/>
                </w:rPr>
                <w:id w:val="1146316617"/>
                <w:showingPlcHdr/>
              </w:sdtPr>
              <w:sdtEndPr/>
              <w:sdtContent>
                <w:r w:rsidR="002E3EBC" w:rsidRPr="002563DB">
                  <w:rPr>
                    <w:rStyle w:val="Platzhaltertext"/>
                    <w:rFonts w:asciiTheme="majorHAnsi" w:hAnsiTheme="majorHAnsi"/>
                  </w:rPr>
                  <w:t>Klicken Sie hier, um Text einzugeben.</w:t>
                </w:r>
              </w:sdtContent>
            </w:sdt>
          </w:p>
          <w:p w14:paraId="01CEE436" w14:textId="77777777" w:rsidR="002E3EBC" w:rsidRPr="002563DB" w:rsidRDefault="002E3EBC" w:rsidP="006C1AB9">
            <w:pPr>
              <w:rPr>
                <w:rFonts w:asciiTheme="majorHAnsi" w:hAnsiTheme="majorHAnsi"/>
              </w:rPr>
            </w:pPr>
          </w:p>
        </w:tc>
      </w:tr>
      <w:tr w:rsidR="00D179B0" w:rsidRPr="002563DB" w14:paraId="60BCA9F4" w14:textId="77777777" w:rsidTr="006C1AB9">
        <w:tc>
          <w:tcPr>
            <w:tcW w:w="9210" w:type="dxa"/>
          </w:tcPr>
          <w:p w14:paraId="7775EE40" w14:textId="2DD013A5" w:rsidR="002E3EBC" w:rsidRPr="002563DB" w:rsidRDefault="002E3EBC" w:rsidP="002E3EBC">
            <w:pPr>
              <w:tabs>
                <w:tab w:val="center" w:pos="4536"/>
                <w:tab w:val="right" w:pos="9072"/>
              </w:tabs>
              <w:rPr>
                <w:rFonts w:asciiTheme="majorHAnsi" w:hAnsiTheme="majorHAnsi"/>
              </w:rPr>
            </w:pPr>
            <w:r w:rsidRPr="002563DB">
              <w:rPr>
                <w:rFonts w:asciiTheme="majorHAnsi" w:hAnsiTheme="majorHAnsi"/>
              </w:rPr>
              <w:t xml:space="preserve">Werden Daten von Dritten erhoben, die nicht selbst die Nutzer sind (z. B. Nachbarn zum Ausliefern von Paketen etc.)? Falls ja, bitte angeben: </w:t>
            </w:r>
          </w:p>
          <w:p w14:paraId="6026E031" w14:textId="77777777" w:rsidR="002E3EBC" w:rsidRPr="002563DB" w:rsidRDefault="002E3EBC" w:rsidP="002E3EBC">
            <w:pPr>
              <w:rPr>
                <w:rFonts w:asciiTheme="majorHAnsi" w:hAnsiTheme="majorHAnsi"/>
              </w:rPr>
            </w:pPr>
          </w:p>
          <w:p w14:paraId="4E73B322" w14:textId="6D366C1E" w:rsidR="002E3EBC" w:rsidRPr="002563DB" w:rsidRDefault="00C868AA" w:rsidP="002E3EBC">
            <w:pPr>
              <w:tabs>
                <w:tab w:val="center" w:pos="4536"/>
                <w:tab w:val="right" w:pos="9072"/>
              </w:tabs>
              <w:rPr>
                <w:rFonts w:asciiTheme="majorHAnsi" w:hAnsiTheme="majorHAnsi"/>
              </w:rPr>
            </w:pPr>
            <w:sdt>
              <w:sdtPr>
                <w:rPr>
                  <w:rFonts w:asciiTheme="majorHAnsi" w:hAnsiTheme="majorHAnsi"/>
                </w:rPr>
                <w:id w:val="930241546"/>
                <w14:checkbox>
                  <w14:checked w14:val="0"/>
                  <w14:checkedState w14:val="2612" w14:font="MS Gothic"/>
                  <w14:uncheckedState w14:val="2610" w14:font="MS Gothic"/>
                </w14:checkbox>
              </w:sdtPr>
              <w:sdtEndPr/>
              <w:sdtContent>
                <w:r w:rsidR="002E3EBC" w:rsidRPr="002563DB">
                  <w:rPr>
                    <w:rFonts w:ascii="MS Gothic" w:eastAsia="MS Gothic" w:hAnsi="MS Gothic" w:cs="MS Gothic" w:hint="eastAsia"/>
                  </w:rPr>
                  <w:t>☐</w:t>
                </w:r>
              </w:sdtContent>
            </w:sdt>
            <w:r w:rsidR="002E3EBC" w:rsidRPr="002563DB">
              <w:rPr>
                <w:rFonts w:asciiTheme="majorHAnsi" w:hAnsiTheme="majorHAnsi"/>
              </w:rPr>
              <w:t xml:space="preserve">  Daten von Empfängern bei abweichender Lieferadresse</w:t>
            </w:r>
          </w:p>
          <w:p w14:paraId="47ABF871" w14:textId="7304311F" w:rsidR="002E3EBC" w:rsidRPr="002563DB" w:rsidRDefault="00C868AA" w:rsidP="002E3EBC">
            <w:pPr>
              <w:tabs>
                <w:tab w:val="center" w:pos="4536"/>
                <w:tab w:val="right" w:pos="9072"/>
              </w:tabs>
              <w:rPr>
                <w:rFonts w:asciiTheme="majorHAnsi" w:hAnsiTheme="majorHAnsi"/>
              </w:rPr>
            </w:pPr>
            <w:sdt>
              <w:sdtPr>
                <w:rPr>
                  <w:rFonts w:asciiTheme="majorHAnsi" w:hAnsiTheme="majorHAnsi"/>
                </w:rPr>
                <w:id w:val="26615906"/>
                <w14:checkbox>
                  <w14:checked w14:val="0"/>
                  <w14:checkedState w14:val="2612" w14:font="MS Gothic"/>
                  <w14:uncheckedState w14:val="2610" w14:font="MS Gothic"/>
                </w14:checkbox>
              </w:sdtPr>
              <w:sdtEndPr/>
              <w:sdtContent>
                <w:r w:rsidR="002E3EBC" w:rsidRPr="002563DB">
                  <w:rPr>
                    <w:rFonts w:ascii="MS Gothic" w:eastAsia="MS Gothic" w:hAnsi="MS Gothic" w:cs="MS Gothic" w:hint="eastAsia"/>
                  </w:rPr>
                  <w:t>☐</w:t>
                </w:r>
              </w:sdtContent>
            </w:sdt>
            <w:r w:rsidR="002E3EBC" w:rsidRPr="002563DB">
              <w:rPr>
                <w:rFonts w:asciiTheme="majorHAnsi" w:hAnsiTheme="majorHAnsi"/>
              </w:rPr>
              <w:t xml:space="preserve">  Daten von Rechnungsempfängern bei abweichender Rechnungsadresse</w:t>
            </w:r>
          </w:p>
          <w:p w14:paraId="238BCEA6" w14:textId="6D02ECFC" w:rsidR="00D179B0" w:rsidRPr="002563DB" w:rsidRDefault="00C868AA" w:rsidP="002E3EBC">
            <w:pPr>
              <w:rPr>
                <w:rFonts w:asciiTheme="majorHAnsi" w:hAnsiTheme="majorHAnsi"/>
              </w:rPr>
            </w:pPr>
            <w:sdt>
              <w:sdtPr>
                <w:rPr>
                  <w:rFonts w:asciiTheme="majorHAnsi" w:hAnsiTheme="majorHAnsi"/>
                </w:rPr>
                <w:id w:val="-836758051"/>
                <w14:checkbox>
                  <w14:checked w14:val="0"/>
                  <w14:checkedState w14:val="2612" w14:font="MS Gothic"/>
                  <w14:uncheckedState w14:val="2610" w14:font="MS Gothic"/>
                </w14:checkbox>
              </w:sdtPr>
              <w:sdtEndPr/>
              <w:sdtContent>
                <w:r w:rsidR="002E3EBC" w:rsidRPr="002563DB">
                  <w:rPr>
                    <w:rFonts w:ascii="MS Gothic" w:eastAsia="MS Gothic" w:hAnsi="MS Gothic" w:cs="MS Gothic" w:hint="eastAsia"/>
                  </w:rPr>
                  <w:t>☐</w:t>
                </w:r>
              </w:sdtContent>
            </w:sdt>
            <w:r w:rsidR="002E3EBC" w:rsidRPr="002563DB">
              <w:rPr>
                <w:rFonts w:asciiTheme="majorHAnsi" w:hAnsiTheme="majorHAnsi"/>
              </w:rPr>
              <w:t xml:space="preserve">  Sonstige:  </w:t>
            </w:r>
            <w:sdt>
              <w:sdtPr>
                <w:rPr>
                  <w:rFonts w:asciiTheme="majorHAnsi" w:hAnsiTheme="majorHAnsi"/>
                </w:rPr>
                <w:id w:val="437876521"/>
                <w:showingPlcHdr/>
              </w:sdtPr>
              <w:sdtEndPr/>
              <w:sdtContent>
                <w:r w:rsidR="002E3EBC" w:rsidRPr="002563DB">
                  <w:rPr>
                    <w:rStyle w:val="Platzhaltertext"/>
                    <w:rFonts w:asciiTheme="majorHAnsi" w:hAnsiTheme="majorHAnsi"/>
                  </w:rPr>
                  <w:t>Klicken Sie hier, um Text einzugeben.</w:t>
                </w:r>
              </w:sdtContent>
            </w:sdt>
          </w:p>
          <w:p w14:paraId="45837F6F" w14:textId="77777777" w:rsidR="00D179B0" w:rsidRPr="002563DB" w:rsidRDefault="00D179B0" w:rsidP="006C1AB9">
            <w:pPr>
              <w:tabs>
                <w:tab w:val="center" w:pos="4536"/>
                <w:tab w:val="right" w:pos="9072"/>
              </w:tabs>
              <w:rPr>
                <w:rFonts w:asciiTheme="majorHAnsi" w:hAnsiTheme="majorHAnsi"/>
              </w:rPr>
            </w:pPr>
          </w:p>
        </w:tc>
      </w:tr>
      <w:tr w:rsidR="00D179B0" w:rsidRPr="002563DB" w14:paraId="0AD1A7BB" w14:textId="77777777" w:rsidTr="006C1AB9">
        <w:tc>
          <w:tcPr>
            <w:tcW w:w="9210" w:type="dxa"/>
          </w:tcPr>
          <w:p w14:paraId="40D0CD4F" w14:textId="77777777" w:rsidR="00D179B0" w:rsidRPr="002563DB" w:rsidRDefault="00D179B0" w:rsidP="006C1AB9">
            <w:pPr>
              <w:tabs>
                <w:tab w:val="center" w:pos="4536"/>
                <w:tab w:val="right" w:pos="9072"/>
              </w:tabs>
              <w:rPr>
                <w:rFonts w:asciiTheme="majorHAnsi" w:hAnsiTheme="majorHAnsi"/>
              </w:rPr>
            </w:pPr>
            <w:r w:rsidRPr="002563DB">
              <w:rPr>
                <w:rFonts w:asciiTheme="majorHAnsi" w:hAnsiTheme="majorHAnsi"/>
              </w:rPr>
              <w:lastRenderedPageBreak/>
              <w:t>Kann der weiteren Verarbeitung widersprochen werden? Wenn ja, wie?</w:t>
            </w:r>
          </w:p>
          <w:p w14:paraId="2561171C" w14:textId="77777777" w:rsidR="00D179B0" w:rsidRPr="002563DB" w:rsidRDefault="00D179B0" w:rsidP="006C1AB9">
            <w:pPr>
              <w:tabs>
                <w:tab w:val="center" w:pos="4536"/>
                <w:tab w:val="right" w:pos="9072"/>
              </w:tabs>
              <w:rPr>
                <w:rFonts w:asciiTheme="majorHAnsi" w:hAnsiTheme="majorHAnsi"/>
              </w:rPr>
            </w:pPr>
          </w:p>
          <w:p w14:paraId="18C0449F" w14:textId="77777777" w:rsidR="00D179B0" w:rsidRPr="002563DB" w:rsidRDefault="00C868AA" w:rsidP="006C1AB9">
            <w:pPr>
              <w:tabs>
                <w:tab w:val="center" w:pos="4536"/>
                <w:tab w:val="right" w:pos="9072"/>
              </w:tabs>
              <w:rPr>
                <w:rFonts w:asciiTheme="majorHAnsi" w:hAnsiTheme="majorHAnsi"/>
              </w:rPr>
            </w:pPr>
            <w:sdt>
              <w:sdtPr>
                <w:rPr>
                  <w:rFonts w:asciiTheme="majorHAnsi" w:hAnsiTheme="majorHAnsi"/>
                </w:rPr>
                <w:id w:val="-1764841026"/>
                <w14:checkbox>
                  <w14:checked w14:val="0"/>
                  <w14:checkedState w14:val="2612" w14:font="MS Gothic"/>
                  <w14:uncheckedState w14:val="2610" w14:font="MS Gothic"/>
                </w14:checkbox>
              </w:sdtPr>
              <w:sdtEndPr/>
              <w:sdtContent>
                <w:r w:rsidR="00D179B0" w:rsidRPr="002563DB">
                  <w:rPr>
                    <w:rFonts w:ascii="MS Gothic" w:eastAsia="MS Gothic" w:hAnsi="MS Gothic" w:cs="MS Gothic" w:hint="eastAsia"/>
                  </w:rPr>
                  <w:t>☐</w:t>
                </w:r>
              </w:sdtContent>
            </w:sdt>
            <w:r w:rsidR="00D179B0" w:rsidRPr="002563DB">
              <w:rPr>
                <w:rFonts w:asciiTheme="majorHAnsi" w:hAnsiTheme="majorHAnsi"/>
              </w:rPr>
              <w:t xml:space="preserve">  Ja</w:t>
            </w:r>
          </w:p>
          <w:p w14:paraId="23154B20" w14:textId="77777777" w:rsidR="00D179B0" w:rsidRPr="002563DB" w:rsidRDefault="00C868AA" w:rsidP="006C1AB9">
            <w:pPr>
              <w:tabs>
                <w:tab w:val="center" w:pos="4536"/>
                <w:tab w:val="right" w:pos="9072"/>
              </w:tabs>
              <w:rPr>
                <w:rFonts w:asciiTheme="majorHAnsi" w:hAnsiTheme="majorHAnsi"/>
              </w:rPr>
            </w:pPr>
            <w:sdt>
              <w:sdtPr>
                <w:rPr>
                  <w:rFonts w:asciiTheme="majorHAnsi" w:hAnsiTheme="majorHAnsi"/>
                </w:rPr>
                <w:id w:val="865564873"/>
                <w14:checkbox>
                  <w14:checked w14:val="0"/>
                  <w14:checkedState w14:val="2612" w14:font="MS Gothic"/>
                  <w14:uncheckedState w14:val="2610" w14:font="MS Gothic"/>
                </w14:checkbox>
              </w:sdtPr>
              <w:sdtEndPr/>
              <w:sdtContent>
                <w:r w:rsidR="00D179B0" w:rsidRPr="002563DB">
                  <w:rPr>
                    <w:rFonts w:ascii="MS Gothic" w:eastAsia="MS Gothic" w:hAnsi="MS Gothic" w:cs="MS Gothic" w:hint="eastAsia"/>
                  </w:rPr>
                  <w:t>☐</w:t>
                </w:r>
              </w:sdtContent>
            </w:sdt>
            <w:r w:rsidR="00D179B0" w:rsidRPr="002563DB">
              <w:rPr>
                <w:rFonts w:asciiTheme="majorHAnsi" w:hAnsiTheme="majorHAnsi"/>
              </w:rPr>
              <w:t xml:space="preserve">  Nein</w:t>
            </w:r>
          </w:p>
          <w:p w14:paraId="02EFC96B" w14:textId="77777777" w:rsidR="00D179B0" w:rsidRPr="002563DB" w:rsidRDefault="00C868AA" w:rsidP="006C1AB9">
            <w:pPr>
              <w:tabs>
                <w:tab w:val="center" w:pos="4536"/>
                <w:tab w:val="right" w:pos="9072"/>
              </w:tabs>
              <w:rPr>
                <w:rFonts w:asciiTheme="majorHAnsi" w:hAnsiTheme="majorHAnsi"/>
              </w:rPr>
            </w:pPr>
            <w:sdt>
              <w:sdtPr>
                <w:rPr>
                  <w:rFonts w:asciiTheme="majorHAnsi" w:hAnsiTheme="majorHAnsi"/>
                </w:rPr>
                <w:id w:val="86431235"/>
                <w14:checkbox>
                  <w14:checked w14:val="0"/>
                  <w14:checkedState w14:val="2612" w14:font="MS Gothic"/>
                  <w14:uncheckedState w14:val="2610" w14:font="MS Gothic"/>
                </w14:checkbox>
              </w:sdtPr>
              <w:sdtEndPr/>
              <w:sdtContent>
                <w:r w:rsidR="00D179B0" w:rsidRPr="002563DB">
                  <w:rPr>
                    <w:rFonts w:ascii="MS Gothic" w:eastAsia="MS Gothic" w:hAnsi="MS Gothic" w:cs="MS Gothic" w:hint="eastAsia"/>
                  </w:rPr>
                  <w:t>☐</w:t>
                </w:r>
              </w:sdtContent>
            </w:sdt>
            <w:r w:rsidR="00D179B0" w:rsidRPr="002563DB">
              <w:rPr>
                <w:rFonts w:asciiTheme="majorHAnsi" w:hAnsiTheme="majorHAnsi"/>
              </w:rPr>
              <w:t xml:space="preserve"> Beschreibung:  </w:t>
            </w:r>
            <w:sdt>
              <w:sdtPr>
                <w:rPr>
                  <w:rFonts w:asciiTheme="majorHAnsi" w:hAnsiTheme="majorHAnsi"/>
                </w:rPr>
                <w:id w:val="-1714878175"/>
                <w:showingPlcHdr/>
              </w:sdtPr>
              <w:sdtEndPr/>
              <w:sdtContent>
                <w:r w:rsidR="00D179B0" w:rsidRPr="002563DB">
                  <w:rPr>
                    <w:rStyle w:val="Platzhaltertext"/>
                    <w:rFonts w:asciiTheme="majorHAnsi" w:hAnsiTheme="majorHAnsi"/>
                  </w:rPr>
                  <w:t>Klicken Sie hier, um Text einzugeben.</w:t>
                </w:r>
              </w:sdtContent>
            </w:sdt>
          </w:p>
          <w:p w14:paraId="440EC997" w14:textId="77777777" w:rsidR="00D179B0" w:rsidRPr="002563DB" w:rsidRDefault="00D179B0" w:rsidP="006C1AB9">
            <w:pPr>
              <w:tabs>
                <w:tab w:val="center" w:pos="4536"/>
                <w:tab w:val="right" w:pos="9072"/>
              </w:tabs>
              <w:rPr>
                <w:rFonts w:asciiTheme="majorHAnsi" w:hAnsiTheme="majorHAnsi"/>
              </w:rPr>
            </w:pPr>
          </w:p>
          <w:p w14:paraId="065876C9" w14:textId="77777777" w:rsidR="00D179B0" w:rsidRPr="002563DB" w:rsidRDefault="00D179B0" w:rsidP="006C1AB9">
            <w:pPr>
              <w:tabs>
                <w:tab w:val="center" w:pos="4536"/>
                <w:tab w:val="right" w:pos="9072"/>
              </w:tabs>
              <w:rPr>
                <w:rFonts w:asciiTheme="majorHAnsi" w:hAnsiTheme="majorHAnsi"/>
              </w:rPr>
            </w:pPr>
          </w:p>
        </w:tc>
      </w:tr>
      <w:tr w:rsidR="00D179B0" w:rsidRPr="002563DB" w14:paraId="65E56895" w14:textId="77777777" w:rsidTr="006C1AB9">
        <w:tc>
          <w:tcPr>
            <w:tcW w:w="9210" w:type="dxa"/>
          </w:tcPr>
          <w:p w14:paraId="281C78F1" w14:textId="77777777" w:rsidR="00D179B0" w:rsidRPr="002563DB" w:rsidRDefault="00D179B0" w:rsidP="006C1AB9">
            <w:pPr>
              <w:tabs>
                <w:tab w:val="center" w:pos="4536"/>
                <w:tab w:val="right" w:pos="9072"/>
              </w:tabs>
              <w:rPr>
                <w:rFonts w:asciiTheme="majorHAnsi" w:hAnsiTheme="majorHAnsi"/>
              </w:rPr>
            </w:pPr>
            <w:r w:rsidRPr="002563DB">
              <w:rPr>
                <w:rFonts w:asciiTheme="majorHAnsi" w:hAnsiTheme="majorHAnsi"/>
              </w:rPr>
              <w:t>Erfolgt der Versand der Bewerbungsunterlagen über ein Programm oder eine Agentur oder andere Dritte?</w:t>
            </w:r>
            <w:r w:rsidRPr="002563DB">
              <w:rPr>
                <w:rFonts w:asciiTheme="majorHAnsi" w:hAnsiTheme="majorHAnsi"/>
              </w:rPr>
              <w:br/>
            </w:r>
          </w:p>
          <w:p w14:paraId="67587E61" w14:textId="77777777" w:rsidR="00D179B0" w:rsidRPr="002563DB" w:rsidRDefault="00D179B0" w:rsidP="006C1AB9">
            <w:pPr>
              <w:tabs>
                <w:tab w:val="center" w:pos="4536"/>
                <w:tab w:val="right" w:pos="9072"/>
              </w:tabs>
              <w:rPr>
                <w:rFonts w:asciiTheme="majorHAnsi" w:hAnsiTheme="majorHAnsi"/>
              </w:rPr>
            </w:pPr>
            <w:r w:rsidRPr="002563DB">
              <w:rPr>
                <w:rFonts w:asciiTheme="majorHAnsi" w:hAnsiTheme="majorHAnsi"/>
              </w:rPr>
              <w:t xml:space="preserve">Falls ja, bitte benennen. </w:t>
            </w:r>
          </w:p>
          <w:sdt>
            <w:sdtPr>
              <w:rPr>
                <w:rFonts w:asciiTheme="majorHAnsi" w:hAnsiTheme="majorHAnsi"/>
              </w:rPr>
              <w:id w:val="2099969925"/>
              <w:showingPlcHdr/>
            </w:sdtPr>
            <w:sdtEndPr/>
            <w:sdtContent>
              <w:p w14:paraId="48F53E5B" w14:textId="77777777" w:rsidR="00D179B0" w:rsidRPr="002563DB" w:rsidRDefault="00D179B0" w:rsidP="006C1AB9">
                <w:pPr>
                  <w:tabs>
                    <w:tab w:val="center" w:pos="4536"/>
                    <w:tab w:val="right" w:pos="9072"/>
                  </w:tabs>
                  <w:rPr>
                    <w:rFonts w:asciiTheme="majorHAnsi" w:hAnsiTheme="majorHAnsi"/>
                  </w:rPr>
                </w:pPr>
                <w:r w:rsidRPr="002563DB">
                  <w:rPr>
                    <w:rStyle w:val="Platzhaltertext"/>
                    <w:rFonts w:asciiTheme="majorHAnsi" w:hAnsiTheme="majorHAnsi"/>
                  </w:rPr>
                  <w:t>Klicken Sie hier, um Text einzugeben.</w:t>
                </w:r>
              </w:p>
            </w:sdtContent>
          </w:sdt>
          <w:p w14:paraId="03661137" w14:textId="77777777" w:rsidR="00D179B0" w:rsidRPr="002563DB" w:rsidRDefault="00D179B0" w:rsidP="006C1AB9">
            <w:pPr>
              <w:tabs>
                <w:tab w:val="center" w:pos="4536"/>
                <w:tab w:val="right" w:pos="9072"/>
              </w:tabs>
              <w:rPr>
                <w:rFonts w:asciiTheme="majorHAnsi" w:hAnsiTheme="majorHAnsi"/>
              </w:rPr>
            </w:pPr>
          </w:p>
          <w:p w14:paraId="7DAF0A86" w14:textId="77777777" w:rsidR="00D179B0" w:rsidRPr="002563DB" w:rsidRDefault="00D179B0" w:rsidP="006C1AB9">
            <w:pPr>
              <w:tabs>
                <w:tab w:val="center" w:pos="4536"/>
                <w:tab w:val="right" w:pos="9072"/>
              </w:tabs>
              <w:rPr>
                <w:rFonts w:asciiTheme="majorHAnsi" w:hAnsiTheme="majorHAnsi"/>
              </w:rPr>
            </w:pPr>
            <w:r w:rsidRPr="002563DB">
              <w:rPr>
                <w:rFonts w:asciiTheme="majorHAnsi" w:hAnsiTheme="majorHAnsi"/>
              </w:rPr>
              <w:t xml:space="preserve">Welche Daten werden dabei an Dritte übermittelt? </w:t>
            </w:r>
          </w:p>
          <w:sdt>
            <w:sdtPr>
              <w:rPr>
                <w:rFonts w:asciiTheme="majorHAnsi" w:hAnsiTheme="majorHAnsi"/>
              </w:rPr>
              <w:id w:val="-271706711"/>
              <w:showingPlcHdr/>
            </w:sdtPr>
            <w:sdtEndPr/>
            <w:sdtContent>
              <w:p w14:paraId="3F33A294" w14:textId="77777777" w:rsidR="00D179B0" w:rsidRPr="002563DB" w:rsidRDefault="00D179B0" w:rsidP="006C1AB9">
                <w:pPr>
                  <w:tabs>
                    <w:tab w:val="center" w:pos="4536"/>
                    <w:tab w:val="right" w:pos="9072"/>
                  </w:tabs>
                  <w:rPr>
                    <w:rFonts w:asciiTheme="majorHAnsi" w:hAnsiTheme="majorHAnsi"/>
                  </w:rPr>
                </w:pPr>
                <w:r w:rsidRPr="002563DB">
                  <w:rPr>
                    <w:rStyle w:val="Platzhaltertext"/>
                    <w:rFonts w:asciiTheme="majorHAnsi" w:hAnsiTheme="majorHAnsi"/>
                  </w:rPr>
                  <w:t>Klicken Sie hier, um Text einzugeben.</w:t>
                </w:r>
              </w:p>
            </w:sdtContent>
          </w:sdt>
          <w:p w14:paraId="3AF0D0D2" w14:textId="77777777" w:rsidR="00D179B0" w:rsidRPr="002563DB" w:rsidRDefault="00D179B0" w:rsidP="006C1AB9">
            <w:pPr>
              <w:tabs>
                <w:tab w:val="center" w:pos="4536"/>
                <w:tab w:val="right" w:pos="9072"/>
              </w:tabs>
              <w:rPr>
                <w:rFonts w:asciiTheme="majorHAnsi" w:eastAsia="MS Gothic" w:hAnsiTheme="majorHAnsi"/>
              </w:rPr>
            </w:pPr>
          </w:p>
          <w:p w14:paraId="4387E5F3" w14:textId="77777777" w:rsidR="00D179B0" w:rsidRPr="002563DB" w:rsidRDefault="00D179B0" w:rsidP="006C1AB9">
            <w:pPr>
              <w:tabs>
                <w:tab w:val="center" w:pos="4536"/>
                <w:tab w:val="right" w:pos="9072"/>
              </w:tabs>
              <w:rPr>
                <w:rFonts w:asciiTheme="majorHAnsi" w:hAnsiTheme="majorHAnsi"/>
              </w:rPr>
            </w:pPr>
            <w:r w:rsidRPr="002563DB">
              <w:rPr>
                <w:rFonts w:asciiTheme="majorHAnsi" w:hAnsiTheme="majorHAnsi"/>
              </w:rPr>
              <w:t>Wo stehen die Server?</w:t>
            </w:r>
          </w:p>
          <w:p w14:paraId="4F8D7710" w14:textId="77777777" w:rsidR="00D179B0" w:rsidRPr="002563DB" w:rsidRDefault="00C868AA" w:rsidP="006C1AB9">
            <w:pPr>
              <w:tabs>
                <w:tab w:val="center" w:pos="4536"/>
                <w:tab w:val="right" w:pos="9072"/>
              </w:tabs>
              <w:rPr>
                <w:rFonts w:asciiTheme="majorHAnsi" w:hAnsiTheme="majorHAnsi"/>
              </w:rPr>
            </w:pPr>
            <w:sdt>
              <w:sdtPr>
                <w:rPr>
                  <w:rFonts w:asciiTheme="majorHAnsi" w:hAnsiTheme="majorHAnsi"/>
                </w:rPr>
                <w:id w:val="1261951138"/>
                <w:showingPlcHdr/>
              </w:sdtPr>
              <w:sdtEndPr/>
              <w:sdtContent>
                <w:r w:rsidR="00D179B0" w:rsidRPr="002563DB">
                  <w:rPr>
                    <w:rStyle w:val="Platzhaltertext"/>
                    <w:rFonts w:asciiTheme="majorHAnsi" w:hAnsiTheme="majorHAnsi"/>
                  </w:rPr>
                  <w:t>Klicken Sie hier, um Text einzugeben.</w:t>
                </w:r>
              </w:sdtContent>
            </w:sdt>
          </w:p>
          <w:p w14:paraId="011D8E36" w14:textId="77777777" w:rsidR="00D179B0" w:rsidRPr="002563DB" w:rsidRDefault="00D179B0" w:rsidP="006C1AB9">
            <w:pPr>
              <w:tabs>
                <w:tab w:val="center" w:pos="4536"/>
                <w:tab w:val="right" w:pos="9072"/>
              </w:tabs>
              <w:rPr>
                <w:rFonts w:asciiTheme="majorHAnsi" w:hAnsiTheme="majorHAnsi"/>
              </w:rPr>
            </w:pPr>
          </w:p>
        </w:tc>
      </w:tr>
      <w:tr w:rsidR="00D179B0" w:rsidRPr="002563DB" w14:paraId="7CE289E3" w14:textId="77777777" w:rsidTr="006C1AB9">
        <w:tc>
          <w:tcPr>
            <w:tcW w:w="9210" w:type="dxa"/>
          </w:tcPr>
          <w:p w14:paraId="2C05E940" w14:textId="2E7AF2C1" w:rsidR="00D179B0" w:rsidRDefault="00A71AA7" w:rsidP="006C1AB9">
            <w:pPr>
              <w:tabs>
                <w:tab w:val="center" w:pos="4536"/>
                <w:tab w:val="right" w:pos="9072"/>
              </w:tabs>
              <w:rPr>
                <w:rFonts w:asciiTheme="majorHAnsi" w:hAnsiTheme="majorHAnsi"/>
              </w:rPr>
            </w:pPr>
            <w:r>
              <w:rPr>
                <w:rFonts w:asciiTheme="majorHAnsi" w:hAnsiTheme="majorHAnsi"/>
              </w:rPr>
              <w:t>Werden sämtliche Daten verschlüsselt übertragen? Welche Technik? Bitte benennen.</w:t>
            </w:r>
          </w:p>
          <w:p w14:paraId="63E29412" w14:textId="0657734D" w:rsidR="00A71AA7" w:rsidRPr="002563DB" w:rsidRDefault="00A71AA7" w:rsidP="006C1AB9">
            <w:pPr>
              <w:tabs>
                <w:tab w:val="center" w:pos="4536"/>
                <w:tab w:val="right" w:pos="9072"/>
              </w:tabs>
              <w:rPr>
                <w:rFonts w:asciiTheme="majorHAnsi" w:hAnsiTheme="majorHAnsi"/>
              </w:rPr>
            </w:pPr>
          </w:p>
          <w:p w14:paraId="79D2018E" w14:textId="77777777" w:rsidR="00D179B0" w:rsidRPr="002563DB" w:rsidRDefault="00C868AA" w:rsidP="006C1AB9">
            <w:pPr>
              <w:tabs>
                <w:tab w:val="center" w:pos="4536"/>
                <w:tab w:val="right" w:pos="9072"/>
              </w:tabs>
              <w:rPr>
                <w:rFonts w:asciiTheme="majorHAnsi" w:hAnsiTheme="majorHAnsi"/>
              </w:rPr>
            </w:pPr>
            <w:sdt>
              <w:sdtPr>
                <w:rPr>
                  <w:rFonts w:asciiTheme="majorHAnsi" w:hAnsiTheme="majorHAnsi"/>
                </w:rPr>
                <w:id w:val="843983910"/>
                <w:showingPlcHdr/>
              </w:sdtPr>
              <w:sdtEndPr/>
              <w:sdtContent>
                <w:r w:rsidR="00D179B0" w:rsidRPr="002563DB">
                  <w:rPr>
                    <w:rStyle w:val="Platzhaltertext"/>
                    <w:rFonts w:asciiTheme="majorHAnsi" w:hAnsiTheme="majorHAnsi"/>
                  </w:rPr>
                  <w:t>Klicken Sie hier, um Text einzugeben.</w:t>
                </w:r>
              </w:sdtContent>
            </w:sdt>
          </w:p>
          <w:p w14:paraId="0892A577" w14:textId="77777777" w:rsidR="00D179B0" w:rsidRPr="002563DB" w:rsidRDefault="00D179B0" w:rsidP="006C1AB9">
            <w:pPr>
              <w:tabs>
                <w:tab w:val="center" w:pos="4536"/>
                <w:tab w:val="right" w:pos="9072"/>
              </w:tabs>
              <w:rPr>
                <w:rFonts w:asciiTheme="majorHAnsi" w:hAnsiTheme="majorHAnsi"/>
              </w:rPr>
            </w:pPr>
          </w:p>
        </w:tc>
      </w:tr>
      <w:tr w:rsidR="00A71AA7" w:rsidRPr="002563DB" w14:paraId="32B128FC" w14:textId="77777777" w:rsidTr="006C1AB9">
        <w:tc>
          <w:tcPr>
            <w:tcW w:w="9210" w:type="dxa"/>
          </w:tcPr>
          <w:p w14:paraId="626DEE40" w14:textId="2E59FEFE" w:rsidR="00A71AA7" w:rsidRDefault="00A71AA7" w:rsidP="006C1AB9">
            <w:pPr>
              <w:tabs>
                <w:tab w:val="center" w:pos="4536"/>
                <w:tab w:val="right" w:pos="9072"/>
              </w:tabs>
              <w:rPr>
                <w:rFonts w:asciiTheme="majorHAnsi" w:hAnsiTheme="majorHAnsi"/>
              </w:rPr>
            </w:pPr>
            <w:r>
              <w:rPr>
                <w:rFonts w:asciiTheme="majorHAnsi" w:hAnsiTheme="majorHAnsi"/>
              </w:rPr>
              <w:t>Sonstiges:</w:t>
            </w:r>
          </w:p>
          <w:p w14:paraId="4D9825C6" w14:textId="77777777" w:rsidR="00A71AA7" w:rsidRDefault="00A71AA7" w:rsidP="006C1AB9">
            <w:pPr>
              <w:tabs>
                <w:tab w:val="center" w:pos="4536"/>
                <w:tab w:val="right" w:pos="9072"/>
              </w:tabs>
              <w:rPr>
                <w:rFonts w:asciiTheme="majorHAnsi" w:hAnsiTheme="majorHAnsi"/>
              </w:rPr>
            </w:pPr>
          </w:p>
          <w:sdt>
            <w:sdtPr>
              <w:rPr>
                <w:rFonts w:asciiTheme="majorHAnsi" w:hAnsiTheme="majorHAnsi"/>
              </w:rPr>
              <w:id w:val="-117385035"/>
              <w:placeholder>
                <w:docPart w:val="DefaultPlaceholder_1082065158"/>
              </w:placeholder>
              <w:showingPlcHdr/>
            </w:sdtPr>
            <w:sdtEndPr/>
            <w:sdtContent>
              <w:p w14:paraId="5CF80A54" w14:textId="002BBAD8" w:rsidR="00A71AA7" w:rsidRPr="002563DB" w:rsidRDefault="00A71AA7" w:rsidP="006C1AB9">
                <w:pPr>
                  <w:tabs>
                    <w:tab w:val="center" w:pos="4536"/>
                    <w:tab w:val="right" w:pos="9072"/>
                  </w:tabs>
                  <w:rPr>
                    <w:rFonts w:asciiTheme="majorHAnsi" w:hAnsiTheme="majorHAnsi"/>
                  </w:rPr>
                </w:pPr>
                <w:r w:rsidRPr="00647FF1">
                  <w:rPr>
                    <w:rStyle w:val="Platzhaltertext"/>
                  </w:rPr>
                  <w:t>Klicken Sie hier, um Text einzugeben.</w:t>
                </w:r>
              </w:p>
            </w:sdtContent>
          </w:sdt>
        </w:tc>
      </w:tr>
    </w:tbl>
    <w:p w14:paraId="4D147B4C" w14:textId="77777777" w:rsidR="00D179B0" w:rsidRPr="002563DB" w:rsidRDefault="00D179B0">
      <w:pPr>
        <w:rPr>
          <w:rFonts w:asciiTheme="majorHAnsi" w:hAnsiTheme="majorHAnsi"/>
          <w:sz w:val="22"/>
          <w:szCs w:val="22"/>
        </w:rPr>
      </w:pPr>
    </w:p>
    <w:p w14:paraId="7B0E4F48" w14:textId="77777777" w:rsidR="00D179B0" w:rsidRPr="002563DB" w:rsidRDefault="00D179B0">
      <w:pPr>
        <w:rPr>
          <w:rFonts w:asciiTheme="majorHAnsi" w:hAnsiTheme="majorHAnsi"/>
          <w:sz w:val="22"/>
          <w:szCs w:val="22"/>
        </w:rPr>
      </w:pPr>
    </w:p>
    <w:p w14:paraId="7135B2D1" w14:textId="1144605B" w:rsidR="00B27A34" w:rsidRPr="00A71AA7" w:rsidRDefault="00A71AA7" w:rsidP="00A71AA7">
      <w:pPr>
        <w:jc w:val="center"/>
        <w:rPr>
          <w:rFonts w:asciiTheme="majorHAnsi" w:hAnsiTheme="majorHAnsi"/>
          <w:b/>
          <w:sz w:val="28"/>
          <w:szCs w:val="28"/>
        </w:rPr>
      </w:pPr>
      <w:r w:rsidRPr="00A71AA7">
        <w:rPr>
          <w:rFonts w:asciiTheme="majorHAnsi" w:hAnsiTheme="majorHAnsi"/>
          <w:b/>
          <w:sz w:val="28"/>
          <w:szCs w:val="28"/>
        </w:rPr>
        <w:t>Datentransfer</w:t>
      </w:r>
    </w:p>
    <w:p w14:paraId="0913D445" w14:textId="77777777" w:rsidR="00A71AA7" w:rsidRPr="002563DB" w:rsidRDefault="00A71AA7">
      <w:pPr>
        <w:rPr>
          <w:rFonts w:asciiTheme="majorHAnsi" w:hAnsiTheme="majorHAnsi"/>
          <w:sz w:val="22"/>
          <w:szCs w:val="22"/>
        </w:rPr>
      </w:pPr>
    </w:p>
    <w:tbl>
      <w:tblPr>
        <w:tblStyle w:val="Tabellenraster"/>
        <w:tblW w:w="0" w:type="auto"/>
        <w:tblLook w:val="04A0" w:firstRow="1" w:lastRow="0" w:firstColumn="1" w:lastColumn="0" w:noHBand="0" w:noVBand="1"/>
      </w:tblPr>
      <w:tblGrid>
        <w:gridCol w:w="9060"/>
      </w:tblGrid>
      <w:tr w:rsidR="00A71AA7" w:rsidRPr="002563DB" w14:paraId="4B98FC22" w14:textId="77777777" w:rsidTr="00CA4D94">
        <w:tc>
          <w:tcPr>
            <w:tcW w:w="9210" w:type="dxa"/>
            <w:shd w:val="clear" w:color="auto" w:fill="BFBFBF" w:themeFill="background1" w:themeFillShade="BF"/>
          </w:tcPr>
          <w:p w14:paraId="698E5D5C" w14:textId="615C9C0F" w:rsidR="00A71AA7" w:rsidRPr="002563DB" w:rsidRDefault="00A71AA7" w:rsidP="00CA4D94">
            <w:pPr>
              <w:jc w:val="center"/>
              <w:rPr>
                <w:rFonts w:asciiTheme="majorHAnsi" w:hAnsiTheme="majorHAnsi"/>
                <w:b/>
              </w:rPr>
            </w:pPr>
            <w:r>
              <w:rPr>
                <w:rFonts w:asciiTheme="majorHAnsi" w:hAnsiTheme="majorHAnsi"/>
                <w:b/>
              </w:rPr>
              <w:t>Datentransfer ins Ausland</w:t>
            </w:r>
          </w:p>
          <w:p w14:paraId="15A08EF5" w14:textId="77777777" w:rsidR="00A71AA7" w:rsidRPr="002563DB" w:rsidRDefault="00A71AA7" w:rsidP="00CA4D94">
            <w:pPr>
              <w:jc w:val="center"/>
              <w:rPr>
                <w:rFonts w:asciiTheme="majorHAnsi" w:hAnsiTheme="majorHAnsi"/>
                <w:b/>
              </w:rPr>
            </w:pPr>
          </w:p>
        </w:tc>
      </w:tr>
      <w:tr w:rsidR="00A71AA7" w:rsidRPr="002563DB" w14:paraId="3395FEF5" w14:textId="77777777" w:rsidTr="00CA4D94">
        <w:tc>
          <w:tcPr>
            <w:tcW w:w="9210" w:type="dxa"/>
          </w:tcPr>
          <w:p w14:paraId="470D87DB" w14:textId="3C6DBDD2" w:rsidR="00A71AA7" w:rsidRPr="002563DB" w:rsidRDefault="00A71AA7" w:rsidP="00CA4D94">
            <w:pPr>
              <w:tabs>
                <w:tab w:val="center" w:pos="4536"/>
                <w:tab w:val="right" w:pos="9072"/>
              </w:tabs>
              <w:rPr>
                <w:rFonts w:asciiTheme="majorHAnsi" w:hAnsiTheme="majorHAnsi"/>
              </w:rPr>
            </w:pPr>
            <w:r w:rsidRPr="002563DB">
              <w:rPr>
                <w:rFonts w:asciiTheme="majorHAnsi" w:hAnsiTheme="majorHAnsi"/>
              </w:rPr>
              <w:t>We</w:t>
            </w:r>
            <w:r>
              <w:rPr>
                <w:rFonts w:asciiTheme="majorHAnsi" w:hAnsiTheme="majorHAnsi"/>
              </w:rPr>
              <w:t>rden sonstige Daten – außer den o. g. – ins Ausland transferiert (z. B. wenn ein Konzernunternehmen Bewerberdaten in ein anderes Land zu der Tochtergesellschaft überträgt o. ä.)</w:t>
            </w:r>
            <w:r w:rsidRPr="002563DB">
              <w:rPr>
                <w:rFonts w:asciiTheme="majorHAnsi" w:hAnsiTheme="majorHAnsi"/>
              </w:rPr>
              <w:t>?</w:t>
            </w:r>
          </w:p>
          <w:p w14:paraId="6D21BECA" w14:textId="77777777" w:rsidR="00A71AA7" w:rsidRPr="002563DB" w:rsidRDefault="00A71AA7" w:rsidP="00CA4D94">
            <w:pPr>
              <w:tabs>
                <w:tab w:val="center" w:pos="4536"/>
                <w:tab w:val="right" w:pos="9072"/>
              </w:tabs>
              <w:rPr>
                <w:rFonts w:asciiTheme="majorHAnsi" w:hAnsiTheme="majorHAnsi"/>
              </w:rPr>
            </w:pPr>
          </w:p>
          <w:p w14:paraId="42A12A3E" w14:textId="63025EFE" w:rsidR="00A71AA7" w:rsidRPr="002563DB" w:rsidRDefault="00C868AA" w:rsidP="00CA4D94">
            <w:pPr>
              <w:tabs>
                <w:tab w:val="center" w:pos="4536"/>
                <w:tab w:val="right" w:pos="9072"/>
              </w:tabs>
              <w:rPr>
                <w:rFonts w:asciiTheme="majorHAnsi" w:hAnsiTheme="majorHAnsi"/>
              </w:rPr>
            </w:pPr>
            <w:sdt>
              <w:sdtPr>
                <w:rPr>
                  <w:rFonts w:asciiTheme="majorHAnsi" w:hAnsiTheme="majorHAnsi"/>
                </w:rPr>
                <w:id w:val="324714414"/>
                <w14:checkbox>
                  <w14:checked w14:val="0"/>
                  <w14:checkedState w14:val="2612" w14:font="MS Gothic"/>
                  <w14:uncheckedState w14:val="2610" w14:font="MS Gothic"/>
                </w14:checkbox>
              </w:sdtPr>
              <w:sdtEndPr/>
              <w:sdtContent>
                <w:r w:rsidR="00A71AA7" w:rsidRPr="002563DB">
                  <w:rPr>
                    <w:rFonts w:ascii="MS Gothic" w:eastAsia="MS Gothic" w:hAnsi="MS Gothic" w:cs="MS Gothic" w:hint="eastAsia"/>
                  </w:rPr>
                  <w:t>☐</w:t>
                </w:r>
              </w:sdtContent>
            </w:sdt>
            <w:r w:rsidR="00A71AA7" w:rsidRPr="002563DB">
              <w:rPr>
                <w:rFonts w:asciiTheme="majorHAnsi" w:hAnsiTheme="majorHAnsi"/>
              </w:rPr>
              <w:t xml:space="preserve">  </w:t>
            </w:r>
            <w:r w:rsidR="00A71AA7">
              <w:rPr>
                <w:rFonts w:asciiTheme="majorHAnsi" w:hAnsiTheme="majorHAnsi"/>
              </w:rPr>
              <w:t xml:space="preserve">Ja, nämlich:  </w:t>
            </w:r>
            <w:sdt>
              <w:sdtPr>
                <w:rPr>
                  <w:rFonts w:asciiTheme="majorHAnsi" w:hAnsiTheme="majorHAnsi"/>
                </w:rPr>
                <w:id w:val="138466507"/>
                <w:placeholder>
                  <w:docPart w:val="DefaultPlaceholder_1082065158"/>
                </w:placeholder>
                <w:showingPlcHdr/>
              </w:sdtPr>
              <w:sdtEndPr/>
              <w:sdtContent>
                <w:r w:rsidR="00A71AA7" w:rsidRPr="00647FF1">
                  <w:rPr>
                    <w:rStyle w:val="Platzhaltertext"/>
                  </w:rPr>
                  <w:t>Klicken Sie hier, um Text einzugeben.</w:t>
                </w:r>
              </w:sdtContent>
            </w:sdt>
          </w:p>
          <w:p w14:paraId="503BCCD1" w14:textId="77777777" w:rsidR="00A71AA7" w:rsidRDefault="00C868AA" w:rsidP="00CA4D94">
            <w:pPr>
              <w:rPr>
                <w:rFonts w:asciiTheme="majorHAnsi" w:hAnsiTheme="majorHAnsi"/>
              </w:rPr>
            </w:pPr>
            <w:sdt>
              <w:sdtPr>
                <w:rPr>
                  <w:rFonts w:asciiTheme="majorHAnsi" w:hAnsiTheme="majorHAnsi"/>
                </w:rPr>
                <w:id w:val="-611519083"/>
                <w14:checkbox>
                  <w14:checked w14:val="0"/>
                  <w14:checkedState w14:val="2612" w14:font="MS Gothic"/>
                  <w14:uncheckedState w14:val="2610" w14:font="MS Gothic"/>
                </w14:checkbox>
              </w:sdtPr>
              <w:sdtEndPr/>
              <w:sdtContent>
                <w:r w:rsidR="00A71AA7" w:rsidRPr="002563DB">
                  <w:rPr>
                    <w:rFonts w:ascii="MS Gothic" w:eastAsia="MS Gothic" w:hAnsi="MS Gothic" w:cs="MS Gothic" w:hint="eastAsia"/>
                  </w:rPr>
                  <w:t>☐</w:t>
                </w:r>
              </w:sdtContent>
            </w:sdt>
            <w:r w:rsidR="00A71AA7" w:rsidRPr="002563DB">
              <w:rPr>
                <w:rFonts w:asciiTheme="majorHAnsi" w:hAnsiTheme="majorHAnsi"/>
              </w:rPr>
              <w:t xml:space="preserve">  </w:t>
            </w:r>
            <w:r w:rsidR="00A71AA7">
              <w:rPr>
                <w:rFonts w:asciiTheme="majorHAnsi" w:hAnsiTheme="majorHAnsi"/>
              </w:rPr>
              <w:t>Nein</w:t>
            </w:r>
          </w:p>
          <w:p w14:paraId="3BDE64B7" w14:textId="1D5069C7" w:rsidR="00A71AA7" w:rsidRPr="002563DB" w:rsidRDefault="00C868AA" w:rsidP="00CA4D94">
            <w:pPr>
              <w:rPr>
                <w:rFonts w:asciiTheme="majorHAnsi" w:hAnsiTheme="majorHAnsi"/>
              </w:rPr>
            </w:pPr>
            <w:sdt>
              <w:sdtPr>
                <w:rPr>
                  <w:rFonts w:asciiTheme="majorHAnsi" w:hAnsiTheme="majorHAnsi"/>
                </w:rPr>
                <w:id w:val="-1577661017"/>
                <w14:checkbox>
                  <w14:checked w14:val="0"/>
                  <w14:checkedState w14:val="2612" w14:font="MS Gothic"/>
                  <w14:uncheckedState w14:val="2610" w14:font="MS Gothic"/>
                </w14:checkbox>
              </w:sdtPr>
              <w:sdtEndPr/>
              <w:sdtContent>
                <w:r w:rsidR="00A71AA7">
                  <w:rPr>
                    <w:rFonts w:ascii="MS Gothic" w:eastAsia="MS Gothic" w:hAnsi="MS Gothic" w:hint="eastAsia"/>
                  </w:rPr>
                  <w:t>☐</w:t>
                </w:r>
              </w:sdtContent>
            </w:sdt>
            <w:r w:rsidR="00A71AA7">
              <w:rPr>
                <w:rFonts w:asciiTheme="majorHAnsi" w:hAnsiTheme="majorHAnsi"/>
              </w:rPr>
              <w:t xml:space="preserve">  </w:t>
            </w:r>
            <w:r w:rsidR="00A71AA7" w:rsidRPr="002563DB">
              <w:rPr>
                <w:rFonts w:asciiTheme="majorHAnsi" w:hAnsiTheme="majorHAnsi"/>
              </w:rPr>
              <w:t xml:space="preserve">Sonstige:  </w:t>
            </w:r>
            <w:sdt>
              <w:sdtPr>
                <w:rPr>
                  <w:rFonts w:asciiTheme="majorHAnsi" w:hAnsiTheme="majorHAnsi"/>
                </w:rPr>
                <w:id w:val="-1104567784"/>
                <w:showingPlcHdr/>
              </w:sdtPr>
              <w:sdtEndPr/>
              <w:sdtContent>
                <w:r w:rsidR="00A71AA7" w:rsidRPr="002563DB">
                  <w:rPr>
                    <w:rStyle w:val="Platzhaltertext"/>
                    <w:rFonts w:asciiTheme="majorHAnsi" w:hAnsiTheme="majorHAnsi"/>
                  </w:rPr>
                  <w:t>Klicken Sie hier, um Text einzugeben.</w:t>
                </w:r>
              </w:sdtContent>
            </w:sdt>
          </w:p>
          <w:p w14:paraId="3F5B7B4D" w14:textId="77777777" w:rsidR="00A71AA7" w:rsidRPr="002563DB" w:rsidRDefault="00A71AA7" w:rsidP="00CA4D94">
            <w:pPr>
              <w:rPr>
                <w:rFonts w:asciiTheme="majorHAnsi" w:hAnsiTheme="majorHAnsi"/>
                <w:i/>
                <w:color w:val="C00000"/>
              </w:rPr>
            </w:pPr>
          </w:p>
        </w:tc>
      </w:tr>
      <w:tr w:rsidR="00A71AA7" w:rsidRPr="002563DB" w14:paraId="46BFF4B1" w14:textId="77777777" w:rsidTr="00CA4D94">
        <w:tc>
          <w:tcPr>
            <w:tcW w:w="9210" w:type="dxa"/>
          </w:tcPr>
          <w:p w14:paraId="2EC329F6" w14:textId="77777777" w:rsidR="00A71AA7" w:rsidRDefault="00A71AA7" w:rsidP="00CA4D94">
            <w:pPr>
              <w:tabs>
                <w:tab w:val="center" w:pos="4536"/>
                <w:tab w:val="right" w:pos="9072"/>
              </w:tabs>
              <w:rPr>
                <w:rFonts w:asciiTheme="majorHAnsi" w:hAnsiTheme="majorHAnsi"/>
              </w:rPr>
            </w:pPr>
            <w:r>
              <w:rPr>
                <w:rFonts w:asciiTheme="majorHAnsi" w:hAnsiTheme="majorHAnsi"/>
              </w:rPr>
              <w:t>Werden sämtliche Daten verschlüsselt übertragen? Welche Technik? Bitte benennen.</w:t>
            </w:r>
          </w:p>
          <w:p w14:paraId="102D9DB5" w14:textId="77777777" w:rsidR="00A71AA7" w:rsidRPr="002563DB" w:rsidRDefault="00A71AA7" w:rsidP="00CA4D94">
            <w:pPr>
              <w:tabs>
                <w:tab w:val="center" w:pos="4536"/>
                <w:tab w:val="right" w:pos="9072"/>
              </w:tabs>
              <w:rPr>
                <w:rFonts w:asciiTheme="majorHAnsi" w:hAnsiTheme="majorHAnsi"/>
              </w:rPr>
            </w:pPr>
          </w:p>
          <w:p w14:paraId="4107EC57" w14:textId="77777777" w:rsidR="00A71AA7" w:rsidRPr="002563DB" w:rsidRDefault="00C868AA" w:rsidP="00CA4D94">
            <w:pPr>
              <w:tabs>
                <w:tab w:val="center" w:pos="4536"/>
                <w:tab w:val="right" w:pos="9072"/>
              </w:tabs>
              <w:rPr>
                <w:rFonts w:asciiTheme="majorHAnsi" w:hAnsiTheme="majorHAnsi"/>
              </w:rPr>
            </w:pPr>
            <w:sdt>
              <w:sdtPr>
                <w:rPr>
                  <w:rFonts w:asciiTheme="majorHAnsi" w:hAnsiTheme="majorHAnsi"/>
                </w:rPr>
                <w:id w:val="2009326092"/>
                <w:showingPlcHdr/>
              </w:sdtPr>
              <w:sdtEndPr/>
              <w:sdtContent>
                <w:r w:rsidR="00A71AA7" w:rsidRPr="002563DB">
                  <w:rPr>
                    <w:rStyle w:val="Platzhaltertext"/>
                    <w:rFonts w:asciiTheme="majorHAnsi" w:hAnsiTheme="majorHAnsi"/>
                  </w:rPr>
                  <w:t>Klicken Sie hier, um Text einzugeben.</w:t>
                </w:r>
              </w:sdtContent>
            </w:sdt>
          </w:p>
          <w:p w14:paraId="6802994C" w14:textId="77777777" w:rsidR="00A71AA7" w:rsidRPr="002563DB" w:rsidRDefault="00A71AA7" w:rsidP="00CA4D94">
            <w:pPr>
              <w:tabs>
                <w:tab w:val="center" w:pos="4536"/>
                <w:tab w:val="right" w:pos="9072"/>
              </w:tabs>
              <w:rPr>
                <w:rFonts w:asciiTheme="majorHAnsi" w:hAnsiTheme="majorHAnsi"/>
              </w:rPr>
            </w:pPr>
          </w:p>
        </w:tc>
      </w:tr>
    </w:tbl>
    <w:p w14:paraId="084B572C" w14:textId="77777777" w:rsidR="007820BC" w:rsidRPr="002563DB" w:rsidRDefault="007820BC">
      <w:pPr>
        <w:rPr>
          <w:rFonts w:asciiTheme="majorHAnsi" w:hAnsiTheme="majorHAnsi"/>
          <w:sz w:val="22"/>
          <w:szCs w:val="22"/>
        </w:rPr>
      </w:pPr>
    </w:p>
    <w:p w14:paraId="0FA3BC52" w14:textId="77777777" w:rsidR="00C5240C" w:rsidRDefault="00C5240C">
      <w:pPr>
        <w:rPr>
          <w:rFonts w:asciiTheme="majorHAnsi" w:hAnsiTheme="majorHAnsi"/>
          <w:sz w:val="22"/>
          <w:szCs w:val="22"/>
        </w:rPr>
      </w:pPr>
    </w:p>
    <w:p w14:paraId="04E857C7" w14:textId="24B33EEF" w:rsidR="0021540D" w:rsidRPr="0021540D" w:rsidRDefault="0021540D" w:rsidP="0021540D">
      <w:pPr>
        <w:jc w:val="center"/>
        <w:rPr>
          <w:rFonts w:asciiTheme="majorHAnsi" w:hAnsiTheme="majorHAnsi"/>
          <w:b/>
          <w:sz w:val="28"/>
          <w:szCs w:val="28"/>
        </w:rPr>
      </w:pPr>
      <w:r w:rsidRPr="0021540D">
        <w:rPr>
          <w:rFonts w:asciiTheme="majorHAnsi" w:hAnsiTheme="majorHAnsi"/>
          <w:b/>
          <w:sz w:val="28"/>
          <w:szCs w:val="28"/>
        </w:rPr>
        <w:t>Zahlungsdienstleister</w:t>
      </w:r>
    </w:p>
    <w:p w14:paraId="607C0FFC" w14:textId="77777777" w:rsidR="0021540D" w:rsidRPr="002563DB" w:rsidRDefault="0021540D">
      <w:pPr>
        <w:rPr>
          <w:rFonts w:asciiTheme="majorHAnsi" w:hAnsiTheme="majorHAnsi"/>
          <w:sz w:val="22"/>
          <w:szCs w:val="22"/>
        </w:rPr>
      </w:pPr>
    </w:p>
    <w:tbl>
      <w:tblPr>
        <w:tblStyle w:val="Tabellenraster"/>
        <w:tblW w:w="0" w:type="auto"/>
        <w:tblLook w:val="04A0" w:firstRow="1" w:lastRow="0" w:firstColumn="1" w:lastColumn="0" w:noHBand="0" w:noVBand="1"/>
      </w:tblPr>
      <w:tblGrid>
        <w:gridCol w:w="9060"/>
      </w:tblGrid>
      <w:tr w:rsidR="0021540D" w:rsidRPr="002563DB" w14:paraId="110CD354" w14:textId="77777777" w:rsidTr="00CA4D94">
        <w:tc>
          <w:tcPr>
            <w:tcW w:w="9210" w:type="dxa"/>
            <w:shd w:val="clear" w:color="auto" w:fill="BFBFBF" w:themeFill="background1" w:themeFillShade="BF"/>
          </w:tcPr>
          <w:p w14:paraId="161CC94A" w14:textId="0F3C5010" w:rsidR="0021540D" w:rsidRPr="002563DB" w:rsidRDefault="0021540D" w:rsidP="00CA4D94">
            <w:pPr>
              <w:jc w:val="center"/>
              <w:rPr>
                <w:rFonts w:asciiTheme="majorHAnsi" w:hAnsiTheme="majorHAnsi"/>
                <w:b/>
              </w:rPr>
            </w:pPr>
            <w:r>
              <w:rPr>
                <w:rFonts w:asciiTheme="majorHAnsi" w:hAnsiTheme="majorHAnsi"/>
                <w:b/>
              </w:rPr>
              <w:t>Zahlungsdienstleister und Bonitätsabfragen</w:t>
            </w:r>
          </w:p>
          <w:p w14:paraId="6962DEDE" w14:textId="77777777" w:rsidR="0021540D" w:rsidRPr="002563DB" w:rsidRDefault="0021540D" w:rsidP="00CA4D94">
            <w:pPr>
              <w:jc w:val="center"/>
              <w:rPr>
                <w:rFonts w:asciiTheme="majorHAnsi" w:hAnsiTheme="majorHAnsi"/>
                <w:b/>
              </w:rPr>
            </w:pPr>
          </w:p>
        </w:tc>
      </w:tr>
      <w:tr w:rsidR="0021540D" w:rsidRPr="002563DB" w14:paraId="1BA8F498" w14:textId="77777777" w:rsidTr="00CA4D94">
        <w:tc>
          <w:tcPr>
            <w:tcW w:w="9210" w:type="dxa"/>
          </w:tcPr>
          <w:p w14:paraId="3413E77A" w14:textId="396B7261" w:rsidR="0021540D" w:rsidRPr="002563DB" w:rsidRDefault="0021540D" w:rsidP="00CA4D94">
            <w:pPr>
              <w:tabs>
                <w:tab w:val="center" w:pos="4536"/>
                <w:tab w:val="right" w:pos="9072"/>
              </w:tabs>
              <w:rPr>
                <w:rFonts w:asciiTheme="majorHAnsi" w:hAnsiTheme="majorHAnsi"/>
              </w:rPr>
            </w:pPr>
            <w:r w:rsidRPr="002563DB">
              <w:rPr>
                <w:rFonts w:asciiTheme="majorHAnsi" w:hAnsiTheme="majorHAnsi"/>
              </w:rPr>
              <w:t xml:space="preserve">Welche </w:t>
            </w:r>
            <w:r>
              <w:rPr>
                <w:rFonts w:asciiTheme="majorHAnsi" w:hAnsiTheme="majorHAnsi"/>
              </w:rPr>
              <w:t>Anbieter</w:t>
            </w:r>
            <w:r w:rsidRPr="002563DB">
              <w:rPr>
                <w:rFonts w:asciiTheme="majorHAnsi" w:hAnsiTheme="majorHAnsi"/>
              </w:rPr>
              <w:t xml:space="preserve"> werden auf der Website verwendet?</w:t>
            </w:r>
          </w:p>
          <w:p w14:paraId="7AA4025E" w14:textId="77777777" w:rsidR="0021540D" w:rsidRPr="002563DB" w:rsidRDefault="0021540D" w:rsidP="00CA4D94">
            <w:pPr>
              <w:tabs>
                <w:tab w:val="center" w:pos="4536"/>
                <w:tab w:val="right" w:pos="9072"/>
              </w:tabs>
              <w:rPr>
                <w:rFonts w:asciiTheme="majorHAnsi" w:hAnsiTheme="majorHAnsi"/>
              </w:rPr>
            </w:pPr>
          </w:p>
          <w:p w14:paraId="00FBC232" w14:textId="3EA74302" w:rsidR="0021540D" w:rsidRPr="002563DB" w:rsidRDefault="00C868AA" w:rsidP="00CA4D94">
            <w:pPr>
              <w:tabs>
                <w:tab w:val="center" w:pos="4536"/>
                <w:tab w:val="right" w:pos="9072"/>
              </w:tabs>
              <w:rPr>
                <w:rFonts w:asciiTheme="majorHAnsi" w:hAnsiTheme="majorHAnsi"/>
              </w:rPr>
            </w:pPr>
            <w:sdt>
              <w:sdtPr>
                <w:rPr>
                  <w:rFonts w:asciiTheme="majorHAnsi" w:hAnsiTheme="majorHAnsi"/>
                </w:rPr>
                <w:id w:val="-814404258"/>
                <w14:checkbox>
                  <w14:checked w14:val="0"/>
                  <w14:checkedState w14:val="2612" w14:font="MS Gothic"/>
                  <w14:uncheckedState w14:val="2610" w14:font="MS Gothic"/>
                </w14:checkbox>
              </w:sdtPr>
              <w:sdtEndPr/>
              <w:sdtContent>
                <w:r w:rsidR="0021540D" w:rsidRPr="002563DB">
                  <w:rPr>
                    <w:rFonts w:ascii="MS Gothic" w:eastAsia="MS Gothic" w:hAnsi="MS Gothic" w:cs="MS Gothic" w:hint="eastAsia"/>
                  </w:rPr>
                  <w:t>☐</w:t>
                </w:r>
              </w:sdtContent>
            </w:sdt>
            <w:r w:rsidR="0021540D" w:rsidRPr="002563DB">
              <w:rPr>
                <w:rFonts w:asciiTheme="majorHAnsi" w:hAnsiTheme="majorHAnsi"/>
              </w:rPr>
              <w:t xml:space="preserve">  </w:t>
            </w:r>
            <w:r w:rsidR="0021540D">
              <w:rPr>
                <w:rFonts w:asciiTheme="majorHAnsi" w:hAnsiTheme="majorHAnsi"/>
              </w:rPr>
              <w:t>Klarna</w:t>
            </w:r>
          </w:p>
          <w:p w14:paraId="555596CF" w14:textId="20CB8121" w:rsidR="0021540D" w:rsidRPr="002563DB" w:rsidRDefault="00C868AA" w:rsidP="00CA4D94">
            <w:pPr>
              <w:tabs>
                <w:tab w:val="center" w:pos="4536"/>
                <w:tab w:val="right" w:pos="9072"/>
              </w:tabs>
              <w:rPr>
                <w:rFonts w:asciiTheme="majorHAnsi" w:hAnsiTheme="majorHAnsi"/>
              </w:rPr>
            </w:pPr>
            <w:sdt>
              <w:sdtPr>
                <w:rPr>
                  <w:rFonts w:asciiTheme="majorHAnsi" w:hAnsiTheme="majorHAnsi"/>
                </w:rPr>
                <w:id w:val="-1200317749"/>
                <w14:checkbox>
                  <w14:checked w14:val="0"/>
                  <w14:checkedState w14:val="2612" w14:font="MS Gothic"/>
                  <w14:uncheckedState w14:val="2610" w14:font="MS Gothic"/>
                </w14:checkbox>
              </w:sdtPr>
              <w:sdtEndPr/>
              <w:sdtContent>
                <w:r w:rsidR="0021540D" w:rsidRPr="002563DB">
                  <w:rPr>
                    <w:rFonts w:ascii="MS Gothic" w:eastAsia="MS Gothic" w:hAnsi="MS Gothic" w:cs="MS Gothic" w:hint="eastAsia"/>
                  </w:rPr>
                  <w:t>☐</w:t>
                </w:r>
              </w:sdtContent>
            </w:sdt>
            <w:r w:rsidR="0021540D" w:rsidRPr="002563DB">
              <w:rPr>
                <w:rFonts w:asciiTheme="majorHAnsi" w:hAnsiTheme="majorHAnsi"/>
              </w:rPr>
              <w:t xml:space="preserve">  </w:t>
            </w:r>
            <w:r w:rsidR="0021540D">
              <w:rPr>
                <w:rFonts w:asciiTheme="majorHAnsi" w:hAnsiTheme="majorHAnsi"/>
              </w:rPr>
              <w:t>Paypal</w:t>
            </w:r>
          </w:p>
          <w:p w14:paraId="467217C7" w14:textId="25AD3B69" w:rsidR="0021540D" w:rsidRPr="002563DB" w:rsidRDefault="00C868AA" w:rsidP="0021540D">
            <w:pPr>
              <w:tabs>
                <w:tab w:val="center" w:pos="4536"/>
                <w:tab w:val="right" w:pos="9072"/>
              </w:tabs>
              <w:rPr>
                <w:rFonts w:asciiTheme="majorHAnsi" w:hAnsiTheme="majorHAnsi"/>
              </w:rPr>
            </w:pPr>
            <w:sdt>
              <w:sdtPr>
                <w:rPr>
                  <w:rFonts w:asciiTheme="majorHAnsi" w:hAnsiTheme="majorHAnsi"/>
                </w:rPr>
                <w:id w:val="-966120852"/>
                <w14:checkbox>
                  <w14:checked w14:val="0"/>
                  <w14:checkedState w14:val="2612" w14:font="MS Gothic"/>
                  <w14:uncheckedState w14:val="2610" w14:font="MS Gothic"/>
                </w14:checkbox>
              </w:sdtPr>
              <w:sdtEndPr/>
              <w:sdtContent>
                <w:r w:rsidR="0021540D" w:rsidRPr="002563DB">
                  <w:rPr>
                    <w:rFonts w:ascii="MS Gothic" w:eastAsia="MS Gothic" w:hAnsi="MS Gothic" w:cs="MS Gothic" w:hint="eastAsia"/>
                  </w:rPr>
                  <w:t>☐</w:t>
                </w:r>
              </w:sdtContent>
            </w:sdt>
            <w:r w:rsidR="0021540D" w:rsidRPr="002563DB">
              <w:rPr>
                <w:rFonts w:asciiTheme="majorHAnsi" w:hAnsiTheme="majorHAnsi"/>
              </w:rPr>
              <w:t xml:space="preserve">  </w:t>
            </w:r>
            <w:r w:rsidR="0021540D">
              <w:rPr>
                <w:rFonts w:asciiTheme="majorHAnsi" w:hAnsiTheme="majorHAnsi"/>
              </w:rPr>
              <w:t>Flattr</w:t>
            </w:r>
          </w:p>
          <w:p w14:paraId="220711EC" w14:textId="77777777" w:rsidR="0021540D" w:rsidRPr="002563DB" w:rsidRDefault="00C868AA" w:rsidP="00CA4D94">
            <w:pPr>
              <w:rPr>
                <w:rFonts w:asciiTheme="majorHAnsi" w:hAnsiTheme="majorHAnsi"/>
              </w:rPr>
            </w:pPr>
            <w:sdt>
              <w:sdtPr>
                <w:rPr>
                  <w:rFonts w:asciiTheme="majorHAnsi" w:hAnsiTheme="majorHAnsi"/>
                </w:rPr>
                <w:id w:val="-416716092"/>
                <w14:checkbox>
                  <w14:checked w14:val="0"/>
                  <w14:checkedState w14:val="2612" w14:font="MS Gothic"/>
                  <w14:uncheckedState w14:val="2610" w14:font="MS Gothic"/>
                </w14:checkbox>
              </w:sdtPr>
              <w:sdtEndPr/>
              <w:sdtContent>
                <w:r w:rsidR="0021540D" w:rsidRPr="002563DB">
                  <w:rPr>
                    <w:rFonts w:ascii="MS Gothic" w:eastAsia="MS Gothic" w:hAnsi="MS Gothic" w:cs="MS Gothic" w:hint="eastAsia"/>
                  </w:rPr>
                  <w:t>☐</w:t>
                </w:r>
              </w:sdtContent>
            </w:sdt>
            <w:r w:rsidR="0021540D" w:rsidRPr="002563DB">
              <w:rPr>
                <w:rFonts w:asciiTheme="majorHAnsi" w:hAnsiTheme="majorHAnsi"/>
              </w:rPr>
              <w:t xml:space="preserve">  Sonstige:  </w:t>
            </w:r>
            <w:sdt>
              <w:sdtPr>
                <w:rPr>
                  <w:rFonts w:asciiTheme="majorHAnsi" w:hAnsiTheme="majorHAnsi"/>
                </w:rPr>
                <w:id w:val="1231195731"/>
                <w:showingPlcHdr/>
              </w:sdtPr>
              <w:sdtEndPr/>
              <w:sdtContent>
                <w:r w:rsidR="0021540D" w:rsidRPr="002563DB">
                  <w:rPr>
                    <w:rStyle w:val="Platzhaltertext"/>
                    <w:rFonts w:asciiTheme="majorHAnsi" w:hAnsiTheme="majorHAnsi"/>
                  </w:rPr>
                  <w:t>Klicken Sie hier, um Text einzugeben.</w:t>
                </w:r>
              </w:sdtContent>
            </w:sdt>
          </w:p>
          <w:p w14:paraId="04476268" w14:textId="77777777" w:rsidR="0021540D" w:rsidRPr="002563DB" w:rsidRDefault="0021540D" w:rsidP="00CA4D94">
            <w:pPr>
              <w:rPr>
                <w:rFonts w:asciiTheme="majorHAnsi" w:hAnsiTheme="majorHAnsi"/>
                <w:i/>
                <w:color w:val="C00000"/>
              </w:rPr>
            </w:pPr>
          </w:p>
          <w:p w14:paraId="51D60C76" w14:textId="77777777" w:rsidR="0021540D" w:rsidRPr="002563DB" w:rsidRDefault="0021540D" w:rsidP="0021540D">
            <w:pPr>
              <w:rPr>
                <w:rFonts w:asciiTheme="majorHAnsi" w:hAnsiTheme="majorHAnsi"/>
                <w:i/>
                <w:color w:val="C00000"/>
              </w:rPr>
            </w:pPr>
          </w:p>
        </w:tc>
      </w:tr>
      <w:tr w:rsidR="0021540D" w:rsidRPr="002563DB" w14:paraId="5D6204BC" w14:textId="77777777" w:rsidTr="00CA4D94">
        <w:tc>
          <w:tcPr>
            <w:tcW w:w="9210" w:type="dxa"/>
          </w:tcPr>
          <w:p w14:paraId="3BBC2A02" w14:textId="77777777" w:rsidR="0021540D" w:rsidRPr="002563DB" w:rsidRDefault="0021540D" w:rsidP="00CA4D94">
            <w:pPr>
              <w:tabs>
                <w:tab w:val="center" w:pos="4536"/>
                <w:tab w:val="right" w:pos="9072"/>
              </w:tabs>
              <w:rPr>
                <w:rFonts w:asciiTheme="majorHAnsi" w:hAnsiTheme="majorHAnsi"/>
              </w:rPr>
            </w:pPr>
            <w:r w:rsidRPr="002563DB">
              <w:rPr>
                <w:rFonts w:asciiTheme="majorHAnsi" w:hAnsiTheme="majorHAnsi"/>
              </w:rPr>
              <w:t>Sonstiges:</w:t>
            </w:r>
          </w:p>
          <w:p w14:paraId="3CA470CF" w14:textId="77777777" w:rsidR="0021540D" w:rsidRPr="002563DB" w:rsidRDefault="0021540D" w:rsidP="00CA4D94">
            <w:pPr>
              <w:tabs>
                <w:tab w:val="center" w:pos="4536"/>
                <w:tab w:val="right" w:pos="9072"/>
              </w:tabs>
              <w:rPr>
                <w:rFonts w:asciiTheme="majorHAnsi" w:hAnsiTheme="majorHAnsi"/>
              </w:rPr>
            </w:pPr>
          </w:p>
          <w:p w14:paraId="0B888620" w14:textId="77777777" w:rsidR="0021540D" w:rsidRPr="002563DB" w:rsidRDefault="00C868AA" w:rsidP="00CA4D94">
            <w:pPr>
              <w:tabs>
                <w:tab w:val="center" w:pos="4536"/>
                <w:tab w:val="right" w:pos="9072"/>
              </w:tabs>
              <w:rPr>
                <w:rFonts w:asciiTheme="majorHAnsi" w:hAnsiTheme="majorHAnsi"/>
              </w:rPr>
            </w:pPr>
            <w:sdt>
              <w:sdtPr>
                <w:rPr>
                  <w:rFonts w:asciiTheme="majorHAnsi" w:hAnsiTheme="majorHAnsi"/>
                </w:rPr>
                <w:id w:val="1888137689"/>
                <w:showingPlcHdr/>
              </w:sdtPr>
              <w:sdtEndPr/>
              <w:sdtContent>
                <w:r w:rsidR="0021540D" w:rsidRPr="002563DB">
                  <w:rPr>
                    <w:rStyle w:val="Platzhaltertext"/>
                    <w:rFonts w:asciiTheme="majorHAnsi" w:hAnsiTheme="majorHAnsi"/>
                  </w:rPr>
                  <w:t>Klicken Sie hier, um Text einzugeben.</w:t>
                </w:r>
              </w:sdtContent>
            </w:sdt>
          </w:p>
          <w:p w14:paraId="0F8E33B3" w14:textId="77777777" w:rsidR="0021540D" w:rsidRPr="002563DB" w:rsidRDefault="0021540D" w:rsidP="00CA4D94">
            <w:pPr>
              <w:tabs>
                <w:tab w:val="center" w:pos="4536"/>
                <w:tab w:val="right" w:pos="9072"/>
              </w:tabs>
              <w:rPr>
                <w:rFonts w:asciiTheme="majorHAnsi" w:hAnsiTheme="majorHAnsi"/>
              </w:rPr>
            </w:pPr>
          </w:p>
        </w:tc>
      </w:tr>
    </w:tbl>
    <w:p w14:paraId="0C7D8797" w14:textId="77777777" w:rsidR="0021540D" w:rsidRDefault="0021540D" w:rsidP="002563DB">
      <w:pPr>
        <w:jc w:val="center"/>
        <w:rPr>
          <w:rFonts w:asciiTheme="majorHAnsi" w:hAnsiTheme="majorHAnsi"/>
          <w:b/>
          <w:sz w:val="22"/>
          <w:szCs w:val="22"/>
        </w:rPr>
      </w:pPr>
    </w:p>
    <w:p w14:paraId="2E5F6A96" w14:textId="21B578E9" w:rsidR="0021540D" w:rsidRPr="0021540D" w:rsidRDefault="0021540D" w:rsidP="0021540D">
      <w:pPr>
        <w:jc w:val="center"/>
        <w:rPr>
          <w:rFonts w:asciiTheme="majorHAnsi" w:hAnsiTheme="majorHAnsi"/>
          <w:b/>
          <w:sz w:val="28"/>
          <w:szCs w:val="28"/>
        </w:rPr>
      </w:pPr>
      <w:r>
        <w:rPr>
          <w:rFonts w:asciiTheme="majorHAnsi" w:hAnsiTheme="majorHAnsi"/>
          <w:b/>
          <w:sz w:val="28"/>
          <w:szCs w:val="28"/>
        </w:rPr>
        <w:t>Affiliateprogramme</w:t>
      </w:r>
    </w:p>
    <w:p w14:paraId="46C752AB" w14:textId="77777777" w:rsidR="0021540D" w:rsidRDefault="0021540D" w:rsidP="002563DB">
      <w:pPr>
        <w:jc w:val="center"/>
        <w:rPr>
          <w:rFonts w:asciiTheme="majorHAnsi" w:hAnsiTheme="majorHAnsi"/>
          <w:b/>
          <w:sz w:val="22"/>
          <w:szCs w:val="22"/>
        </w:rPr>
      </w:pPr>
    </w:p>
    <w:tbl>
      <w:tblPr>
        <w:tblStyle w:val="Tabellenraster"/>
        <w:tblW w:w="0" w:type="auto"/>
        <w:tblLook w:val="04A0" w:firstRow="1" w:lastRow="0" w:firstColumn="1" w:lastColumn="0" w:noHBand="0" w:noVBand="1"/>
      </w:tblPr>
      <w:tblGrid>
        <w:gridCol w:w="9060"/>
      </w:tblGrid>
      <w:tr w:rsidR="0021540D" w:rsidRPr="002563DB" w14:paraId="77C79DF4" w14:textId="77777777" w:rsidTr="00CA4D94">
        <w:tc>
          <w:tcPr>
            <w:tcW w:w="9210" w:type="dxa"/>
            <w:shd w:val="clear" w:color="auto" w:fill="BFBFBF" w:themeFill="background1" w:themeFillShade="BF"/>
          </w:tcPr>
          <w:p w14:paraId="5B275826" w14:textId="49A7F0B9" w:rsidR="0021540D" w:rsidRPr="002563DB" w:rsidRDefault="0021540D" w:rsidP="00CA4D94">
            <w:pPr>
              <w:jc w:val="center"/>
              <w:rPr>
                <w:rFonts w:asciiTheme="majorHAnsi" w:hAnsiTheme="majorHAnsi"/>
                <w:b/>
              </w:rPr>
            </w:pPr>
            <w:r>
              <w:rPr>
                <w:rFonts w:asciiTheme="majorHAnsi" w:hAnsiTheme="majorHAnsi"/>
                <w:b/>
              </w:rPr>
              <w:t>Partnerlinks Amazon</w:t>
            </w:r>
          </w:p>
          <w:p w14:paraId="0F6D8658" w14:textId="77777777" w:rsidR="0021540D" w:rsidRPr="002563DB" w:rsidRDefault="0021540D" w:rsidP="00CA4D94">
            <w:pPr>
              <w:jc w:val="center"/>
              <w:rPr>
                <w:rFonts w:asciiTheme="majorHAnsi" w:hAnsiTheme="majorHAnsi"/>
                <w:b/>
              </w:rPr>
            </w:pPr>
          </w:p>
        </w:tc>
      </w:tr>
      <w:tr w:rsidR="0021540D" w:rsidRPr="002563DB" w14:paraId="1664F107" w14:textId="77777777" w:rsidTr="00CA4D94">
        <w:tc>
          <w:tcPr>
            <w:tcW w:w="9210" w:type="dxa"/>
          </w:tcPr>
          <w:p w14:paraId="40039E7D" w14:textId="196BBB5D" w:rsidR="0021540D" w:rsidRPr="002563DB" w:rsidRDefault="0021540D" w:rsidP="00CA4D94">
            <w:pPr>
              <w:tabs>
                <w:tab w:val="center" w:pos="4536"/>
                <w:tab w:val="right" w:pos="9072"/>
              </w:tabs>
              <w:rPr>
                <w:rFonts w:asciiTheme="majorHAnsi" w:hAnsiTheme="majorHAnsi"/>
              </w:rPr>
            </w:pPr>
            <w:r w:rsidRPr="002563DB">
              <w:rPr>
                <w:rFonts w:asciiTheme="majorHAnsi" w:hAnsiTheme="majorHAnsi"/>
              </w:rPr>
              <w:t>Welche</w:t>
            </w:r>
            <w:r>
              <w:rPr>
                <w:rFonts w:asciiTheme="majorHAnsi" w:hAnsiTheme="majorHAnsi"/>
              </w:rPr>
              <w:t>s Partnerprogramm wird</w:t>
            </w:r>
            <w:r w:rsidRPr="002563DB">
              <w:rPr>
                <w:rFonts w:asciiTheme="majorHAnsi" w:hAnsiTheme="majorHAnsi"/>
              </w:rPr>
              <w:t xml:space="preserve"> auf der Website verwendet?</w:t>
            </w:r>
          </w:p>
          <w:p w14:paraId="65E3FD32" w14:textId="77777777" w:rsidR="0021540D" w:rsidRPr="002563DB" w:rsidRDefault="0021540D" w:rsidP="00CA4D94">
            <w:pPr>
              <w:tabs>
                <w:tab w:val="center" w:pos="4536"/>
                <w:tab w:val="right" w:pos="9072"/>
              </w:tabs>
              <w:rPr>
                <w:rFonts w:asciiTheme="majorHAnsi" w:hAnsiTheme="majorHAnsi"/>
              </w:rPr>
            </w:pPr>
          </w:p>
          <w:p w14:paraId="7675548E" w14:textId="3A8363D5" w:rsidR="0021540D" w:rsidRPr="002563DB" w:rsidRDefault="00C868AA" w:rsidP="00CA4D94">
            <w:pPr>
              <w:tabs>
                <w:tab w:val="center" w:pos="4536"/>
                <w:tab w:val="right" w:pos="9072"/>
              </w:tabs>
              <w:rPr>
                <w:rFonts w:asciiTheme="majorHAnsi" w:hAnsiTheme="majorHAnsi"/>
              </w:rPr>
            </w:pPr>
            <w:sdt>
              <w:sdtPr>
                <w:rPr>
                  <w:rFonts w:asciiTheme="majorHAnsi" w:hAnsiTheme="majorHAnsi"/>
                </w:rPr>
                <w:id w:val="1986042904"/>
                <w14:checkbox>
                  <w14:checked w14:val="0"/>
                  <w14:checkedState w14:val="2612" w14:font="MS Gothic"/>
                  <w14:uncheckedState w14:val="2610" w14:font="MS Gothic"/>
                </w14:checkbox>
              </w:sdtPr>
              <w:sdtEndPr/>
              <w:sdtContent>
                <w:r w:rsidR="0021540D" w:rsidRPr="002563DB">
                  <w:rPr>
                    <w:rFonts w:ascii="MS Gothic" w:eastAsia="MS Gothic" w:hAnsi="MS Gothic" w:cs="MS Gothic" w:hint="eastAsia"/>
                  </w:rPr>
                  <w:t>☐</w:t>
                </w:r>
              </w:sdtContent>
            </w:sdt>
            <w:r w:rsidR="0021540D" w:rsidRPr="002563DB">
              <w:rPr>
                <w:rFonts w:asciiTheme="majorHAnsi" w:hAnsiTheme="majorHAnsi"/>
              </w:rPr>
              <w:t xml:space="preserve">  </w:t>
            </w:r>
            <w:r w:rsidR="0021540D">
              <w:rPr>
                <w:rFonts w:asciiTheme="majorHAnsi" w:hAnsiTheme="majorHAnsi"/>
              </w:rPr>
              <w:t>Amazon</w:t>
            </w:r>
          </w:p>
          <w:p w14:paraId="3DE3ED6A" w14:textId="77777777" w:rsidR="0021540D" w:rsidRPr="002563DB" w:rsidRDefault="00C868AA" w:rsidP="00CA4D94">
            <w:pPr>
              <w:rPr>
                <w:rFonts w:asciiTheme="majorHAnsi" w:hAnsiTheme="majorHAnsi"/>
              </w:rPr>
            </w:pPr>
            <w:sdt>
              <w:sdtPr>
                <w:rPr>
                  <w:rFonts w:asciiTheme="majorHAnsi" w:hAnsiTheme="majorHAnsi"/>
                </w:rPr>
                <w:id w:val="1027444181"/>
                <w14:checkbox>
                  <w14:checked w14:val="0"/>
                  <w14:checkedState w14:val="2612" w14:font="MS Gothic"/>
                  <w14:uncheckedState w14:val="2610" w14:font="MS Gothic"/>
                </w14:checkbox>
              </w:sdtPr>
              <w:sdtEndPr/>
              <w:sdtContent>
                <w:r w:rsidR="0021540D" w:rsidRPr="002563DB">
                  <w:rPr>
                    <w:rFonts w:ascii="MS Gothic" w:eastAsia="MS Gothic" w:hAnsi="MS Gothic" w:cs="MS Gothic" w:hint="eastAsia"/>
                  </w:rPr>
                  <w:t>☐</w:t>
                </w:r>
              </w:sdtContent>
            </w:sdt>
            <w:r w:rsidR="0021540D" w:rsidRPr="002563DB">
              <w:rPr>
                <w:rFonts w:asciiTheme="majorHAnsi" w:hAnsiTheme="majorHAnsi"/>
              </w:rPr>
              <w:t xml:space="preserve">  Sonstige:  </w:t>
            </w:r>
            <w:sdt>
              <w:sdtPr>
                <w:rPr>
                  <w:rFonts w:asciiTheme="majorHAnsi" w:hAnsiTheme="majorHAnsi"/>
                </w:rPr>
                <w:id w:val="-2057997287"/>
                <w:showingPlcHdr/>
              </w:sdtPr>
              <w:sdtEndPr/>
              <w:sdtContent>
                <w:r w:rsidR="0021540D" w:rsidRPr="002563DB">
                  <w:rPr>
                    <w:rStyle w:val="Platzhaltertext"/>
                    <w:rFonts w:asciiTheme="majorHAnsi" w:hAnsiTheme="majorHAnsi"/>
                  </w:rPr>
                  <w:t>Klicken Sie hier, um Text einzugeben.</w:t>
                </w:r>
              </w:sdtContent>
            </w:sdt>
          </w:p>
          <w:p w14:paraId="6C17C4B6" w14:textId="77777777" w:rsidR="0021540D" w:rsidRPr="002563DB" w:rsidRDefault="0021540D" w:rsidP="00CA4D94">
            <w:pPr>
              <w:rPr>
                <w:rFonts w:asciiTheme="majorHAnsi" w:hAnsiTheme="majorHAnsi"/>
                <w:i/>
                <w:color w:val="C00000"/>
              </w:rPr>
            </w:pPr>
          </w:p>
          <w:p w14:paraId="66E265B6" w14:textId="77777777" w:rsidR="0021540D" w:rsidRPr="002563DB" w:rsidRDefault="0021540D" w:rsidP="00CA4D94">
            <w:pPr>
              <w:rPr>
                <w:rFonts w:asciiTheme="majorHAnsi" w:hAnsiTheme="majorHAnsi"/>
                <w:i/>
                <w:color w:val="C00000"/>
              </w:rPr>
            </w:pPr>
          </w:p>
        </w:tc>
      </w:tr>
      <w:tr w:rsidR="0021540D" w:rsidRPr="002563DB" w14:paraId="68A32FC7" w14:textId="77777777" w:rsidTr="00CA4D94">
        <w:tc>
          <w:tcPr>
            <w:tcW w:w="9210" w:type="dxa"/>
          </w:tcPr>
          <w:p w14:paraId="397F6153" w14:textId="77777777" w:rsidR="0021540D" w:rsidRPr="002563DB" w:rsidRDefault="0021540D" w:rsidP="00CA4D94">
            <w:pPr>
              <w:tabs>
                <w:tab w:val="center" w:pos="4536"/>
                <w:tab w:val="right" w:pos="9072"/>
              </w:tabs>
              <w:rPr>
                <w:rFonts w:asciiTheme="majorHAnsi" w:hAnsiTheme="majorHAnsi"/>
              </w:rPr>
            </w:pPr>
            <w:r w:rsidRPr="002563DB">
              <w:rPr>
                <w:rFonts w:asciiTheme="majorHAnsi" w:hAnsiTheme="majorHAnsi"/>
              </w:rPr>
              <w:t>Sonstiges:</w:t>
            </w:r>
          </w:p>
          <w:p w14:paraId="66C58770" w14:textId="77777777" w:rsidR="0021540D" w:rsidRPr="002563DB" w:rsidRDefault="0021540D" w:rsidP="00CA4D94">
            <w:pPr>
              <w:tabs>
                <w:tab w:val="center" w:pos="4536"/>
                <w:tab w:val="right" w:pos="9072"/>
              </w:tabs>
              <w:rPr>
                <w:rFonts w:asciiTheme="majorHAnsi" w:hAnsiTheme="majorHAnsi"/>
              </w:rPr>
            </w:pPr>
          </w:p>
          <w:p w14:paraId="42E9CF2B" w14:textId="77777777" w:rsidR="0021540D" w:rsidRPr="002563DB" w:rsidRDefault="00C868AA" w:rsidP="00CA4D94">
            <w:pPr>
              <w:tabs>
                <w:tab w:val="center" w:pos="4536"/>
                <w:tab w:val="right" w:pos="9072"/>
              </w:tabs>
              <w:rPr>
                <w:rFonts w:asciiTheme="majorHAnsi" w:hAnsiTheme="majorHAnsi"/>
              </w:rPr>
            </w:pPr>
            <w:sdt>
              <w:sdtPr>
                <w:rPr>
                  <w:rFonts w:asciiTheme="majorHAnsi" w:hAnsiTheme="majorHAnsi"/>
                </w:rPr>
                <w:id w:val="835880746"/>
                <w:showingPlcHdr/>
              </w:sdtPr>
              <w:sdtEndPr/>
              <w:sdtContent>
                <w:r w:rsidR="0021540D" w:rsidRPr="002563DB">
                  <w:rPr>
                    <w:rStyle w:val="Platzhaltertext"/>
                    <w:rFonts w:asciiTheme="majorHAnsi" w:hAnsiTheme="majorHAnsi"/>
                  </w:rPr>
                  <w:t>Klicken Sie hier, um Text einzugeben.</w:t>
                </w:r>
              </w:sdtContent>
            </w:sdt>
          </w:p>
          <w:p w14:paraId="1EBD8BA6" w14:textId="77777777" w:rsidR="0021540D" w:rsidRPr="002563DB" w:rsidRDefault="0021540D" w:rsidP="00CA4D94">
            <w:pPr>
              <w:tabs>
                <w:tab w:val="center" w:pos="4536"/>
                <w:tab w:val="right" w:pos="9072"/>
              </w:tabs>
              <w:rPr>
                <w:rFonts w:asciiTheme="majorHAnsi" w:hAnsiTheme="majorHAnsi"/>
              </w:rPr>
            </w:pPr>
          </w:p>
        </w:tc>
      </w:tr>
    </w:tbl>
    <w:p w14:paraId="22E4414C" w14:textId="77777777" w:rsidR="0021540D" w:rsidRDefault="0021540D" w:rsidP="002563DB">
      <w:pPr>
        <w:jc w:val="center"/>
        <w:rPr>
          <w:rFonts w:asciiTheme="majorHAnsi" w:hAnsiTheme="majorHAnsi"/>
          <w:b/>
          <w:sz w:val="22"/>
          <w:szCs w:val="22"/>
        </w:rPr>
      </w:pPr>
    </w:p>
    <w:p w14:paraId="29A9D714" w14:textId="77777777" w:rsidR="0021540D" w:rsidRDefault="0021540D" w:rsidP="002563DB">
      <w:pPr>
        <w:jc w:val="center"/>
        <w:rPr>
          <w:rFonts w:asciiTheme="majorHAnsi" w:hAnsiTheme="majorHAnsi"/>
          <w:b/>
          <w:sz w:val="22"/>
          <w:szCs w:val="22"/>
        </w:rPr>
      </w:pPr>
    </w:p>
    <w:p w14:paraId="30ED936B" w14:textId="59B7FB82" w:rsidR="002563DB" w:rsidRPr="0021540D" w:rsidRDefault="002563DB" w:rsidP="002563DB">
      <w:pPr>
        <w:jc w:val="center"/>
        <w:rPr>
          <w:rFonts w:asciiTheme="majorHAnsi" w:hAnsiTheme="majorHAnsi"/>
          <w:b/>
          <w:sz w:val="28"/>
          <w:szCs w:val="28"/>
        </w:rPr>
      </w:pPr>
      <w:r w:rsidRPr="0021540D">
        <w:rPr>
          <w:rFonts w:asciiTheme="majorHAnsi" w:hAnsiTheme="majorHAnsi"/>
          <w:b/>
          <w:sz w:val="28"/>
          <w:szCs w:val="28"/>
        </w:rPr>
        <w:t>Sonstige Tools</w:t>
      </w:r>
    </w:p>
    <w:p w14:paraId="0238971A" w14:textId="77777777" w:rsidR="002563DB" w:rsidRPr="002563DB" w:rsidRDefault="002563DB">
      <w:pPr>
        <w:rPr>
          <w:rFonts w:asciiTheme="majorHAnsi" w:hAnsiTheme="majorHAnsi"/>
          <w:sz w:val="22"/>
          <w:szCs w:val="22"/>
        </w:rPr>
      </w:pPr>
    </w:p>
    <w:tbl>
      <w:tblPr>
        <w:tblStyle w:val="Tabellenraster"/>
        <w:tblW w:w="0" w:type="auto"/>
        <w:tblLook w:val="04A0" w:firstRow="1" w:lastRow="0" w:firstColumn="1" w:lastColumn="0" w:noHBand="0" w:noVBand="1"/>
      </w:tblPr>
      <w:tblGrid>
        <w:gridCol w:w="9060"/>
      </w:tblGrid>
      <w:tr w:rsidR="002563DB" w:rsidRPr="002563DB" w14:paraId="24873CAF" w14:textId="77777777" w:rsidTr="00CA4D94">
        <w:tc>
          <w:tcPr>
            <w:tcW w:w="9210" w:type="dxa"/>
            <w:shd w:val="clear" w:color="auto" w:fill="BFBFBF" w:themeFill="background1" w:themeFillShade="BF"/>
          </w:tcPr>
          <w:p w14:paraId="7A92F670" w14:textId="6970E3DF" w:rsidR="002563DB" w:rsidRPr="002563DB" w:rsidRDefault="002563DB" w:rsidP="00CA4D94">
            <w:pPr>
              <w:jc w:val="center"/>
              <w:rPr>
                <w:rFonts w:asciiTheme="majorHAnsi" w:hAnsiTheme="majorHAnsi"/>
                <w:b/>
              </w:rPr>
            </w:pPr>
            <w:r w:rsidRPr="002563DB">
              <w:rPr>
                <w:rFonts w:asciiTheme="majorHAnsi" w:hAnsiTheme="majorHAnsi"/>
                <w:b/>
              </w:rPr>
              <w:t>Sonstige Tools</w:t>
            </w:r>
          </w:p>
          <w:p w14:paraId="730511C2" w14:textId="77777777" w:rsidR="002563DB" w:rsidRPr="002563DB" w:rsidRDefault="002563DB" w:rsidP="00CA4D94">
            <w:pPr>
              <w:jc w:val="center"/>
              <w:rPr>
                <w:rFonts w:asciiTheme="majorHAnsi" w:hAnsiTheme="majorHAnsi"/>
                <w:b/>
              </w:rPr>
            </w:pPr>
          </w:p>
        </w:tc>
      </w:tr>
      <w:tr w:rsidR="002563DB" w:rsidRPr="002563DB" w14:paraId="6F94E191" w14:textId="77777777" w:rsidTr="00CA4D94">
        <w:tc>
          <w:tcPr>
            <w:tcW w:w="9210" w:type="dxa"/>
          </w:tcPr>
          <w:p w14:paraId="732FCD21" w14:textId="0468CBEA" w:rsidR="002563DB" w:rsidRPr="002563DB" w:rsidRDefault="002563DB" w:rsidP="00CA4D94">
            <w:pPr>
              <w:tabs>
                <w:tab w:val="center" w:pos="4536"/>
                <w:tab w:val="right" w:pos="9072"/>
              </w:tabs>
              <w:rPr>
                <w:rFonts w:asciiTheme="majorHAnsi" w:hAnsiTheme="majorHAnsi"/>
              </w:rPr>
            </w:pPr>
            <w:r w:rsidRPr="002563DB">
              <w:rPr>
                <w:rFonts w:asciiTheme="majorHAnsi" w:hAnsiTheme="majorHAnsi"/>
              </w:rPr>
              <w:t>Welche sonstigen Tools werden auf der Website verwendet?</w:t>
            </w:r>
          </w:p>
          <w:p w14:paraId="0BDD56BD" w14:textId="77777777" w:rsidR="002563DB" w:rsidRPr="002563DB" w:rsidRDefault="002563DB" w:rsidP="00CA4D94">
            <w:pPr>
              <w:tabs>
                <w:tab w:val="center" w:pos="4536"/>
                <w:tab w:val="right" w:pos="9072"/>
              </w:tabs>
              <w:rPr>
                <w:rFonts w:asciiTheme="majorHAnsi" w:hAnsiTheme="majorHAnsi"/>
              </w:rPr>
            </w:pPr>
          </w:p>
          <w:p w14:paraId="45554BC7" w14:textId="5A648AAF" w:rsidR="002563DB" w:rsidRPr="002563DB" w:rsidRDefault="00C868AA" w:rsidP="00CA4D94">
            <w:pPr>
              <w:tabs>
                <w:tab w:val="center" w:pos="4536"/>
                <w:tab w:val="right" w:pos="9072"/>
              </w:tabs>
              <w:rPr>
                <w:rFonts w:asciiTheme="majorHAnsi" w:hAnsiTheme="majorHAnsi"/>
              </w:rPr>
            </w:pPr>
            <w:sdt>
              <w:sdtPr>
                <w:rPr>
                  <w:rFonts w:asciiTheme="majorHAnsi" w:hAnsiTheme="majorHAnsi"/>
                </w:rPr>
                <w:id w:val="555206669"/>
                <w14:checkbox>
                  <w14:checked w14:val="0"/>
                  <w14:checkedState w14:val="2612" w14:font="MS Gothic"/>
                  <w14:uncheckedState w14:val="2610" w14:font="MS Gothic"/>
                </w14:checkbox>
              </w:sdtPr>
              <w:sdtEndPr/>
              <w:sdtContent>
                <w:r w:rsidR="002563DB" w:rsidRPr="002563DB">
                  <w:rPr>
                    <w:rFonts w:ascii="MS Gothic" w:eastAsia="MS Gothic" w:hAnsi="MS Gothic" w:cs="MS Gothic" w:hint="eastAsia"/>
                  </w:rPr>
                  <w:t>☐</w:t>
                </w:r>
              </w:sdtContent>
            </w:sdt>
            <w:r w:rsidR="002563DB" w:rsidRPr="002563DB">
              <w:rPr>
                <w:rFonts w:asciiTheme="majorHAnsi" w:hAnsiTheme="majorHAnsi"/>
              </w:rPr>
              <w:t xml:space="preserve">  Google Webfonts</w:t>
            </w:r>
          </w:p>
          <w:p w14:paraId="7448F731" w14:textId="01D08839" w:rsidR="002563DB" w:rsidRPr="002563DB" w:rsidRDefault="00C868AA" w:rsidP="00CA4D94">
            <w:pPr>
              <w:tabs>
                <w:tab w:val="center" w:pos="4536"/>
                <w:tab w:val="right" w:pos="9072"/>
              </w:tabs>
              <w:rPr>
                <w:rFonts w:asciiTheme="majorHAnsi" w:hAnsiTheme="majorHAnsi"/>
              </w:rPr>
            </w:pPr>
            <w:sdt>
              <w:sdtPr>
                <w:rPr>
                  <w:rFonts w:asciiTheme="majorHAnsi" w:hAnsiTheme="majorHAnsi"/>
                </w:rPr>
                <w:id w:val="47344323"/>
                <w14:checkbox>
                  <w14:checked w14:val="0"/>
                  <w14:checkedState w14:val="2612" w14:font="MS Gothic"/>
                  <w14:uncheckedState w14:val="2610" w14:font="MS Gothic"/>
                </w14:checkbox>
              </w:sdtPr>
              <w:sdtEndPr/>
              <w:sdtContent>
                <w:r w:rsidR="002563DB" w:rsidRPr="002563DB">
                  <w:rPr>
                    <w:rFonts w:ascii="MS Gothic" w:eastAsia="MS Gothic" w:hAnsi="MS Gothic" w:cs="MS Gothic" w:hint="eastAsia"/>
                  </w:rPr>
                  <w:t>☐</w:t>
                </w:r>
              </w:sdtContent>
            </w:sdt>
            <w:r w:rsidR="002563DB" w:rsidRPr="002563DB">
              <w:rPr>
                <w:rFonts w:asciiTheme="majorHAnsi" w:hAnsiTheme="majorHAnsi"/>
              </w:rPr>
              <w:t xml:space="preserve">  Adobe Typekit</w:t>
            </w:r>
          </w:p>
          <w:p w14:paraId="2E401434" w14:textId="345CEA38" w:rsidR="002563DB" w:rsidRPr="002563DB" w:rsidRDefault="00C868AA" w:rsidP="00CA4D94">
            <w:pPr>
              <w:tabs>
                <w:tab w:val="center" w:pos="4536"/>
                <w:tab w:val="right" w:pos="9072"/>
              </w:tabs>
              <w:rPr>
                <w:rFonts w:asciiTheme="majorHAnsi" w:hAnsiTheme="majorHAnsi"/>
              </w:rPr>
            </w:pPr>
            <w:sdt>
              <w:sdtPr>
                <w:rPr>
                  <w:rFonts w:asciiTheme="majorHAnsi" w:hAnsiTheme="majorHAnsi"/>
                </w:rPr>
                <w:id w:val="297646204"/>
                <w14:checkbox>
                  <w14:checked w14:val="0"/>
                  <w14:checkedState w14:val="2612" w14:font="MS Gothic"/>
                  <w14:uncheckedState w14:val="2610" w14:font="MS Gothic"/>
                </w14:checkbox>
              </w:sdtPr>
              <w:sdtEndPr/>
              <w:sdtContent>
                <w:r w:rsidR="002563DB" w:rsidRPr="002563DB">
                  <w:rPr>
                    <w:rFonts w:ascii="MS Gothic" w:eastAsia="MS Gothic" w:hAnsi="MS Gothic" w:cs="MS Gothic" w:hint="eastAsia"/>
                  </w:rPr>
                  <w:t>☐</w:t>
                </w:r>
              </w:sdtContent>
            </w:sdt>
            <w:r w:rsidR="002563DB" w:rsidRPr="002563DB">
              <w:rPr>
                <w:rFonts w:asciiTheme="majorHAnsi" w:hAnsiTheme="majorHAnsi"/>
              </w:rPr>
              <w:t xml:space="preserve">  Profilbilder bei Gravatar</w:t>
            </w:r>
          </w:p>
          <w:p w14:paraId="6B53DD0A" w14:textId="505E6978" w:rsidR="002563DB" w:rsidRPr="002563DB" w:rsidRDefault="00C868AA" w:rsidP="00CA4D94">
            <w:pPr>
              <w:tabs>
                <w:tab w:val="center" w:pos="4536"/>
                <w:tab w:val="right" w:pos="9072"/>
              </w:tabs>
              <w:rPr>
                <w:rFonts w:asciiTheme="majorHAnsi" w:hAnsiTheme="majorHAnsi"/>
              </w:rPr>
            </w:pPr>
            <w:sdt>
              <w:sdtPr>
                <w:rPr>
                  <w:rFonts w:asciiTheme="majorHAnsi" w:hAnsiTheme="majorHAnsi"/>
                </w:rPr>
                <w:id w:val="-923251833"/>
                <w14:checkbox>
                  <w14:checked w14:val="0"/>
                  <w14:checkedState w14:val="2612" w14:font="MS Gothic"/>
                  <w14:uncheckedState w14:val="2610" w14:font="MS Gothic"/>
                </w14:checkbox>
              </w:sdtPr>
              <w:sdtEndPr/>
              <w:sdtContent>
                <w:r w:rsidR="002563DB" w:rsidRPr="002563DB">
                  <w:rPr>
                    <w:rFonts w:ascii="MS Gothic" w:eastAsia="MS Gothic" w:hAnsi="MS Gothic" w:cs="MS Gothic" w:hint="eastAsia"/>
                  </w:rPr>
                  <w:t>☐</w:t>
                </w:r>
              </w:sdtContent>
            </w:sdt>
            <w:r w:rsidR="002563DB" w:rsidRPr="002563DB">
              <w:rPr>
                <w:rFonts w:asciiTheme="majorHAnsi" w:hAnsiTheme="majorHAnsi"/>
              </w:rPr>
              <w:t xml:space="preserve">  Google ReCaptcha</w:t>
            </w:r>
          </w:p>
          <w:p w14:paraId="0B53B3C9" w14:textId="06B4E747" w:rsidR="002563DB" w:rsidRPr="002563DB" w:rsidRDefault="00C868AA" w:rsidP="00CA4D94">
            <w:pPr>
              <w:tabs>
                <w:tab w:val="center" w:pos="4536"/>
                <w:tab w:val="right" w:pos="9072"/>
              </w:tabs>
              <w:rPr>
                <w:rFonts w:asciiTheme="majorHAnsi" w:hAnsiTheme="majorHAnsi"/>
              </w:rPr>
            </w:pPr>
            <w:sdt>
              <w:sdtPr>
                <w:rPr>
                  <w:rFonts w:asciiTheme="majorHAnsi" w:hAnsiTheme="majorHAnsi"/>
                </w:rPr>
                <w:id w:val="-947386713"/>
                <w14:checkbox>
                  <w14:checked w14:val="0"/>
                  <w14:checkedState w14:val="2612" w14:font="MS Gothic"/>
                  <w14:uncheckedState w14:val="2610" w14:font="MS Gothic"/>
                </w14:checkbox>
              </w:sdtPr>
              <w:sdtEndPr/>
              <w:sdtContent>
                <w:r w:rsidR="002563DB" w:rsidRPr="002563DB">
                  <w:rPr>
                    <w:rFonts w:ascii="MS Gothic" w:eastAsia="MS Gothic" w:hAnsi="MS Gothic" w:cs="MS Gothic" w:hint="eastAsia"/>
                  </w:rPr>
                  <w:t>☐</w:t>
                </w:r>
              </w:sdtContent>
            </w:sdt>
            <w:r w:rsidR="002563DB" w:rsidRPr="002563DB">
              <w:rPr>
                <w:rFonts w:asciiTheme="majorHAnsi" w:hAnsiTheme="majorHAnsi"/>
              </w:rPr>
              <w:t xml:space="preserve">  Google Maps</w:t>
            </w:r>
          </w:p>
          <w:p w14:paraId="2524CFC2" w14:textId="0591DC43" w:rsidR="002563DB" w:rsidRPr="002563DB" w:rsidRDefault="00C868AA" w:rsidP="00CA4D94">
            <w:pPr>
              <w:tabs>
                <w:tab w:val="center" w:pos="4536"/>
                <w:tab w:val="right" w:pos="9072"/>
              </w:tabs>
              <w:rPr>
                <w:rFonts w:asciiTheme="majorHAnsi" w:hAnsiTheme="majorHAnsi"/>
              </w:rPr>
            </w:pPr>
            <w:sdt>
              <w:sdtPr>
                <w:rPr>
                  <w:rFonts w:asciiTheme="majorHAnsi" w:hAnsiTheme="majorHAnsi"/>
                </w:rPr>
                <w:id w:val="1833556874"/>
                <w14:checkbox>
                  <w14:checked w14:val="0"/>
                  <w14:checkedState w14:val="2612" w14:font="MS Gothic"/>
                  <w14:uncheckedState w14:val="2610" w14:font="MS Gothic"/>
                </w14:checkbox>
              </w:sdtPr>
              <w:sdtEndPr/>
              <w:sdtContent>
                <w:r w:rsidR="002563DB" w:rsidRPr="002563DB">
                  <w:rPr>
                    <w:rFonts w:ascii="MS Gothic" w:eastAsia="MS Gothic" w:hAnsi="MS Gothic" w:cs="MS Gothic" w:hint="eastAsia"/>
                  </w:rPr>
                  <w:t>☐</w:t>
                </w:r>
              </w:sdtContent>
            </w:sdt>
            <w:r w:rsidR="002563DB" w:rsidRPr="002563DB">
              <w:rPr>
                <w:rFonts w:asciiTheme="majorHAnsi" w:hAnsiTheme="majorHAnsi"/>
              </w:rPr>
              <w:t xml:space="preserve">  Videoeinbindung über Vimeo</w:t>
            </w:r>
          </w:p>
          <w:p w14:paraId="1042FFA0" w14:textId="77777777" w:rsidR="002563DB" w:rsidRDefault="00C868AA" w:rsidP="00CA4D94">
            <w:pPr>
              <w:tabs>
                <w:tab w:val="center" w:pos="4536"/>
                <w:tab w:val="right" w:pos="9072"/>
              </w:tabs>
              <w:rPr>
                <w:rFonts w:asciiTheme="majorHAnsi" w:hAnsiTheme="majorHAnsi"/>
              </w:rPr>
            </w:pPr>
            <w:sdt>
              <w:sdtPr>
                <w:rPr>
                  <w:rFonts w:asciiTheme="majorHAnsi" w:hAnsiTheme="majorHAnsi"/>
                </w:rPr>
                <w:id w:val="-1763989809"/>
                <w14:checkbox>
                  <w14:checked w14:val="0"/>
                  <w14:checkedState w14:val="2612" w14:font="MS Gothic"/>
                  <w14:uncheckedState w14:val="2610" w14:font="MS Gothic"/>
                </w14:checkbox>
              </w:sdtPr>
              <w:sdtEndPr/>
              <w:sdtContent>
                <w:r w:rsidR="002563DB" w:rsidRPr="002563DB">
                  <w:rPr>
                    <w:rFonts w:ascii="MS Gothic" w:eastAsia="MS Gothic" w:hAnsi="MS Gothic" w:cs="MS Gothic" w:hint="eastAsia"/>
                  </w:rPr>
                  <w:t>☐</w:t>
                </w:r>
              </w:sdtContent>
            </w:sdt>
            <w:r w:rsidR="002563DB" w:rsidRPr="002563DB">
              <w:rPr>
                <w:rFonts w:asciiTheme="majorHAnsi" w:hAnsiTheme="majorHAnsi"/>
              </w:rPr>
              <w:t xml:space="preserve">  LinkedIn</w:t>
            </w:r>
          </w:p>
          <w:p w14:paraId="1FC75732" w14:textId="2D119D6C" w:rsidR="00B1157A" w:rsidRPr="002563DB" w:rsidRDefault="00C868AA" w:rsidP="00CA4D94">
            <w:pPr>
              <w:tabs>
                <w:tab w:val="center" w:pos="4536"/>
                <w:tab w:val="right" w:pos="9072"/>
              </w:tabs>
              <w:rPr>
                <w:rFonts w:asciiTheme="majorHAnsi" w:hAnsiTheme="majorHAnsi"/>
              </w:rPr>
            </w:pPr>
            <w:sdt>
              <w:sdtPr>
                <w:rPr>
                  <w:rFonts w:asciiTheme="majorHAnsi" w:hAnsiTheme="majorHAnsi"/>
                </w:rPr>
                <w:id w:val="340820700"/>
                <w14:checkbox>
                  <w14:checked w14:val="0"/>
                  <w14:checkedState w14:val="2612" w14:font="MS Gothic"/>
                  <w14:uncheckedState w14:val="2610" w14:font="MS Gothic"/>
                </w14:checkbox>
              </w:sdtPr>
              <w:sdtEndPr/>
              <w:sdtContent>
                <w:r w:rsidR="00B1157A" w:rsidRPr="002563DB">
                  <w:rPr>
                    <w:rFonts w:ascii="MS Gothic" w:eastAsia="MS Gothic" w:hAnsi="MS Gothic" w:cs="MS Gothic" w:hint="eastAsia"/>
                  </w:rPr>
                  <w:t>☐</w:t>
                </w:r>
              </w:sdtContent>
            </w:sdt>
            <w:r w:rsidR="00B1157A" w:rsidRPr="002563DB">
              <w:rPr>
                <w:rFonts w:asciiTheme="majorHAnsi" w:hAnsiTheme="majorHAnsi"/>
              </w:rPr>
              <w:t xml:space="preserve">  </w:t>
            </w:r>
            <w:r w:rsidR="00B1157A">
              <w:rPr>
                <w:rFonts w:asciiTheme="majorHAnsi" w:hAnsiTheme="majorHAnsi"/>
              </w:rPr>
              <w:t>Anti-Spam-Dienst Askimet von Wordpress</w:t>
            </w:r>
          </w:p>
          <w:p w14:paraId="75554ECD" w14:textId="77777777" w:rsidR="002563DB" w:rsidRPr="002563DB" w:rsidRDefault="00C868AA" w:rsidP="00CA4D94">
            <w:pPr>
              <w:rPr>
                <w:rFonts w:asciiTheme="majorHAnsi" w:hAnsiTheme="majorHAnsi"/>
              </w:rPr>
            </w:pPr>
            <w:sdt>
              <w:sdtPr>
                <w:rPr>
                  <w:rFonts w:asciiTheme="majorHAnsi" w:hAnsiTheme="majorHAnsi"/>
                </w:rPr>
                <w:id w:val="-940530965"/>
                <w14:checkbox>
                  <w14:checked w14:val="0"/>
                  <w14:checkedState w14:val="2612" w14:font="MS Gothic"/>
                  <w14:uncheckedState w14:val="2610" w14:font="MS Gothic"/>
                </w14:checkbox>
              </w:sdtPr>
              <w:sdtEndPr/>
              <w:sdtContent>
                <w:r w:rsidR="002563DB" w:rsidRPr="002563DB">
                  <w:rPr>
                    <w:rFonts w:ascii="MS Gothic" w:eastAsia="MS Gothic" w:hAnsi="MS Gothic" w:cs="MS Gothic" w:hint="eastAsia"/>
                  </w:rPr>
                  <w:t>☐</w:t>
                </w:r>
              </w:sdtContent>
            </w:sdt>
            <w:r w:rsidR="002563DB" w:rsidRPr="002563DB">
              <w:rPr>
                <w:rFonts w:asciiTheme="majorHAnsi" w:hAnsiTheme="majorHAnsi"/>
              </w:rPr>
              <w:t xml:space="preserve">  Sonstige:  </w:t>
            </w:r>
            <w:sdt>
              <w:sdtPr>
                <w:rPr>
                  <w:rFonts w:asciiTheme="majorHAnsi" w:hAnsiTheme="majorHAnsi"/>
                </w:rPr>
                <w:id w:val="1664352083"/>
                <w:showingPlcHdr/>
              </w:sdtPr>
              <w:sdtEndPr/>
              <w:sdtContent>
                <w:r w:rsidR="002563DB" w:rsidRPr="002563DB">
                  <w:rPr>
                    <w:rStyle w:val="Platzhaltertext"/>
                    <w:rFonts w:asciiTheme="majorHAnsi" w:hAnsiTheme="majorHAnsi"/>
                  </w:rPr>
                  <w:t>Klicken Sie hier, um Text einzugeben.</w:t>
                </w:r>
              </w:sdtContent>
            </w:sdt>
          </w:p>
          <w:p w14:paraId="64BCF8B8" w14:textId="77777777" w:rsidR="002563DB" w:rsidRPr="002563DB" w:rsidRDefault="002563DB" w:rsidP="00CA4D94">
            <w:pPr>
              <w:rPr>
                <w:rFonts w:asciiTheme="majorHAnsi" w:hAnsiTheme="majorHAnsi"/>
                <w:i/>
                <w:color w:val="C00000"/>
              </w:rPr>
            </w:pPr>
          </w:p>
          <w:p w14:paraId="409E9A6A" w14:textId="77777777" w:rsidR="002563DB" w:rsidRPr="002563DB" w:rsidRDefault="002563DB" w:rsidP="00CA4D94">
            <w:pPr>
              <w:rPr>
                <w:rFonts w:asciiTheme="majorHAnsi" w:hAnsiTheme="majorHAnsi"/>
                <w:i/>
                <w:color w:val="C00000"/>
              </w:rPr>
            </w:pPr>
            <w:r w:rsidRPr="002563DB">
              <w:rPr>
                <w:rFonts w:asciiTheme="majorHAnsi" w:hAnsiTheme="majorHAnsi"/>
                <w:i/>
                <w:color w:val="C00000"/>
              </w:rPr>
              <w:t xml:space="preserve">Hinweis: Diese Plugins gelten derzeit als Datenschutzverstoß und sollten nicht eingebunden werden. Falls sie eingebunden werden sollen, dann sollte dies nur mit der sog. Shariff-Lösung erfolgen: </w:t>
            </w:r>
            <w:hyperlink r:id="rId29" w:history="1">
              <w:r w:rsidRPr="002563DB">
                <w:rPr>
                  <w:rStyle w:val="Hyperlink"/>
                  <w:rFonts w:asciiTheme="majorHAnsi" w:hAnsiTheme="majorHAnsi"/>
                  <w:i/>
                </w:rPr>
                <w:t>http://www.heise.de/ct/artikel/Shariff-Social-Media-Buttons-mit-Datenschutz-2467514.html</w:t>
              </w:r>
            </w:hyperlink>
          </w:p>
          <w:p w14:paraId="1F9699BE" w14:textId="77777777" w:rsidR="002563DB" w:rsidRPr="002563DB" w:rsidRDefault="002563DB" w:rsidP="00CA4D94">
            <w:pPr>
              <w:rPr>
                <w:rFonts w:asciiTheme="majorHAnsi" w:hAnsiTheme="majorHAnsi"/>
                <w:i/>
                <w:color w:val="C00000"/>
              </w:rPr>
            </w:pPr>
          </w:p>
        </w:tc>
      </w:tr>
      <w:tr w:rsidR="002563DB" w:rsidRPr="002563DB" w14:paraId="7824FFEC" w14:textId="77777777" w:rsidTr="00CA4D94">
        <w:tc>
          <w:tcPr>
            <w:tcW w:w="9210" w:type="dxa"/>
          </w:tcPr>
          <w:p w14:paraId="3D9E65D2" w14:textId="77777777" w:rsidR="002563DB" w:rsidRPr="002563DB" w:rsidRDefault="002563DB" w:rsidP="00CA4D94">
            <w:pPr>
              <w:tabs>
                <w:tab w:val="center" w:pos="4536"/>
                <w:tab w:val="right" w:pos="9072"/>
              </w:tabs>
              <w:rPr>
                <w:rFonts w:asciiTheme="majorHAnsi" w:hAnsiTheme="majorHAnsi"/>
              </w:rPr>
            </w:pPr>
            <w:r w:rsidRPr="002563DB">
              <w:rPr>
                <w:rFonts w:asciiTheme="majorHAnsi" w:hAnsiTheme="majorHAnsi"/>
              </w:rPr>
              <w:lastRenderedPageBreak/>
              <w:t>Sonstiges:</w:t>
            </w:r>
          </w:p>
          <w:p w14:paraId="00B50395" w14:textId="77777777" w:rsidR="002563DB" w:rsidRPr="002563DB" w:rsidRDefault="002563DB" w:rsidP="00CA4D94">
            <w:pPr>
              <w:tabs>
                <w:tab w:val="center" w:pos="4536"/>
                <w:tab w:val="right" w:pos="9072"/>
              </w:tabs>
              <w:rPr>
                <w:rFonts w:asciiTheme="majorHAnsi" w:hAnsiTheme="majorHAnsi"/>
              </w:rPr>
            </w:pPr>
          </w:p>
          <w:p w14:paraId="3B5719E3" w14:textId="77777777" w:rsidR="002563DB" w:rsidRPr="002563DB" w:rsidRDefault="00C868AA" w:rsidP="00CA4D94">
            <w:pPr>
              <w:tabs>
                <w:tab w:val="center" w:pos="4536"/>
                <w:tab w:val="right" w:pos="9072"/>
              </w:tabs>
              <w:rPr>
                <w:rFonts w:asciiTheme="majorHAnsi" w:hAnsiTheme="majorHAnsi"/>
              </w:rPr>
            </w:pPr>
            <w:sdt>
              <w:sdtPr>
                <w:rPr>
                  <w:rFonts w:asciiTheme="majorHAnsi" w:hAnsiTheme="majorHAnsi"/>
                </w:rPr>
                <w:id w:val="2068840472"/>
                <w:showingPlcHdr/>
              </w:sdtPr>
              <w:sdtEndPr/>
              <w:sdtContent>
                <w:r w:rsidR="002563DB" w:rsidRPr="002563DB">
                  <w:rPr>
                    <w:rStyle w:val="Platzhaltertext"/>
                    <w:rFonts w:asciiTheme="majorHAnsi" w:hAnsiTheme="majorHAnsi"/>
                  </w:rPr>
                  <w:t>Klicken Sie hier, um Text einzugeben.</w:t>
                </w:r>
              </w:sdtContent>
            </w:sdt>
          </w:p>
          <w:p w14:paraId="1788DA22" w14:textId="77777777" w:rsidR="002563DB" w:rsidRPr="002563DB" w:rsidRDefault="002563DB" w:rsidP="00CA4D94">
            <w:pPr>
              <w:tabs>
                <w:tab w:val="center" w:pos="4536"/>
                <w:tab w:val="right" w:pos="9072"/>
              </w:tabs>
              <w:rPr>
                <w:rFonts w:asciiTheme="majorHAnsi" w:hAnsiTheme="majorHAnsi"/>
              </w:rPr>
            </w:pPr>
          </w:p>
        </w:tc>
      </w:tr>
    </w:tbl>
    <w:p w14:paraId="253D3A6D" w14:textId="77777777" w:rsidR="002563DB" w:rsidRDefault="002563DB">
      <w:pPr>
        <w:rPr>
          <w:rFonts w:asciiTheme="majorHAnsi" w:hAnsiTheme="majorHAnsi"/>
          <w:sz w:val="22"/>
          <w:szCs w:val="22"/>
        </w:rPr>
      </w:pPr>
    </w:p>
    <w:p w14:paraId="5D99A79C" w14:textId="77777777" w:rsidR="0021540D" w:rsidRPr="002563DB" w:rsidRDefault="0021540D">
      <w:pPr>
        <w:rPr>
          <w:rFonts w:asciiTheme="majorHAnsi" w:hAnsiTheme="majorHAnsi"/>
          <w:sz w:val="22"/>
          <w:szCs w:val="22"/>
        </w:rPr>
      </w:pPr>
    </w:p>
    <w:p w14:paraId="34151702" w14:textId="0FAE63E6" w:rsidR="002563DB" w:rsidRPr="0021540D" w:rsidRDefault="002563DB" w:rsidP="002563DB">
      <w:pPr>
        <w:jc w:val="center"/>
        <w:rPr>
          <w:rFonts w:asciiTheme="majorHAnsi" w:hAnsiTheme="majorHAnsi"/>
          <w:b/>
          <w:sz w:val="28"/>
          <w:szCs w:val="28"/>
        </w:rPr>
      </w:pPr>
      <w:r w:rsidRPr="0021540D">
        <w:rPr>
          <w:rFonts w:asciiTheme="majorHAnsi" w:hAnsiTheme="majorHAnsi"/>
          <w:b/>
          <w:sz w:val="28"/>
          <w:szCs w:val="28"/>
        </w:rPr>
        <w:t>Einbindung fremder Inhalte</w:t>
      </w:r>
    </w:p>
    <w:p w14:paraId="7860C93D" w14:textId="77777777" w:rsidR="002563DB" w:rsidRPr="002563DB" w:rsidRDefault="002563DB">
      <w:pPr>
        <w:rPr>
          <w:rFonts w:asciiTheme="majorHAnsi" w:hAnsiTheme="majorHAnsi"/>
          <w:sz w:val="22"/>
          <w:szCs w:val="22"/>
        </w:rPr>
      </w:pPr>
    </w:p>
    <w:tbl>
      <w:tblPr>
        <w:tblStyle w:val="Tabellenraster"/>
        <w:tblW w:w="0" w:type="auto"/>
        <w:tblLook w:val="04A0" w:firstRow="1" w:lastRow="0" w:firstColumn="1" w:lastColumn="0" w:noHBand="0" w:noVBand="1"/>
      </w:tblPr>
      <w:tblGrid>
        <w:gridCol w:w="9060"/>
      </w:tblGrid>
      <w:tr w:rsidR="002563DB" w:rsidRPr="002563DB" w14:paraId="6F87D1BF" w14:textId="77777777" w:rsidTr="00CA4D94">
        <w:tc>
          <w:tcPr>
            <w:tcW w:w="9210" w:type="dxa"/>
            <w:shd w:val="clear" w:color="auto" w:fill="BFBFBF" w:themeFill="background1" w:themeFillShade="BF"/>
          </w:tcPr>
          <w:p w14:paraId="6C5DC9EC" w14:textId="5E1B63FC" w:rsidR="002563DB" w:rsidRPr="002563DB" w:rsidRDefault="002563DB" w:rsidP="00CA4D94">
            <w:pPr>
              <w:jc w:val="center"/>
              <w:rPr>
                <w:rFonts w:asciiTheme="majorHAnsi" w:hAnsiTheme="majorHAnsi"/>
                <w:b/>
              </w:rPr>
            </w:pPr>
            <w:r w:rsidRPr="002563DB">
              <w:rPr>
                <w:rFonts w:asciiTheme="majorHAnsi" w:hAnsiTheme="majorHAnsi"/>
                <w:b/>
              </w:rPr>
              <w:t>Einbindung verschiedener Inhalte</w:t>
            </w:r>
          </w:p>
          <w:p w14:paraId="651847D0" w14:textId="77777777" w:rsidR="002563DB" w:rsidRPr="002563DB" w:rsidRDefault="002563DB" w:rsidP="00CA4D94">
            <w:pPr>
              <w:jc w:val="center"/>
              <w:rPr>
                <w:rFonts w:asciiTheme="majorHAnsi" w:hAnsiTheme="majorHAnsi"/>
                <w:b/>
              </w:rPr>
            </w:pPr>
          </w:p>
        </w:tc>
      </w:tr>
      <w:tr w:rsidR="002563DB" w:rsidRPr="002563DB" w14:paraId="6EBC7501" w14:textId="77777777" w:rsidTr="00CA4D94">
        <w:tc>
          <w:tcPr>
            <w:tcW w:w="9210" w:type="dxa"/>
          </w:tcPr>
          <w:p w14:paraId="48868EC3" w14:textId="2D85226B" w:rsidR="002563DB" w:rsidRPr="002563DB" w:rsidRDefault="002563DB" w:rsidP="00CA4D94">
            <w:pPr>
              <w:tabs>
                <w:tab w:val="center" w:pos="4536"/>
                <w:tab w:val="right" w:pos="9072"/>
              </w:tabs>
              <w:rPr>
                <w:rFonts w:asciiTheme="majorHAnsi" w:hAnsiTheme="majorHAnsi"/>
              </w:rPr>
            </w:pPr>
            <w:r w:rsidRPr="002563DB">
              <w:rPr>
                <w:rFonts w:asciiTheme="majorHAnsi" w:hAnsiTheme="majorHAnsi"/>
              </w:rPr>
              <w:t>Über welche Tools werden Inhalte auf der Website eingebunden?</w:t>
            </w:r>
          </w:p>
          <w:p w14:paraId="6D1FAAC6" w14:textId="77777777" w:rsidR="002563DB" w:rsidRPr="002563DB" w:rsidRDefault="002563DB" w:rsidP="00CA4D94">
            <w:pPr>
              <w:tabs>
                <w:tab w:val="center" w:pos="4536"/>
                <w:tab w:val="right" w:pos="9072"/>
              </w:tabs>
              <w:rPr>
                <w:rFonts w:asciiTheme="majorHAnsi" w:hAnsiTheme="majorHAnsi"/>
              </w:rPr>
            </w:pPr>
          </w:p>
          <w:p w14:paraId="5144A15C" w14:textId="1F86F553" w:rsidR="002563DB" w:rsidRPr="002563DB" w:rsidRDefault="00C868AA" w:rsidP="00CA4D94">
            <w:pPr>
              <w:tabs>
                <w:tab w:val="center" w:pos="4536"/>
                <w:tab w:val="right" w:pos="9072"/>
              </w:tabs>
              <w:rPr>
                <w:rFonts w:asciiTheme="majorHAnsi" w:hAnsiTheme="majorHAnsi"/>
              </w:rPr>
            </w:pPr>
            <w:sdt>
              <w:sdtPr>
                <w:rPr>
                  <w:rFonts w:asciiTheme="majorHAnsi" w:hAnsiTheme="majorHAnsi"/>
                </w:rPr>
                <w:id w:val="-1618904485"/>
                <w14:checkbox>
                  <w14:checked w14:val="0"/>
                  <w14:checkedState w14:val="2612" w14:font="MS Gothic"/>
                  <w14:uncheckedState w14:val="2610" w14:font="MS Gothic"/>
                </w14:checkbox>
              </w:sdtPr>
              <w:sdtEndPr/>
              <w:sdtContent>
                <w:r w:rsidR="002563DB" w:rsidRPr="002563DB">
                  <w:rPr>
                    <w:rFonts w:ascii="MS Gothic" w:eastAsia="MS Gothic" w:hAnsi="MS Gothic" w:cs="MS Gothic" w:hint="eastAsia"/>
                  </w:rPr>
                  <w:t>☐</w:t>
                </w:r>
              </w:sdtContent>
            </w:sdt>
            <w:r w:rsidR="002563DB" w:rsidRPr="002563DB">
              <w:rPr>
                <w:rFonts w:asciiTheme="majorHAnsi" w:hAnsiTheme="majorHAnsi"/>
              </w:rPr>
              <w:t xml:space="preserve">  Karten über Google Maps</w:t>
            </w:r>
          </w:p>
          <w:p w14:paraId="50EF35C4" w14:textId="77777777" w:rsidR="002563DB" w:rsidRPr="002563DB" w:rsidRDefault="00C868AA" w:rsidP="00CA4D94">
            <w:pPr>
              <w:tabs>
                <w:tab w:val="center" w:pos="4536"/>
                <w:tab w:val="right" w:pos="9072"/>
              </w:tabs>
              <w:rPr>
                <w:rFonts w:asciiTheme="majorHAnsi" w:hAnsiTheme="majorHAnsi"/>
              </w:rPr>
            </w:pPr>
            <w:sdt>
              <w:sdtPr>
                <w:rPr>
                  <w:rFonts w:asciiTheme="majorHAnsi" w:hAnsiTheme="majorHAnsi"/>
                </w:rPr>
                <w:id w:val="1456681333"/>
                <w14:checkbox>
                  <w14:checked w14:val="0"/>
                  <w14:checkedState w14:val="2612" w14:font="MS Gothic"/>
                  <w14:uncheckedState w14:val="2610" w14:font="MS Gothic"/>
                </w14:checkbox>
              </w:sdtPr>
              <w:sdtEndPr/>
              <w:sdtContent>
                <w:r w:rsidR="002563DB" w:rsidRPr="002563DB">
                  <w:rPr>
                    <w:rFonts w:ascii="MS Gothic" w:eastAsia="MS Gothic" w:hAnsi="MS Gothic" w:cs="MS Gothic" w:hint="eastAsia"/>
                  </w:rPr>
                  <w:t>☐</w:t>
                </w:r>
              </w:sdtContent>
            </w:sdt>
            <w:r w:rsidR="002563DB" w:rsidRPr="002563DB">
              <w:rPr>
                <w:rFonts w:asciiTheme="majorHAnsi" w:hAnsiTheme="majorHAnsi"/>
              </w:rPr>
              <w:t xml:space="preserve">  Videoeinbindung über Vimeo</w:t>
            </w:r>
          </w:p>
          <w:p w14:paraId="03EE76E6" w14:textId="294A3CBE" w:rsidR="002563DB" w:rsidRPr="002563DB" w:rsidRDefault="00C868AA" w:rsidP="00CA4D94">
            <w:pPr>
              <w:tabs>
                <w:tab w:val="center" w:pos="4536"/>
                <w:tab w:val="right" w:pos="9072"/>
              </w:tabs>
              <w:rPr>
                <w:rFonts w:asciiTheme="majorHAnsi" w:hAnsiTheme="majorHAnsi"/>
              </w:rPr>
            </w:pPr>
            <w:sdt>
              <w:sdtPr>
                <w:rPr>
                  <w:rFonts w:asciiTheme="majorHAnsi" w:hAnsiTheme="majorHAnsi"/>
                </w:rPr>
                <w:id w:val="-1522463995"/>
                <w14:checkbox>
                  <w14:checked w14:val="0"/>
                  <w14:checkedState w14:val="2612" w14:font="MS Gothic"/>
                  <w14:uncheckedState w14:val="2610" w14:font="MS Gothic"/>
                </w14:checkbox>
              </w:sdtPr>
              <w:sdtEndPr/>
              <w:sdtContent>
                <w:r w:rsidR="002563DB" w:rsidRPr="002563DB">
                  <w:rPr>
                    <w:rFonts w:ascii="MS Gothic" w:eastAsia="MS Gothic" w:hAnsi="MS Gothic" w:cs="MS Gothic" w:hint="eastAsia"/>
                  </w:rPr>
                  <w:t>☐</w:t>
                </w:r>
              </w:sdtContent>
            </w:sdt>
            <w:r w:rsidR="002563DB" w:rsidRPr="002563DB">
              <w:rPr>
                <w:rFonts w:asciiTheme="majorHAnsi" w:hAnsiTheme="majorHAnsi"/>
              </w:rPr>
              <w:t xml:space="preserve">  Videoeinbindung über YouTube</w:t>
            </w:r>
          </w:p>
          <w:p w14:paraId="7C2D225E" w14:textId="240646BF" w:rsidR="002563DB" w:rsidRPr="002563DB" w:rsidRDefault="00C868AA" w:rsidP="002563DB">
            <w:pPr>
              <w:tabs>
                <w:tab w:val="center" w:pos="4536"/>
                <w:tab w:val="right" w:pos="9072"/>
              </w:tabs>
              <w:rPr>
                <w:rFonts w:asciiTheme="majorHAnsi" w:hAnsiTheme="majorHAnsi"/>
              </w:rPr>
            </w:pPr>
            <w:sdt>
              <w:sdtPr>
                <w:rPr>
                  <w:rFonts w:asciiTheme="majorHAnsi" w:hAnsiTheme="majorHAnsi"/>
                </w:rPr>
                <w:id w:val="185638315"/>
                <w14:checkbox>
                  <w14:checked w14:val="0"/>
                  <w14:checkedState w14:val="2612" w14:font="MS Gothic"/>
                  <w14:uncheckedState w14:val="2610" w14:font="MS Gothic"/>
                </w14:checkbox>
              </w:sdtPr>
              <w:sdtEndPr/>
              <w:sdtContent>
                <w:r w:rsidR="002563DB" w:rsidRPr="002563DB">
                  <w:rPr>
                    <w:rFonts w:ascii="MS Gothic" w:eastAsia="MS Gothic" w:hAnsi="MS Gothic" w:cs="MS Gothic" w:hint="eastAsia"/>
                  </w:rPr>
                  <w:t>☐</w:t>
                </w:r>
              </w:sdtContent>
            </w:sdt>
            <w:r w:rsidR="002563DB" w:rsidRPr="002563DB">
              <w:rPr>
                <w:rFonts w:asciiTheme="majorHAnsi" w:hAnsiTheme="majorHAnsi"/>
              </w:rPr>
              <w:t xml:space="preserve">  Postings- bzw. Medieneinbindung von Social Media Anbietern wie Twitter, Instagram, Pinterest etc.</w:t>
            </w:r>
          </w:p>
          <w:p w14:paraId="6E540F19" w14:textId="77777777" w:rsidR="002563DB" w:rsidRPr="002563DB" w:rsidRDefault="00C868AA" w:rsidP="00CA4D94">
            <w:pPr>
              <w:rPr>
                <w:rFonts w:asciiTheme="majorHAnsi" w:hAnsiTheme="majorHAnsi"/>
              </w:rPr>
            </w:pPr>
            <w:sdt>
              <w:sdtPr>
                <w:rPr>
                  <w:rFonts w:asciiTheme="majorHAnsi" w:hAnsiTheme="majorHAnsi"/>
                </w:rPr>
                <w:id w:val="-110591822"/>
                <w14:checkbox>
                  <w14:checked w14:val="0"/>
                  <w14:checkedState w14:val="2612" w14:font="MS Gothic"/>
                  <w14:uncheckedState w14:val="2610" w14:font="MS Gothic"/>
                </w14:checkbox>
              </w:sdtPr>
              <w:sdtEndPr/>
              <w:sdtContent>
                <w:r w:rsidR="002563DB" w:rsidRPr="002563DB">
                  <w:rPr>
                    <w:rFonts w:ascii="MS Gothic" w:eastAsia="MS Gothic" w:hAnsi="MS Gothic" w:cs="MS Gothic" w:hint="eastAsia"/>
                  </w:rPr>
                  <w:t>☐</w:t>
                </w:r>
              </w:sdtContent>
            </w:sdt>
            <w:r w:rsidR="002563DB" w:rsidRPr="002563DB">
              <w:rPr>
                <w:rFonts w:asciiTheme="majorHAnsi" w:hAnsiTheme="majorHAnsi"/>
              </w:rPr>
              <w:t xml:space="preserve">  Sonstige:  </w:t>
            </w:r>
            <w:sdt>
              <w:sdtPr>
                <w:rPr>
                  <w:rFonts w:asciiTheme="majorHAnsi" w:hAnsiTheme="majorHAnsi"/>
                </w:rPr>
                <w:id w:val="-1874614713"/>
                <w:showingPlcHdr/>
              </w:sdtPr>
              <w:sdtEndPr/>
              <w:sdtContent>
                <w:r w:rsidR="002563DB" w:rsidRPr="002563DB">
                  <w:rPr>
                    <w:rStyle w:val="Platzhaltertext"/>
                    <w:rFonts w:asciiTheme="majorHAnsi" w:hAnsiTheme="majorHAnsi"/>
                  </w:rPr>
                  <w:t>Klicken Sie hier, um Text einzugeben.</w:t>
                </w:r>
              </w:sdtContent>
            </w:sdt>
          </w:p>
          <w:p w14:paraId="29D41F1B" w14:textId="77777777" w:rsidR="002563DB" w:rsidRPr="002563DB" w:rsidRDefault="002563DB" w:rsidP="00CA4D94">
            <w:pPr>
              <w:rPr>
                <w:rFonts w:asciiTheme="majorHAnsi" w:hAnsiTheme="majorHAnsi"/>
                <w:i/>
                <w:color w:val="C00000"/>
              </w:rPr>
            </w:pPr>
          </w:p>
          <w:p w14:paraId="49BA0D60" w14:textId="77777777" w:rsidR="002563DB" w:rsidRPr="002563DB" w:rsidRDefault="002563DB" w:rsidP="00CA4D94">
            <w:pPr>
              <w:rPr>
                <w:rFonts w:asciiTheme="majorHAnsi" w:hAnsiTheme="majorHAnsi"/>
                <w:i/>
                <w:color w:val="C00000"/>
              </w:rPr>
            </w:pPr>
            <w:r w:rsidRPr="002563DB">
              <w:rPr>
                <w:rFonts w:asciiTheme="majorHAnsi" w:hAnsiTheme="majorHAnsi"/>
                <w:i/>
                <w:color w:val="C00000"/>
              </w:rPr>
              <w:t xml:space="preserve">Hinweis: Diese Plugins gelten derzeit als Datenschutzverstoß und sollten nicht eingebunden werden. Falls sie eingebunden werden sollen, dann sollte dies nur mit der sog. Shariff-Lösung erfolgen: </w:t>
            </w:r>
            <w:hyperlink r:id="rId30" w:history="1">
              <w:r w:rsidRPr="002563DB">
                <w:rPr>
                  <w:rStyle w:val="Hyperlink"/>
                  <w:rFonts w:asciiTheme="majorHAnsi" w:hAnsiTheme="majorHAnsi"/>
                  <w:i/>
                </w:rPr>
                <w:t>http://www.heise.de/ct/artikel/Shariff-Social-Media-Buttons-mit-Datenschutz-2467514.html</w:t>
              </w:r>
            </w:hyperlink>
          </w:p>
          <w:p w14:paraId="019FE90E" w14:textId="77777777" w:rsidR="002563DB" w:rsidRPr="002563DB" w:rsidRDefault="002563DB" w:rsidP="00CA4D94">
            <w:pPr>
              <w:rPr>
                <w:rFonts w:asciiTheme="majorHAnsi" w:hAnsiTheme="majorHAnsi"/>
                <w:i/>
                <w:color w:val="C00000"/>
              </w:rPr>
            </w:pPr>
          </w:p>
        </w:tc>
      </w:tr>
      <w:tr w:rsidR="002563DB" w:rsidRPr="002563DB" w14:paraId="035F1C3E" w14:textId="77777777" w:rsidTr="00CA4D94">
        <w:tc>
          <w:tcPr>
            <w:tcW w:w="9210" w:type="dxa"/>
          </w:tcPr>
          <w:p w14:paraId="4EE1AD09" w14:textId="77777777" w:rsidR="002563DB" w:rsidRPr="002563DB" w:rsidRDefault="002563DB" w:rsidP="00CA4D94">
            <w:pPr>
              <w:tabs>
                <w:tab w:val="center" w:pos="4536"/>
                <w:tab w:val="right" w:pos="9072"/>
              </w:tabs>
              <w:rPr>
                <w:rFonts w:asciiTheme="majorHAnsi" w:hAnsiTheme="majorHAnsi"/>
              </w:rPr>
            </w:pPr>
            <w:r w:rsidRPr="002563DB">
              <w:rPr>
                <w:rFonts w:asciiTheme="majorHAnsi" w:hAnsiTheme="majorHAnsi"/>
              </w:rPr>
              <w:t>Sonstiges:</w:t>
            </w:r>
          </w:p>
          <w:p w14:paraId="42B81972" w14:textId="77777777" w:rsidR="002563DB" w:rsidRPr="002563DB" w:rsidRDefault="002563DB" w:rsidP="00CA4D94">
            <w:pPr>
              <w:tabs>
                <w:tab w:val="center" w:pos="4536"/>
                <w:tab w:val="right" w:pos="9072"/>
              </w:tabs>
              <w:rPr>
                <w:rFonts w:asciiTheme="majorHAnsi" w:hAnsiTheme="majorHAnsi"/>
              </w:rPr>
            </w:pPr>
          </w:p>
          <w:p w14:paraId="2BB508D3" w14:textId="77777777" w:rsidR="002563DB" w:rsidRPr="002563DB" w:rsidRDefault="00C868AA" w:rsidP="00CA4D94">
            <w:pPr>
              <w:tabs>
                <w:tab w:val="center" w:pos="4536"/>
                <w:tab w:val="right" w:pos="9072"/>
              </w:tabs>
              <w:rPr>
                <w:rFonts w:asciiTheme="majorHAnsi" w:hAnsiTheme="majorHAnsi"/>
              </w:rPr>
            </w:pPr>
            <w:sdt>
              <w:sdtPr>
                <w:rPr>
                  <w:rFonts w:asciiTheme="majorHAnsi" w:hAnsiTheme="majorHAnsi"/>
                </w:rPr>
                <w:id w:val="1361700578"/>
                <w:showingPlcHdr/>
              </w:sdtPr>
              <w:sdtEndPr/>
              <w:sdtContent>
                <w:r w:rsidR="002563DB" w:rsidRPr="002563DB">
                  <w:rPr>
                    <w:rStyle w:val="Platzhaltertext"/>
                    <w:rFonts w:asciiTheme="majorHAnsi" w:hAnsiTheme="majorHAnsi"/>
                  </w:rPr>
                  <w:t>Klicken Sie hier, um Text einzugeben.</w:t>
                </w:r>
              </w:sdtContent>
            </w:sdt>
          </w:p>
          <w:p w14:paraId="5B205B65" w14:textId="77777777" w:rsidR="002563DB" w:rsidRPr="002563DB" w:rsidRDefault="002563DB" w:rsidP="00CA4D94">
            <w:pPr>
              <w:tabs>
                <w:tab w:val="center" w:pos="4536"/>
                <w:tab w:val="right" w:pos="9072"/>
              </w:tabs>
              <w:rPr>
                <w:rFonts w:asciiTheme="majorHAnsi" w:hAnsiTheme="majorHAnsi"/>
              </w:rPr>
            </w:pPr>
          </w:p>
        </w:tc>
      </w:tr>
    </w:tbl>
    <w:p w14:paraId="564931DF" w14:textId="77777777" w:rsidR="002563DB" w:rsidRPr="002563DB" w:rsidRDefault="002563DB">
      <w:pPr>
        <w:rPr>
          <w:rFonts w:asciiTheme="majorHAnsi" w:hAnsiTheme="majorHAnsi"/>
          <w:sz w:val="22"/>
          <w:szCs w:val="22"/>
        </w:rPr>
      </w:pPr>
    </w:p>
    <w:p w14:paraId="67539535" w14:textId="13D26AAD" w:rsidR="002563DB" w:rsidRPr="0021540D" w:rsidRDefault="002563DB" w:rsidP="002563DB">
      <w:pPr>
        <w:jc w:val="center"/>
        <w:rPr>
          <w:rFonts w:asciiTheme="majorHAnsi" w:hAnsiTheme="majorHAnsi"/>
          <w:b/>
          <w:sz w:val="28"/>
          <w:szCs w:val="28"/>
        </w:rPr>
      </w:pPr>
      <w:r w:rsidRPr="0021540D">
        <w:rPr>
          <w:rFonts w:asciiTheme="majorHAnsi" w:hAnsiTheme="majorHAnsi"/>
          <w:b/>
          <w:sz w:val="28"/>
          <w:szCs w:val="28"/>
        </w:rPr>
        <w:t>Social Plugins</w:t>
      </w:r>
    </w:p>
    <w:p w14:paraId="0A533C8D" w14:textId="77777777" w:rsidR="002563DB" w:rsidRPr="002563DB" w:rsidRDefault="002563DB">
      <w:pPr>
        <w:rPr>
          <w:rFonts w:asciiTheme="majorHAnsi" w:hAnsiTheme="majorHAnsi"/>
          <w:sz w:val="22"/>
          <w:szCs w:val="22"/>
        </w:rPr>
      </w:pPr>
    </w:p>
    <w:p w14:paraId="3646AE90" w14:textId="77777777" w:rsidR="002563DB" w:rsidRPr="002563DB" w:rsidRDefault="002563DB">
      <w:pPr>
        <w:rPr>
          <w:rFonts w:asciiTheme="majorHAnsi" w:hAnsiTheme="majorHAnsi"/>
          <w:sz w:val="22"/>
          <w:szCs w:val="22"/>
        </w:rPr>
      </w:pPr>
    </w:p>
    <w:tbl>
      <w:tblPr>
        <w:tblStyle w:val="Tabellenraster"/>
        <w:tblW w:w="0" w:type="auto"/>
        <w:tblLook w:val="04A0" w:firstRow="1" w:lastRow="0" w:firstColumn="1" w:lastColumn="0" w:noHBand="0" w:noVBand="1"/>
      </w:tblPr>
      <w:tblGrid>
        <w:gridCol w:w="9060"/>
      </w:tblGrid>
      <w:tr w:rsidR="002563DB" w:rsidRPr="002563DB" w14:paraId="728FDE30" w14:textId="77777777" w:rsidTr="00CA4D94">
        <w:tc>
          <w:tcPr>
            <w:tcW w:w="9210" w:type="dxa"/>
            <w:shd w:val="clear" w:color="auto" w:fill="BFBFBF" w:themeFill="background1" w:themeFillShade="BF"/>
          </w:tcPr>
          <w:p w14:paraId="752C6E4D" w14:textId="2E6919B0" w:rsidR="002563DB" w:rsidRPr="002563DB" w:rsidRDefault="002563DB" w:rsidP="00CA4D94">
            <w:pPr>
              <w:jc w:val="center"/>
              <w:rPr>
                <w:rFonts w:asciiTheme="majorHAnsi" w:hAnsiTheme="majorHAnsi"/>
                <w:b/>
              </w:rPr>
            </w:pPr>
            <w:r w:rsidRPr="002563DB">
              <w:rPr>
                <w:rFonts w:asciiTheme="majorHAnsi" w:hAnsiTheme="majorHAnsi"/>
                <w:b/>
              </w:rPr>
              <w:t>Social Plugins, z. B. Like-Button oder Medien, Schaltflächen anderer Anbieter</w:t>
            </w:r>
          </w:p>
          <w:p w14:paraId="4490656D" w14:textId="77777777" w:rsidR="002563DB" w:rsidRPr="002563DB" w:rsidRDefault="002563DB" w:rsidP="00CA4D94">
            <w:pPr>
              <w:jc w:val="center"/>
              <w:rPr>
                <w:rFonts w:asciiTheme="majorHAnsi" w:hAnsiTheme="majorHAnsi"/>
                <w:b/>
              </w:rPr>
            </w:pPr>
          </w:p>
        </w:tc>
      </w:tr>
      <w:tr w:rsidR="002563DB" w:rsidRPr="002563DB" w14:paraId="2FFC6E8D" w14:textId="77777777" w:rsidTr="00CA4D94">
        <w:tc>
          <w:tcPr>
            <w:tcW w:w="9210" w:type="dxa"/>
          </w:tcPr>
          <w:p w14:paraId="5B215AE1" w14:textId="77777777" w:rsidR="002563DB" w:rsidRPr="002563DB" w:rsidRDefault="002563DB" w:rsidP="00CA4D94">
            <w:pPr>
              <w:tabs>
                <w:tab w:val="center" w:pos="4536"/>
                <w:tab w:val="right" w:pos="9072"/>
              </w:tabs>
              <w:rPr>
                <w:rFonts w:asciiTheme="majorHAnsi" w:hAnsiTheme="majorHAnsi"/>
              </w:rPr>
            </w:pPr>
            <w:r w:rsidRPr="002563DB">
              <w:rPr>
                <w:rFonts w:asciiTheme="majorHAnsi" w:hAnsiTheme="majorHAnsi"/>
              </w:rPr>
              <w:lastRenderedPageBreak/>
              <w:t>Hat der Webseitenbetreiber sonstige Präsenzen in sozialen Medien?</w:t>
            </w:r>
          </w:p>
          <w:p w14:paraId="3A405364" w14:textId="77777777" w:rsidR="002563DB" w:rsidRPr="002563DB" w:rsidRDefault="002563DB" w:rsidP="00CA4D94">
            <w:pPr>
              <w:tabs>
                <w:tab w:val="center" w:pos="4536"/>
                <w:tab w:val="right" w:pos="9072"/>
              </w:tabs>
              <w:rPr>
                <w:rFonts w:asciiTheme="majorHAnsi" w:hAnsiTheme="majorHAnsi"/>
              </w:rPr>
            </w:pPr>
          </w:p>
          <w:p w14:paraId="50CBF872" w14:textId="77777777" w:rsidR="002563DB" w:rsidRPr="002563DB" w:rsidRDefault="002563DB" w:rsidP="00CA4D94">
            <w:pPr>
              <w:tabs>
                <w:tab w:val="center" w:pos="4536"/>
                <w:tab w:val="right" w:pos="9072"/>
              </w:tabs>
              <w:rPr>
                <w:rFonts w:asciiTheme="majorHAnsi" w:hAnsiTheme="majorHAnsi"/>
              </w:rPr>
            </w:pPr>
          </w:p>
          <w:p w14:paraId="144BBE3E" w14:textId="29A857E2" w:rsidR="002563DB" w:rsidRPr="002563DB" w:rsidRDefault="002563DB" w:rsidP="00CA4D94">
            <w:pPr>
              <w:tabs>
                <w:tab w:val="center" w:pos="4536"/>
                <w:tab w:val="right" w:pos="9072"/>
              </w:tabs>
              <w:rPr>
                <w:rFonts w:asciiTheme="majorHAnsi" w:hAnsiTheme="majorHAnsi"/>
              </w:rPr>
            </w:pPr>
            <w:r w:rsidRPr="002563DB">
              <w:rPr>
                <w:rFonts w:asciiTheme="majorHAnsi" w:hAnsiTheme="majorHAnsi"/>
              </w:rPr>
              <w:t>Welche Plugins, Schaltflächen oder Medien werden auf der Website verwendet?</w:t>
            </w:r>
          </w:p>
          <w:p w14:paraId="2CEC2812" w14:textId="77777777" w:rsidR="002563DB" w:rsidRPr="002563DB" w:rsidRDefault="002563DB" w:rsidP="00CA4D94">
            <w:pPr>
              <w:tabs>
                <w:tab w:val="center" w:pos="4536"/>
                <w:tab w:val="right" w:pos="9072"/>
              </w:tabs>
              <w:rPr>
                <w:rFonts w:asciiTheme="majorHAnsi" w:hAnsiTheme="majorHAnsi"/>
              </w:rPr>
            </w:pPr>
          </w:p>
          <w:p w14:paraId="38CE0C18" w14:textId="7A085F92" w:rsidR="002563DB" w:rsidRPr="002563DB" w:rsidRDefault="00C868AA" w:rsidP="00CA4D94">
            <w:pPr>
              <w:tabs>
                <w:tab w:val="center" w:pos="4536"/>
                <w:tab w:val="right" w:pos="9072"/>
              </w:tabs>
              <w:rPr>
                <w:rFonts w:asciiTheme="majorHAnsi" w:hAnsiTheme="majorHAnsi"/>
              </w:rPr>
            </w:pPr>
            <w:sdt>
              <w:sdtPr>
                <w:rPr>
                  <w:rFonts w:asciiTheme="majorHAnsi" w:hAnsiTheme="majorHAnsi"/>
                </w:rPr>
                <w:id w:val="-331140451"/>
                <w14:checkbox>
                  <w14:checked w14:val="0"/>
                  <w14:checkedState w14:val="2612" w14:font="MS Gothic"/>
                  <w14:uncheckedState w14:val="2610" w14:font="MS Gothic"/>
                </w14:checkbox>
              </w:sdtPr>
              <w:sdtEndPr/>
              <w:sdtContent>
                <w:r w:rsidR="002563DB" w:rsidRPr="002563DB">
                  <w:rPr>
                    <w:rFonts w:ascii="MS Gothic" w:eastAsia="MS Gothic" w:hAnsi="MS Gothic" w:cs="MS Gothic" w:hint="eastAsia"/>
                  </w:rPr>
                  <w:t>☐</w:t>
                </w:r>
              </w:sdtContent>
            </w:sdt>
            <w:r w:rsidR="002563DB" w:rsidRPr="002563DB">
              <w:rPr>
                <w:rFonts w:asciiTheme="majorHAnsi" w:hAnsiTheme="majorHAnsi"/>
              </w:rPr>
              <w:t xml:space="preserve">  Facebook</w:t>
            </w:r>
          </w:p>
          <w:p w14:paraId="53B2B7B4" w14:textId="5180913B" w:rsidR="002563DB" w:rsidRPr="002563DB" w:rsidRDefault="00C868AA" w:rsidP="00CA4D94">
            <w:pPr>
              <w:tabs>
                <w:tab w:val="center" w:pos="4536"/>
                <w:tab w:val="right" w:pos="9072"/>
              </w:tabs>
              <w:rPr>
                <w:rFonts w:asciiTheme="majorHAnsi" w:hAnsiTheme="majorHAnsi"/>
              </w:rPr>
            </w:pPr>
            <w:sdt>
              <w:sdtPr>
                <w:rPr>
                  <w:rFonts w:asciiTheme="majorHAnsi" w:hAnsiTheme="majorHAnsi"/>
                </w:rPr>
                <w:id w:val="275298632"/>
                <w14:checkbox>
                  <w14:checked w14:val="0"/>
                  <w14:checkedState w14:val="2612" w14:font="MS Gothic"/>
                  <w14:uncheckedState w14:val="2610" w14:font="MS Gothic"/>
                </w14:checkbox>
              </w:sdtPr>
              <w:sdtEndPr/>
              <w:sdtContent>
                <w:r w:rsidR="002563DB" w:rsidRPr="002563DB">
                  <w:rPr>
                    <w:rFonts w:ascii="MS Gothic" w:eastAsia="MS Gothic" w:hAnsi="MS Gothic" w:cs="MS Gothic" w:hint="eastAsia"/>
                  </w:rPr>
                  <w:t>☐</w:t>
                </w:r>
              </w:sdtContent>
            </w:sdt>
            <w:r w:rsidR="002563DB" w:rsidRPr="002563DB">
              <w:rPr>
                <w:rFonts w:asciiTheme="majorHAnsi" w:hAnsiTheme="majorHAnsi"/>
              </w:rPr>
              <w:t xml:space="preserve">  Twitter</w:t>
            </w:r>
          </w:p>
          <w:p w14:paraId="02AB0DA5" w14:textId="1CC50FB1" w:rsidR="002563DB" w:rsidRPr="002563DB" w:rsidRDefault="00C868AA" w:rsidP="002563DB">
            <w:pPr>
              <w:tabs>
                <w:tab w:val="center" w:pos="4536"/>
                <w:tab w:val="right" w:pos="9072"/>
              </w:tabs>
              <w:rPr>
                <w:rFonts w:asciiTheme="majorHAnsi" w:hAnsiTheme="majorHAnsi"/>
              </w:rPr>
            </w:pPr>
            <w:sdt>
              <w:sdtPr>
                <w:rPr>
                  <w:rFonts w:asciiTheme="majorHAnsi" w:hAnsiTheme="majorHAnsi"/>
                </w:rPr>
                <w:id w:val="-385885967"/>
                <w14:checkbox>
                  <w14:checked w14:val="0"/>
                  <w14:checkedState w14:val="2612" w14:font="MS Gothic"/>
                  <w14:uncheckedState w14:val="2610" w14:font="MS Gothic"/>
                </w14:checkbox>
              </w:sdtPr>
              <w:sdtEndPr/>
              <w:sdtContent>
                <w:r w:rsidR="002563DB" w:rsidRPr="002563DB">
                  <w:rPr>
                    <w:rFonts w:ascii="MS Gothic" w:eastAsia="MS Gothic" w:hAnsi="MS Gothic" w:cs="MS Gothic" w:hint="eastAsia"/>
                  </w:rPr>
                  <w:t>☐</w:t>
                </w:r>
              </w:sdtContent>
            </w:sdt>
            <w:r w:rsidR="002563DB" w:rsidRPr="002563DB">
              <w:rPr>
                <w:rFonts w:asciiTheme="majorHAnsi" w:hAnsiTheme="majorHAnsi"/>
              </w:rPr>
              <w:t xml:space="preserve">  Instagram</w:t>
            </w:r>
          </w:p>
          <w:p w14:paraId="02064A81" w14:textId="28951C64" w:rsidR="002563DB" w:rsidRPr="002563DB" w:rsidRDefault="00C868AA" w:rsidP="002563DB">
            <w:pPr>
              <w:tabs>
                <w:tab w:val="center" w:pos="4536"/>
                <w:tab w:val="right" w:pos="9072"/>
              </w:tabs>
              <w:rPr>
                <w:rFonts w:asciiTheme="majorHAnsi" w:hAnsiTheme="majorHAnsi"/>
              </w:rPr>
            </w:pPr>
            <w:sdt>
              <w:sdtPr>
                <w:rPr>
                  <w:rFonts w:asciiTheme="majorHAnsi" w:hAnsiTheme="majorHAnsi"/>
                </w:rPr>
                <w:id w:val="-294833560"/>
                <w14:checkbox>
                  <w14:checked w14:val="0"/>
                  <w14:checkedState w14:val="2612" w14:font="MS Gothic"/>
                  <w14:uncheckedState w14:val="2610" w14:font="MS Gothic"/>
                </w14:checkbox>
              </w:sdtPr>
              <w:sdtEndPr/>
              <w:sdtContent>
                <w:r w:rsidR="002563DB" w:rsidRPr="002563DB">
                  <w:rPr>
                    <w:rFonts w:ascii="MS Gothic" w:eastAsia="MS Gothic" w:hAnsi="MS Gothic" w:cs="MS Gothic" w:hint="eastAsia"/>
                  </w:rPr>
                  <w:t>☐</w:t>
                </w:r>
              </w:sdtContent>
            </w:sdt>
            <w:r w:rsidR="002563DB" w:rsidRPr="002563DB">
              <w:rPr>
                <w:rFonts w:asciiTheme="majorHAnsi" w:hAnsiTheme="majorHAnsi"/>
              </w:rPr>
              <w:t xml:space="preserve">  Pinterest</w:t>
            </w:r>
          </w:p>
          <w:p w14:paraId="3FCD77FA" w14:textId="21F1525A" w:rsidR="002563DB" w:rsidRPr="002563DB" w:rsidRDefault="00C868AA" w:rsidP="002563DB">
            <w:pPr>
              <w:tabs>
                <w:tab w:val="center" w:pos="4536"/>
                <w:tab w:val="right" w:pos="9072"/>
              </w:tabs>
              <w:rPr>
                <w:rFonts w:asciiTheme="majorHAnsi" w:hAnsiTheme="majorHAnsi"/>
              </w:rPr>
            </w:pPr>
            <w:sdt>
              <w:sdtPr>
                <w:rPr>
                  <w:rFonts w:asciiTheme="majorHAnsi" w:hAnsiTheme="majorHAnsi"/>
                </w:rPr>
                <w:id w:val="-1932964260"/>
                <w14:checkbox>
                  <w14:checked w14:val="0"/>
                  <w14:checkedState w14:val="2612" w14:font="MS Gothic"/>
                  <w14:uncheckedState w14:val="2610" w14:font="MS Gothic"/>
                </w14:checkbox>
              </w:sdtPr>
              <w:sdtEndPr/>
              <w:sdtContent>
                <w:r w:rsidR="002563DB" w:rsidRPr="002563DB">
                  <w:rPr>
                    <w:rFonts w:ascii="MS Gothic" w:eastAsia="MS Gothic" w:hAnsi="MS Gothic" w:cs="MS Gothic" w:hint="eastAsia"/>
                  </w:rPr>
                  <w:t>☐</w:t>
                </w:r>
              </w:sdtContent>
            </w:sdt>
            <w:r w:rsidR="002563DB" w:rsidRPr="002563DB">
              <w:rPr>
                <w:rFonts w:asciiTheme="majorHAnsi" w:hAnsiTheme="majorHAnsi"/>
              </w:rPr>
              <w:t xml:space="preserve">  Flickr</w:t>
            </w:r>
          </w:p>
          <w:p w14:paraId="60CA65BE" w14:textId="3A99736E" w:rsidR="002563DB" w:rsidRPr="002563DB" w:rsidRDefault="00C868AA" w:rsidP="002563DB">
            <w:pPr>
              <w:tabs>
                <w:tab w:val="center" w:pos="4536"/>
                <w:tab w:val="right" w:pos="9072"/>
              </w:tabs>
              <w:rPr>
                <w:rFonts w:asciiTheme="majorHAnsi" w:hAnsiTheme="majorHAnsi"/>
              </w:rPr>
            </w:pPr>
            <w:sdt>
              <w:sdtPr>
                <w:rPr>
                  <w:rFonts w:asciiTheme="majorHAnsi" w:hAnsiTheme="majorHAnsi"/>
                </w:rPr>
                <w:id w:val="-1862266722"/>
                <w14:checkbox>
                  <w14:checked w14:val="0"/>
                  <w14:checkedState w14:val="2612" w14:font="MS Gothic"/>
                  <w14:uncheckedState w14:val="2610" w14:font="MS Gothic"/>
                </w14:checkbox>
              </w:sdtPr>
              <w:sdtEndPr/>
              <w:sdtContent>
                <w:r w:rsidR="002563DB" w:rsidRPr="002563DB">
                  <w:rPr>
                    <w:rFonts w:ascii="MS Gothic" w:eastAsia="MS Gothic" w:hAnsi="MS Gothic" w:cs="MS Gothic" w:hint="eastAsia"/>
                  </w:rPr>
                  <w:t>☐</w:t>
                </w:r>
              </w:sdtContent>
            </w:sdt>
            <w:r w:rsidR="002563DB" w:rsidRPr="002563DB">
              <w:rPr>
                <w:rFonts w:asciiTheme="majorHAnsi" w:hAnsiTheme="majorHAnsi"/>
              </w:rPr>
              <w:t xml:space="preserve">  Xing</w:t>
            </w:r>
          </w:p>
          <w:p w14:paraId="4C50779A" w14:textId="002A4713" w:rsidR="002563DB" w:rsidRPr="002563DB" w:rsidRDefault="00C868AA" w:rsidP="00CA4D94">
            <w:pPr>
              <w:tabs>
                <w:tab w:val="center" w:pos="4536"/>
                <w:tab w:val="right" w:pos="9072"/>
              </w:tabs>
              <w:rPr>
                <w:rFonts w:asciiTheme="majorHAnsi" w:hAnsiTheme="majorHAnsi"/>
              </w:rPr>
            </w:pPr>
            <w:sdt>
              <w:sdtPr>
                <w:rPr>
                  <w:rFonts w:asciiTheme="majorHAnsi" w:hAnsiTheme="majorHAnsi"/>
                </w:rPr>
                <w:id w:val="1474024157"/>
                <w14:checkbox>
                  <w14:checked w14:val="0"/>
                  <w14:checkedState w14:val="2612" w14:font="MS Gothic"/>
                  <w14:uncheckedState w14:val="2610" w14:font="MS Gothic"/>
                </w14:checkbox>
              </w:sdtPr>
              <w:sdtEndPr/>
              <w:sdtContent>
                <w:r w:rsidR="002563DB" w:rsidRPr="002563DB">
                  <w:rPr>
                    <w:rFonts w:ascii="MS Gothic" w:eastAsia="MS Gothic" w:hAnsi="MS Gothic" w:cs="MS Gothic" w:hint="eastAsia"/>
                  </w:rPr>
                  <w:t>☐</w:t>
                </w:r>
              </w:sdtContent>
            </w:sdt>
            <w:r w:rsidR="002563DB" w:rsidRPr="002563DB">
              <w:rPr>
                <w:rFonts w:asciiTheme="majorHAnsi" w:hAnsiTheme="majorHAnsi"/>
              </w:rPr>
              <w:t xml:space="preserve">  LinkedIn</w:t>
            </w:r>
          </w:p>
          <w:p w14:paraId="1B48EA9B" w14:textId="547D3058" w:rsidR="002563DB" w:rsidRPr="002563DB" w:rsidRDefault="00C868AA" w:rsidP="002563DB">
            <w:pPr>
              <w:tabs>
                <w:tab w:val="center" w:pos="4536"/>
                <w:tab w:val="right" w:pos="9072"/>
              </w:tabs>
              <w:rPr>
                <w:rFonts w:asciiTheme="majorHAnsi" w:hAnsiTheme="majorHAnsi"/>
              </w:rPr>
            </w:pPr>
            <w:sdt>
              <w:sdtPr>
                <w:rPr>
                  <w:rFonts w:asciiTheme="majorHAnsi" w:hAnsiTheme="majorHAnsi"/>
                </w:rPr>
                <w:id w:val="455301420"/>
                <w14:checkbox>
                  <w14:checked w14:val="0"/>
                  <w14:checkedState w14:val="2612" w14:font="MS Gothic"/>
                  <w14:uncheckedState w14:val="2610" w14:font="MS Gothic"/>
                </w14:checkbox>
              </w:sdtPr>
              <w:sdtEndPr/>
              <w:sdtContent>
                <w:r w:rsidR="002563DB" w:rsidRPr="002563DB">
                  <w:rPr>
                    <w:rFonts w:ascii="MS Gothic" w:eastAsia="MS Gothic" w:hAnsi="MS Gothic" w:cs="MS Gothic" w:hint="eastAsia"/>
                  </w:rPr>
                  <w:t>☐</w:t>
                </w:r>
              </w:sdtContent>
            </w:sdt>
            <w:r w:rsidR="002563DB" w:rsidRPr="002563DB">
              <w:rPr>
                <w:rFonts w:asciiTheme="majorHAnsi" w:hAnsiTheme="majorHAnsi"/>
              </w:rPr>
              <w:t xml:space="preserve">  YouTube</w:t>
            </w:r>
          </w:p>
          <w:p w14:paraId="5C823316" w14:textId="5755D257" w:rsidR="002563DB" w:rsidRPr="002563DB" w:rsidRDefault="00C868AA" w:rsidP="002563DB">
            <w:pPr>
              <w:tabs>
                <w:tab w:val="center" w:pos="4536"/>
                <w:tab w:val="right" w:pos="9072"/>
              </w:tabs>
              <w:rPr>
                <w:rFonts w:asciiTheme="majorHAnsi" w:hAnsiTheme="majorHAnsi"/>
              </w:rPr>
            </w:pPr>
            <w:sdt>
              <w:sdtPr>
                <w:rPr>
                  <w:rFonts w:asciiTheme="majorHAnsi" w:hAnsiTheme="majorHAnsi"/>
                </w:rPr>
                <w:id w:val="1689102044"/>
                <w14:checkbox>
                  <w14:checked w14:val="0"/>
                  <w14:checkedState w14:val="2612" w14:font="MS Gothic"/>
                  <w14:uncheckedState w14:val="2610" w14:font="MS Gothic"/>
                </w14:checkbox>
              </w:sdtPr>
              <w:sdtEndPr/>
              <w:sdtContent>
                <w:r w:rsidR="002563DB" w:rsidRPr="002563DB">
                  <w:rPr>
                    <w:rFonts w:ascii="MS Gothic" w:eastAsia="MS Gothic" w:hAnsi="MS Gothic" w:cs="MS Gothic" w:hint="eastAsia"/>
                  </w:rPr>
                  <w:t>☐</w:t>
                </w:r>
              </w:sdtContent>
            </w:sdt>
            <w:r w:rsidR="002563DB" w:rsidRPr="002563DB">
              <w:rPr>
                <w:rFonts w:asciiTheme="majorHAnsi" w:hAnsiTheme="majorHAnsi"/>
              </w:rPr>
              <w:t xml:space="preserve">  Google+</w:t>
            </w:r>
          </w:p>
          <w:p w14:paraId="0A3E5D12" w14:textId="7AC9F5F4" w:rsidR="002563DB" w:rsidRPr="002563DB" w:rsidRDefault="00C868AA" w:rsidP="00CA4D94">
            <w:pPr>
              <w:rPr>
                <w:rFonts w:asciiTheme="majorHAnsi" w:hAnsiTheme="majorHAnsi"/>
              </w:rPr>
            </w:pPr>
            <w:sdt>
              <w:sdtPr>
                <w:rPr>
                  <w:rFonts w:asciiTheme="majorHAnsi" w:hAnsiTheme="majorHAnsi"/>
                </w:rPr>
                <w:id w:val="1705985371"/>
                <w14:checkbox>
                  <w14:checked w14:val="0"/>
                  <w14:checkedState w14:val="2612" w14:font="MS Gothic"/>
                  <w14:uncheckedState w14:val="2610" w14:font="MS Gothic"/>
                </w14:checkbox>
              </w:sdtPr>
              <w:sdtEndPr/>
              <w:sdtContent>
                <w:r w:rsidR="002563DB" w:rsidRPr="002563DB">
                  <w:rPr>
                    <w:rFonts w:ascii="MS Gothic" w:eastAsia="MS Gothic" w:hAnsi="MS Gothic" w:cs="MS Gothic" w:hint="eastAsia"/>
                  </w:rPr>
                  <w:t>☐</w:t>
                </w:r>
              </w:sdtContent>
            </w:sdt>
            <w:r w:rsidR="002563DB" w:rsidRPr="002563DB">
              <w:rPr>
                <w:rFonts w:asciiTheme="majorHAnsi" w:hAnsiTheme="majorHAnsi"/>
              </w:rPr>
              <w:t xml:space="preserve">  Sonstige:  </w:t>
            </w:r>
            <w:sdt>
              <w:sdtPr>
                <w:rPr>
                  <w:rFonts w:asciiTheme="majorHAnsi" w:hAnsiTheme="majorHAnsi"/>
                </w:rPr>
                <w:id w:val="-219292439"/>
                <w:placeholder>
                  <w:docPart w:val="DefaultPlaceholder_1082065158"/>
                </w:placeholder>
                <w:showingPlcHdr/>
              </w:sdtPr>
              <w:sdtEndPr/>
              <w:sdtContent>
                <w:r w:rsidR="002563DB" w:rsidRPr="002563DB">
                  <w:rPr>
                    <w:rStyle w:val="Platzhaltertext"/>
                    <w:rFonts w:asciiTheme="majorHAnsi" w:hAnsiTheme="majorHAnsi"/>
                  </w:rPr>
                  <w:t>Klicken Sie hier, um Text einzugeben.</w:t>
                </w:r>
              </w:sdtContent>
            </w:sdt>
          </w:p>
          <w:p w14:paraId="42E1C653" w14:textId="77777777" w:rsidR="002563DB" w:rsidRPr="002563DB" w:rsidRDefault="002563DB" w:rsidP="00CA4D94">
            <w:pPr>
              <w:rPr>
                <w:rFonts w:asciiTheme="majorHAnsi" w:hAnsiTheme="majorHAnsi"/>
                <w:i/>
                <w:color w:val="C00000"/>
              </w:rPr>
            </w:pPr>
          </w:p>
          <w:p w14:paraId="5C8BFB90" w14:textId="4B182F28" w:rsidR="002563DB" w:rsidRPr="002563DB" w:rsidRDefault="002563DB" w:rsidP="002563DB">
            <w:pPr>
              <w:rPr>
                <w:rFonts w:asciiTheme="majorHAnsi" w:hAnsiTheme="majorHAnsi"/>
                <w:i/>
                <w:color w:val="C00000"/>
              </w:rPr>
            </w:pPr>
            <w:r w:rsidRPr="002563DB">
              <w:rPr>
                <w:rFonts w:asciiTheme="majorHAnsi" w:hAnsiTheme="majorHAnsi"/>
                <w:i/>
                <w:color w:val="C00000"/>
              </w:rPr>
              <w:t xml:space="preserve">Hinweis: Diese Plugins gelten derzeit als Datenschutzverstoß und sollten nicht eingebunden werden. Falls sie eingebunden werden sollen, dann sollte dies nur mit der sog. Shariff-Lösung erfolgen: </w:t>
            </w:r>
            <w:hyperlink r:id="rId31" w:history="1">
              <w:r w:rsidRPr="002563DB">
                <w:rPr>
                  <w:rStyle w:val="Hyperlink"/>
                  <w:rFonts w:asciiTheme="majorHAnsi" w:hAnsiTheme="majorHAnsi"/>
                  <w:i/>
                </w:rPr>
                <w:t>http://www.heise.de/ct/artikel/Shariff-Social-Media-Buttons-mit-Datenschutz-2467514.html</w:t>
              </w:r>
            </w:hyperlink>
          </w:p>
          <w:p w14:paraId="15852580" w14:textId="1C8A8263" w:rsidR="002563DB" w:rsidRPr="002563DB" w:rsidRDefault="002563DB" w:rsidP="00CA4D94">
            <w:pPr>
              <w:rPr>
                <w:rFonts w:asciiTheme="majorHAnsi" w:hAnsiTheme="majorHAnsi"/>
                <w:i/>
                <w:color w:val="C00000"/>
              </w:rPr>
            </w:pPr>
          </w:p>
        </w:tc>
      </w:tr>
      <w:tr w:rsidR="002563DB" w:rsidRPr="002563DB" w14:paraId="0D430452" w14:textId="77777777" w:rsidTr="00CA4D94">
        <w:tc>
          <w:tcPr>
            <w:tcW w:w="9210" w:type="dxa"/>
          </w:tcPr>
          <w:p w14:paraId="0229E2E8" w14:textId="77777777" w:rsidR="002563DB" w:rsidRPr="002563DB" w:rsidRDefault="002563DB" w:rsidP="00CA4D94">
            <w:pPr>
              <w:tabs>
                <w:tab w:val="center" w:pos="4536"/>
                <w:tab w:val="right" w:pos="9072"/>
              </w:tabs>
              <w:rPr>
                <w:rFonts w:asciiTheme="majorHAnsi" w:hAnsiTheme="majorHAnsi"/>
              </w:rPr>
            </w:pPr>
            <w:r w:rsidRPr="002563DB">
              <w:rPr>
                <w:rFonts w:asciiTheme="majorHAnsi" w:hAnsiTheme="majorHAnsi"/>
              </w:rPr>
              <w:t>Sonstiges:</w:t>
            </w:r>
          </w:p>
          <w:p w14:paraId="1BF27CEE" w14:textId="77777777" w:rsidR="002563DB" w:rsidRPr="002563DB" w:rsidRDefault="002563DB" w:rsidP="00CA4D94">
            <w:pPr>
              <w:tabs>
                <w:tab w:val="center" w:pos="4536"/>
                <w:tab w:val="right" w:pos="9072"/>
              </w:tabs>
              <w:rPr>
                <w:rFonts w:asciiTheme="majorHAnsi" w:hAnsiTheme="majorHAnsi"/>
              </w:rPr>
            </w:pPr>
          </w:p>
          <w:p w14:paraId="40AF751B" w14:textId="77777777" w:rsidR="002563DB" w:rsidRPr="002563DB" w:rsidRDefault="00C868AA" w:rsidP="00CA4D94">
            <w:pPr>
              <w:tabs>
                <w:tab w:val="center" w:pos="4536"/>
                <w:tab w:val="right" w:pos="9072"/>
              </w:tabs>
              <w:rPr>
                <w:rFonts w:asciiTheme="majorHAnsi" w:hAnsiTheme="majorHAnsi"/>
              </w:rPr>
            </w:pPr>
            <w:sdt>
              <w:sdtPr>
                <w:rPr>
                  <w:rFonts w:asciiTheme="majorHAnsi" w:hAnsiTheme="majorHAnsi"/>
                </w:rPr>
                <w:id w:val="-101644110"/>
                <w:showingPlcHdr/>
              </w:sdtPr>
              <w:sdtEndPr/>
              <w:sdtContent>
                <w:r w:rsidR="002563DB" w:rsidRPr="002563DB">
                  <w:rPr>
                    <w:rStyle w:val="Platzhaltertext"/>
                    <w:rFonts w:asciiTheme="majorHAnsi" w:hAnsiTheme="majorHAnsi"/>
                  </w:rPr>
                  <w:t>Klicken Sie hier, um Text einzugeben.</w:t>
                </w:r>
              </w:sdtContent>
            </w:sdt>
          </w:p>
          <w:p w14:paraId="262C5198" w14:textId="77777777" w:rsidR="002563DB" w:rsidRPr="002563DB" w:rsidRDefault="002563DB" w:rsidP="00CA4D94">
            <w:pPr>
              <w:tabs>
                <w:tab w:val="center" w:pos="4536"/>
                <w:tab w:val="right" w:pos="9072"/>
              </w:tabs>
              <w:rPr>
                <w:rFonts w:asciiTheme="majorHAnsi" w:hAnsiTheme="majorHAnsi"/>
              </w:rPr>
            </w:pPr>
          </w:p>
        </w:tc>
      </w:tr>
    </w:tbl>
    <w:p w14:paraId="64D262B9" w14:textId="77777777" w:rsidR="002563DB" w:rsidRPr="002563DB" w:rsidRDefault="002563DB">
      <w:pPr>
        <w:rPr>
          <w:rFonts w:asciiTheme="majorHAnsi" w:hAnsiTheme="majorHAnsi"/>
          <w:sz w:val="22"/>
          <w:szCs w:val="22"/>
        </w:rPr>
      </w:pPr>
    </w:p>
    <w:p w14:paraId="619F74FE" w14:textId="77777777" w:rsidR="002563DB" w:rsidRDefault="002563DB">
      <w:pPr>
        <w:rPr>
          <w:rFonts w:asciiTheme="majorHAnsi" w:hAnsiTheme="majorHAnsi"/>
          <w:sz w:val="22"/>
          <w:szCs w:val="22"/>
        </w:rPr>
      </w:pPr>
    </w:p>
    <w:p w14:paraId="37B9145B" w14:textId="77777777" w:rsidR="00A71AA7" w:rsidRPr="002563DB" w:rsidRDefault="00A71AA7">
      <w:pPr>
        <w:rPr>
          <w:rFonts w:asciiTheme="majorHAnsi" w:hAnsiTheme="majorHAnsi"/>
          <w:sz w:val="22"/>
          <w:szCs w:val="22"/>
        </w:rPr>
      </w:pPr>
    </w:p>
    <w:sectPr w:rsidR="00A71AA7" w:rsidRPr="002563DB" w:rsidSect="00AB4345">
      <w:headerReference w:type="even" r:id="rId32"/>
      <w:headerReference w:type="default" r:id="rId33"/>
      <w:footerReference w:type="default" r:id="rId34"/>
      <w:headerReference w:type="first" r:id="rId35"/>
      <w:pgSz w:w="11906" w:h="16838"/>
      <w:pgMar w:top="2835" w:right="1418"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696027" w14:textId="77777777" w:rsidR="00C868AA" w:rsidRDefault="00C868AA">
      <w:r>
        <w:separator/>
      </w:r>
    </w:p>
  </w:endnote>
  <w:endnote w:type="continuationSeparator" w:id="0">
    <w:p w14:paraId="20615712" w14:textId="77777777" w:rsidR="00C868AA" w:rsidRDefault="00C868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Lucida Grande">
    <w:altName w:val="Times New Roman"/>
    <w:charset w:val="00"/>
    <w:family w:val="auto"/>
    <w:pitch w:val="variable"/>
    <w:sig w:usb0="00000000" w:usb1="5000A1FF" w:usb2="00000000" w:usb3="00000000" w:csb0="000001B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Arial" w:hAnsi="Arial" w:cs="Arial"/>
        <w:sz w:val="16"/>
        <w:szCs w:val="16"/>
      </w:rPr>
      <w:id w:val="-360136727"/>
      <w:docPartObj>
        <w:docPartGallery w:val="Page Numbers (Bottom of Page)"/>
        <w:docPartUnique/>
      </w:docPartObj>
    </w:sdtPr>
    <w:sdtEndPr/>
    <w:sdtContent>
      <w:sdt>
        <w:sdtPr>
          <w:rPr>
            <w:rFonts w:ascii="Arial" w:hAnsi="Arial" w:cs="Arial"/>
            <w:sz w:val="16"/>
            <w:szCs w:val="16"/>
          </w:rPr>
          <w:id w:val="-1229151284"/>
          <w:docPartObj>
            <w:docPartGallery w:val="Page Numbers (Top of Page)"/>
            <w:docPartUnique/>
          </w:docPartObj>
        </w:sdtPr>
        <w:sdtEndPr/>
        <w:sdtContent>
          <w:p w14:paraId="393D97C0" w14:textId="77777777" w:rsidR="00854AB3" w:rsidRDefault="00854AB3" w:rsidP="00AB4345">
            <w:pPr>
              <w:pStyle w:val="Fuzeile"/>
              <w:jc w:val="center"/>
              <w:rPr>
                <w:rFonts w:ascii="Arial" w:hAnsi="Arial" w:cs="Arial"/>
                <w:sz w:val="16"/>
                <w:szCs w:val="16"/>
              </w:rPr>
            </w:pPr>
          </w:p>
          <w:p w14:paraId="0C6F1545" w14:textId="6D9FB584" w:rsidR="00854AB3" w:rsidRPr="0021296D" w:rsidRDefault="00854AB3" w:rsidP="00AB4345">
            <w:pPr>
              <w:pStyle w:val="Fuzeile"/>
              <w:jc w:val="center"/>
              <w:rPr>
                <w:rFonts w:ascii="Arial" w:hAnsi="Arial" w:cs="Arial"/>
                <w:sz w:val="16"/>
                <w:szCs w:val="16"/>
              </w:rPr>
            </w:pPr>
            <w:r w:rsidRPr="0021296D">
              <w:rPr>
                <w:rFonts w:ascii="Arial" w:hAnsi="Arial" w:cs="Arial"/>
                <w:sz w:val="16"/>
                <w:szCs w:val="16"/>
              </w:rPr>
              <w:t xml:space="preserve">netvocat </w:t>
            </w:r>
            <w:r>
              <w:rPr>
                <w:rFonts w:ascii="Arial" w:hAnsi="Arial" w:cs="Arial"/>
                <w:sz w:val="16"/>
                <w:szCs w:val="16"/>
              </w:rPr>
              <w:t>GmbH-Checkliste DSE</w:t>
            </w:r>
            <w:r w:rsidRPr="0021296D">
              <w:rPr>
                <w:rFonts w:ascii="Arial" w:hAnsi="Arial" w:cs="Arial"/>
                <w:sz w:val="16"/>
                <w:szCs w:val="16"/>
              </w:rPr>
              <w:t xml:space="preserve"> - Seite </w:t>
            </w:r>
            <w:r w:rsidRPr="0021296D">
              <w:rPr>
                <w:rFonts w:ascii="Arial" w:hAnsi="Arial" w:cs="Arial"/>
                <w:b/>
                <w:bCs/>
                <w:sz w:val="16"/>
                <w:szCs w:val="16"/>
              </w:rPr>
              <w:fldChar w:fldCharType="begin"/>
            </w:r>
            <w:r w:rsidRPr="0021296D">
              <w:rPr>
                <w:rFonts w:ascii="Arial" w:hAnsi="Arial" w:cs="Arial"/>
                <w:b/>
                <w:bCs/>
                <w:sz w:val="16"/>
                <w:szCs w:val="16"/>
              </w:rPr>
              <w:instrText>PAGE</w:instrText>
            </w:r>
            <w:r w:rsidRPr="0021296D">
              <w:rPr>
                <w:rFonts w:ascii="Arial" w:hAnsi="Arial" w:cs="Arial"/>
                <w:b/>
                <w:bCs/>
                <w:sz w:val="16"/>
                <w:szCs w:val="16"/>
              </w:rPr>
              <w:fldChar w:fldCharType="separate"/>
            </w:r>
            <w:r>
              <w:rPr>
                <w:rFonts w:ascii="Arial" w:hAnsi="Arial" w:cs="Arial"/>
                <w:b/>
                <w:bCs/>
                <w:noProof/>
                <w:sz w:val="16"/>
                <w:szCs w:val="16"/>
              </w:rPr>
              <w:t>4</w:t>
            </w:r>
            <w:r w:rsidRPr="0021296D">
              <w:rPr>
                <w:rFonts w:ascii="Arial" w:hAnsi="Arial" w:cs="Arial"/>
                <w:b/>
                <w:bCs/>
                <w:sz w:val="16"/>
                <w:szCs w:val="16"/>
              </w:rPr>
              <w:fldChar w:fldCharType="end"/>
            </w:r>
            <w:r w:rsidRPr="0021296D">
              <w:rPr>
                <w:rFonts w:ascii="Arial" w:hAnsi="Arial" w:cs="Arial"/>
                <w:sz w:val="16"/>
                <w:szCs w:val="16"/>
              </w:rPr>
              <w:t xml:space="preserve"> von </w:t>
            </w:r>
            <w:r w:rsidRPr="0021296D">
              <w:rPr>
                <w:rFonts w:ascii="Arial" w:hAnsi="Arial" w:cs="Arial"/>
                <w:b/>
                <w:bCs/>
                <w:sz w:val="16"/>
                <w:szCs w:val="16"/>
              </w:rPr>
              <w:fldChar w:fldCharType="begin"/>
            </w:r>
            <w:r w:rsidRPr="0021296D">
              <w:rPr>
                <w:rFonts w:ascii="Arial" w:hAnsi="Arial" w:cs="Arial"/>
                <w:b/>
                <w:bCs/>
                <w:sz w:val="16"/>
                <w:szCs w:val="16"/>
              </w:rPr>
              <w:instrText>NUMPAGES</w:instrText>
            </w:r>
            <w:r w:rsidRPr="0021296D">
              <w:rPr>
                <w:rFonts w:ascii="Arial" w:hAnsi="Arial" w:cs="Arial"/>
                <w:b/>
                <w:bCs/>
                <w:sz w:val="16"/>
                <w:szCs w:val="16"/>
              </w:rPr>
              <w:fldChar w:fldCharType="separate"/>
            </w:r>
            <w:r>
              <w:rPr>
                <w:rFonts w:ascii="Arial" w:hAnsi="Arial" w:cs="Arial"/>
                <w:b/>
                <w:bCs/>
                <w:noProof/>
                <w:sz w:val="16"/>
                <w:szCs w:val="16"/>
              </w:rPr>
              <w:t>42</w:t>
            </w:r>
            <w:r w:rsidRPr="0021296D">
              <w:rPr>
                <w:rFonts w:ascii="Arial" w:hAnsi="Arial" w:cs="Arial"/>
                <w:b/>
                <w:bCs/>
                <w:sz w:val="16"/>
                <w:szCs w:val="16"/>
              </w:rPr>
              <w:fldChar w:fldCharType="end"/>
            </w:r>
          </w:p>
        </w:sdtContent>
      </w:sdt>
    </w:sdtContent>
  </w:sdt>
  <w:p w14:paraId="1C8FA361" w14:textId="77777777" w:rsidR="00854AB3" w:rsidRDefault="00854AB3">
    <w:pPr>
      <w:pStyle w:val="Fuzeile"/>
    </w:pPr>
  </w:p>
  <w:p w14:paraId="4D7B7344" w14:textId="77777777" w:rsidR="00854AB3" w:rsidRDefault="00854AB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8B1AA2" w14:textId="77777777" w:rsidR="00C868AA" w:rsidRDefault="00C868AA">
      <w:r>
        <w:separator/>
      </w:r>
    </w:p>
  </w:footnote>
  <w:footnote w:type="continuationSeparator" w:id="0">
    <w:p w14:paraId="42527593" w14:textId="77777777" w:rsidR="00C868AA" w:rsidRDefault="00C868A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7C5B66" w14:textId="77777777" w:rsidR="00854AB3" w:rsidRDefault="00C868AA">
    <w:pPr>
      <w:pStyle w:val="Kopfzeile"/>
    </w:pPr>
    <w:r>
      <w:rPr>
        <w:noProof/>
      </w:rPr>
      <w:pict w14:anchorId="2C9CE7F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2053" type="#_x0000_t75" style="position:absolute;margin-left:0;margin-top:0;width:600.95pt;height:847.45pt;z-index:-251656192;mso-position-horizontal:center;mso-position-horizontal-relative:margin;mso-position-vertical:center;mso-position-vertical-relative:margin" o:allowincell="f">
          <v:imagedata r:id="rId1" o:title="netvocat_briefpapier_final"/>
          <w10:wrap anchorx="margin" anchory="margin"/>
        </v:shape>
      </w:pict>
    </w:r>
  </w:p>
  <w:p w14:paraId="18CB2815" w14:textId="77777777" w:rsidR="00854AB3" w:rsidRDefault="00854AB3"/>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079B00" w14:textId="77777777" w:rsidR="00854AB3" w:rsidRDefault="00C868AA">
    <w:pPr>
      <w:pStyle w:val="Kopfzeile"/>
    </w:pPr>
    <w:r>
      <w:rPr>
        <w:noProof/>
      </w:rPr>
      <w:pict w14:anchorId="1A7C843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2054" type="#_x0000_t75" style="position:absolute;margin-left:-73.7pt;margin-top:-143.35pt;width:600.95pt;height:847.45pt;z-index:-251655168;mso-position-horizontal-relative:margin;mso-position-vertical-relative:margin" o:allowincell="f">
          <v:imagedata r:id="rId1" o:title="netvocat_briefpapier_final"/>
          <w10:wrap anchorx="margin" anchory="margin"/>
        </v:shape>
      </w:pict>
    </w:r>
  </w:p>
  <w:p w14:paraId="3CD21283" w14:textId="77777777" w:rsidR="00854AB3" w:rsidRDefault="00854AB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130737" w14:textId="77777777" w:rsidR="00854AB3" w:rsidRDefault="00C868AA">
    <w:pPr>
      <w:pStyle w:val="Kopfzeile"/>
    </w:pPr>
    <w:r>
      <w:rPr>
        <w:noProof/>
      </w:rPr>
      <w:pict w14:anchorId="35E816E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2052" type="#_x0000_t75" style="position:absolute;margin-left:0;margin-top:0;width:600.95pt;height:847.45pt;z-index:-251657216;mso-position-horizontal:center;mso-position-horizontal-relative:margin;mso-position-vertical:center;mso-position-vertical-relative:margin" o:allowincell="f">
          <v:imagedata r:id="rId1" o:title="netvocat_briefpapier_final"/>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B961D7"/>
    <w:multiLevelType w:val="hybridMultilevel"/>
    <w:tmpl w:val="68F26A36"/>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defaultTabStop w:val="708"/>
  <w:hyphenationZone w:val="425"/>
  <w:doNotShadeFormData/>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4471"/>
    <w:rsid w:val="00047F30"/>
    <w:rsid w:val="000802AB"/>
    <w:rsid w:val="000C3E7F"/>
    <w:rsid w:val="00175A54"/>
    <w:rsid w:val="001B7140"/>
    <w:rsid w:val="0021540D"/>
    <w:rsid w:val="0024565E"/>
    <w:rsid w:val="002563DB"/>
    <w:rsid w:val="00276A11"/>
    <w:rsid w:val="002A0E31"/>
    <w:rsid w:val="002E3EBC"/>
    <w:rsid w:val="003873F7"/>
    <w:rsid w:val="00391CAE"/>
    <w:rsid w:val="00403AA6"/>
    <w:rsid w:val="004A687C"/>
    <w:rsid w:val="004E487A"/>
    <w:rsid w:val="004F3602"/>
    <w:rsid w:val="005B5826"/>
    <w:rsid w:val="00621021"/>
    <w:rsid w:val="00670236"/>
    <w:rsid w:val="00696643"/>
    <w:rsid w:val="00696FC6"/>
    <w:rsid w:val="006C1AB9"/>
    <w:rsid w:val="006F4B14"/>
    <w:rsid w:val="00743345"/>
    <w:rsid w:val="007820BC"/>
    <w:rsid w:val="00854AB3"/>
    <w:rsid w:val="00894DD8"/>
    <w:rsid w:val="008E37BA"/>
    <w:rsid w:val="009063BA"/>
    <w:rsid w:val="009B2C0D"/>
    <w:rsid w:val="00A12B41"/>
    <w:rsid w:val="00A71AA7"/>
    <w:rsid w:val="00A80174"/>
    <w:rsid w:val="00A850FB"/>
    <w:rsid w:val="00AA4471"/>
    <w:rsid w:val="00AB4345"/>
    <w:rsid w:val="00B1157A"/>
    <w:rsid w:val="00B27A34"/>
    <w:rsid w:val="00B31D94"/>
    <w:rsid w:val="00B466B3"/>
    <w:rsid w:val="00BB1B39"/>
    <w:rsid w:val="00BB7CCE"/>
    <w:rsid w:val="00BC1096"/>
    <w:rsid w:val="00C35E27"/>
    <w:rsid w:val="00C5240C"/>
    <w:rsid w:val="00C54E1E"/>
    <w:rsid w:val="00C8667E"/>
    <w:rsid w:val="00C868AA"/>
    <w:rsid w:val="00CA4D94"/>
    <w:rsid w:val="00CB692F"/>
    <w:rsid w:val="00D179B0"/>
    <w:rsid w:val="00DA3659"/>
    <w:rsid w:val="00E42385"/>
    <w:rsid w:val="00E66AFC"/>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5"/>
    <o:shapelayout v:ext="edit">
      <o:idmap v:ext="edit" data="1"/>
    </o:shapelayout>
  </w:shapeDefaults>
  <w:decimalSymbol w:val=","/>
  <w:listSeparator w:val=";"/>
  <w14:docId w14:val="56BA49F8"/>
  <w14:defaultImageDpi w14:val="300"/>
  <w15:docId w15:val="{C9E68C5D-2EB4-400A-840F-238140AD84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EastAsia" w:hAnsi="Arial" w:cstheme="minorBidi"/>
        <w:sz w:val="24"/>
        <w:szCs w:val="24"/>
        <w:lang w:val="de-DE" w:eastAsia="de-DE"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7">
    <w:name w:val="heading 7"/>
    <w:aliases w:val="alpha"/>
    <w:basedOn w:val="Standard"/>
    <w:next w:val="Standard"/>
    <w:link w:val="berschrift7Zchn"/>
    <w:uiPriority w:val="9"/>
    <w:unhideWhenUsed/>
    <w:qFormat/>
    <w:rsid w:val="00696FC6"/>
    <w:pPr>
      <w:keepNext/>
      <w:keepLines/>
      <w:spacing w:before="200" w:line="360" w:lineRule="auto"/>
      <w:jc w:val="both"/>
      <w:outlineLvl w:val="6"/>
    </w:pPr>
    <w:rPr>
      <w:rFonts w:ascii="Times New Roman" w:eastAsiaTheme="majorEastAsia" w:hAnsi="Times New Roman" w:cstheme="majorBidi"/>
      <w:b/>
      <w:iCs/>
      <w:color w:val="404040" w:themeColor="text1" w:themeTint="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7Zchn">
    <w:name w:val="Überschrift 7 Zchn"/>
    <w:aliases w:val="alpha Zchn"/>
    <w:basedOn w:val="Absatz-Standardschriftart"/>
    <w:link w:val="berschrift7"/>
    <w:uiPriority w:val="9"/>
    <w:rsid w:val="00696FC6"/>
    <w:rPr>
      <w:rFonts w:ascii="Times New Roman" w:eastAsiaTheme="majorEastAsia" w:hAnsi="Times New Roman" w:cstheme="majorBidi"/>
      <w:b/>
      <w:iCs/>
      <w:color w:val="404040" w:themeColor="text1" w:themeTint="BF"/>
    </w:rPr>
  </w:style>
  <w:style w:type="paragraph" w:styleId="Kopfzeile">
    <w:name w:val="header"/>
    <w:basedOn w:val="Standard"/>
    <w:link w:val="KopfzeileZchn"/>
    <w:rsid w:val="00AA4471"/>
    <w:pPr>
      <w:tabs>
        <w:tab w:val="center" w:pos="4536"/>
        <w:tab w:val="right" w:pos="9072"/>
      </w:tabs>
    </w:pPr>
    <w:rPr>
      <w:rFonts w:ascii="Times New Roman" w:eastAsia="Times New Roman" w:hAnsi="Times New Roman" w:cs="Times New Roman"/>
    </w:rPr>
  </w:style>
  <w:style w:type="character" w:customStyle="1" w:styleId="KopfzeileZchn">
    <w:name w:val="Kopfzeile Zchn"/>
    <w:basedOn w:val="Absatz-Standardschriftart"/>
    <w:link w:val="Kopfzeile"/>
    <w:rsid w:val="00AA4471"/>
    <w:rPr>
      <w:rFonts w:ascii="Times New Roman" w:eastAsia="Times New Roman" w:hAnsi="Times New Roman" w:cs="Times New Roman"/>
    </w:rPr>
  </w:style>
  <w:style w:type="paragraph" w:styleId="Fuzeile">
    <w:name w:val="footer"/>
    <w:basedOn w:val="Standard"/>
    <w:link w:val="FuzeileZchn"/>
    <w:uiPriority w:val="99"/>
    <w:rsid w:val="00AA4471"/>
    <w:pPr>
      <w:tabs>
        <w:tab w:val="center" w:pos="4536"/>
        <w:tab w:val="right" w:pos="9072"/>
      </w:tabs>
    </w:pPr>
    <w:rPr>
      <w:rFonts w:ascii="Times New Roman" w:eastAsia="Times New Roman" w:hAnsi="Times New Roman" w:cs="Times New Roman"/>
    </w:rPr>
  </w:style>
  <w:style w:type="character" w:customStyle="1" w:styleId="FuzeileZchn">
    <w:name w:val="Fußzeile Zchn"/>
    <w:basedOn w:val="Absatz-Standardschriftart"/>
    <w:link w:val="Fuzeile"/>
    <w:uiPriority w:val="99"/>
    <w:rsid w:val="00AA4471"/>
    <w:rPr>
      <w:rFonts w:ascii="Times New Roman" w:eastAsia="Times New Roman" w:hAnsi="Times New Roman" w:cs="Times New Roman"/>
    </w:rPr>
  </w:style>
  <w:style w:type="table" w:styleId="Tabellenraster">
    <w:name w:val="Table Grid"/>
    <w:basedOn w:val="NormaleTabelle"/>
    <w:uiPriority w:val="59"/>
    <w:rsid w:val="00AA4471"/>
    <w:rPr>
      <w:rFonts w:ascii="Calibri" w:eastAsia="Calibri" w:hAnsi="Calibri" w:cs="Times New Roman"/>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echblasentext">
    <w:name w:val="Balloon Text"/>
    <w:basedOn w:val="Standard"/>
    <w:link w:val="SprechblasentextZchn"/>
    <w:uiPriority w:val="99"/>
    <w:semiHidden/>
    <w:unhideWhenUsed/>
    <w:rsid w:val="00AA4471"/>
    <w:rPr>
      <w:rFonts w:ascii="Lucida Grande" w:hAnsi="Lucida Grande"/>
      <w:sz w:val="18"/>
      <w:szCs w:val="18"/>
    </w:rPr>
  </w:style>
  <w:style w:type="character" w:customStyle="1" w:styleId="SprechblasentextZchn">
    <w:name w:val="Sprechblasentext Zchn"/>
    <w:basedOn w:val="Absatz-Standardschriftart"/>
    <w:link w:val="Sprechblasentext"/>
    <w:uiPriority w:val="99"/>
    <w:semiHidden/>
    <w:rsid w:val="00AA4471"/>
    <w:rPr>
      <w:rFonts w:ascii="Lucida Grande" w:hAnsi="Lucida Grande"/>
      <w:sz w:val="18"/>
      <w:szCs w:val="18"/>
    </w:rPr>
  </w:style>
  <w:style w:type="character" w:styleId="Hyperlink">
    <w:name w:val="Hyperlink"/>
    <w:basedOn w:val="Absatz-Standardschriftart"/>
    <w:uiPriority w:val="99"/>
    <w:unhideWhenUsed/>
    <w:rsid w:val="004F3602"/>
    <w:rPr>
      <w:color w:val="0000FF" w:themeColor="hyperlink"/>
      <w:u w:val="single"/>
    </w:rPr>
  </w:style>
  <w:style w:type="paragraph" w:styleId="Listenabsatz">
    <w:name w:val="List Paragraph"/>
    <w:basedOn w:val="Standard"/>
    <w:uiPriority w:val="34"/>
    <w:qFormat/>
    <w:rsid w:val="004F3602"/>
    <w:pPr>
      <w:ind w:left="720"/>
      <w:contextualSpacing/>
    </w:pPr>
  </w:style>
  <w:style w:type="character" w:styleId="Platzhaltertext">
    <w:name w:val="Placeholder Text"/>
    <w:basedOn w:val="Absatz-Standardschriftart"/>
    <w:uiPriority w:val="99"/>
    <w:semiHidden/>
    <w:rsid w:val="004F3602"/>
    <w:rPr>
      <w:color w:val="808080"/>
    </w:rPr>
  </w:style>
  <w:style w:type="character" w:customStyle="1" w:styleId="ts-muster-content">
    <w:name w:val="ts-muster-content"/>
    <w:basedOn w:val="Absatz-Standardschriftart"/>
    <w:rsid w:val="006C1AB9"/>
  </w:style>
  <w:style w:type="character" w:styleId="Fett">
    <w:name w:val="Strong"/>
    <w:basedOn w:val="Absatz-Standardschriftart"/>
    <w:uiPriority w:val="22"/>
    <w:qFormat/>
    <w:rsid w:val="00175A54"/>
    <w:rPr>
      <w:b/>
      <w:bCs/>
    </w:rPr>
  </w:style>
  <w:style w:type="character" w:customStyle="1" w:styleId="ts-muster-info">
    <w:name w:val="ts-muster-info"/>
    <w:basedOn w:val="Absatz-Standardschriftart"/>
    <w:rsid w:val="002154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https://dsgvo-gesetz.de/art-37-dsgvo/" TargetMode="External"/><Relationship Id="rId13" Type="http://schemas.openxmlformats.org/officeDocument/2006/relationships/hyperlink" Target="https://tools.google.com/dlpage/gaoptout?hl=de" TargetMode="External"/><Relationship Id="rId18" Type="http://schemas.openxmlformats.org/officeDocument/2006/relationships/hyperlink" Target="https://support.google.com/analytics/answer/7667196?hl=de" TargetMode="External"/><Relationship Id="rId26" Type="http://schemas.openxmlformats.org/officeDocument/2006/relationships/hyperlink" Target="https://optout.ioam.de/" TargetMode="External"/><Relationship Id="rId3" Type="http://schemas.openxmlformats.org/officeDocument/2006/relationships/settings" Target="settings.xml"/><Relationship Id="rId21" Type="http://schemas.openxmlformats.org/officeDocument/2006/relationships/hyperlink" Target="http://static.googleusercontent.com/media/www.google.com/de//analytics/terms/de.pdf" TargetMode="External"/><Relationship Id="rId34" Type="http://schemas.openxmlformats.org/officeDocument/2006/relationships/footer" Target="footer1.xml"/><Relationship Id="rId7" Type="http://schemas.openxmlformats.org/officeDocument/2006/relationships/hyperlink" Target="http://www.musterwebsite.de" TargetMode="External"/><Relationship Id="rId12" Type="http://schemas.openxmlformats.org/officeDocument/2006/relationships/hyperlink" Target="https://support.google.com/analytics/answer/7667196?hl=de" TargetMode="External"/><Relationship Id="rId17" Type="http://schemas.openxmlformats.org/officeDocument/2006/relationships/hyperlink" Target="https://support.google.com/analytics/answer/2838718?hl=de&amp;ref_topic=2919631" TargetMode="External"/><Relationship Id="rId25" Type="http://schemas.openxmlformats.org/officeDocument/2006/relationships/hyperlink" Target="http://static.googleusercontent.com/media/www.google.com/de//analytics/terms/de.pdf" TargetMode="External"/><Relationship Id="rId33" Type="http://schemas.openxmlformats.org/officeDocument/2006/relationships/header" Target="header2.xm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support.google.com/analytics/answer/3123662" TargetMode="External"/><Relationship Id="rId20" Type="http://schemas.openxmlformats.org/officeDocument/2006/relationships/hyperlink" Target="https://www.projekt29.de/google-analytics-datenschutzkonformer-einsatz-in-5-schritten/" TargetMode="External"/><Relationship Id="rId29" Type="http://schemas.openxmlformats.org/officeDocument/2006/relationships/hyperlink" Target="http://www.heise.de/ct/artikel/Shariff-Social-Media-Buttons-mit-Datenschutz-2467514.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musterwebsite.de" TargetMode="External"/><Relationship Id="rId24" Type="http://schemas.openxmlformats.org/officeDocument/2006/relationships/hyperlink" Target="http://www.google.com/ads/preferences" TargetMode="External"/><Relationship Id="rId32" Type="http://schemas.openxmlformats.org/officeDocument/2006/relationships/header" Target="header1.xml"/><Relationship Id="rId37" Type="http://schemas.openxmlformats.org/officeDocument/2006/relationships/glossaryDocument" Target="glossary/document.xml"/><Relationship Id="rId5" Type="http://schemas.openxmlformats.org/officeDocument/2006/relationships/footnotes" Target="footnotes.xml"/><Relationship Id="rId15" Type="http://schemas.openxmlformats.org/officeDocument/2006/relationships/hyperlink" Target="http://static.googleusercontent.com/media/www.google.com/de//analytics/terms/de.pdf" TargetMode="External"/><Relationship Id="rId23" Type="http://schemas.openxmlformats.org/officeDocument/2006/relationships/hyperlink" Target="https://support.google.com/analytics/answer/7667196?hl=de" TargetMode="External"/><Relationship Id="rId28" Type="http://schemas.openxmlformats.org/officeDocument/2006/relationships/hyperlink" Target="https://www.internetkurse-koeln.de/wordpress-kommentar-ip-adressen-nicht-speichern-warum-und-wie/" TargetMode="External"/><Relationship Id="rId36" Type="http://schemas.openxmlformats.org/officeDocument/2006/relationships/fontTable" Target="fontTable.xml"/><Relationship Id="rId10" Type="http://schemas.openxmlformats.org/officeDocument/2006/relationships/hyperlink" Target="http://www.musterwebsite.de" TargetMode="External"/><Relationship Id="rId19" Type="http://schemas.openxmlformats.org/officeDocument/2006/relationships/hyperlink" Target="https://tools.google.com/dlpage/gaoptout?hl=de" TargetMode="External"/><Relationship Id="rId31" Type="http://schemas.openxmlformats.org/officeDocument/2006/relationships/hyperlink" Target="http://www.heise.de/ct/artikel/Shariff-Social-Media-Buttons-mit-Datenschutz-2467514.html" TargetMode="External"/><Relationship Id="rId4" Type="http://schemas.openxmlformats.org/officeDocument/2006/relationships/webSettings" Target="webSettings.xml"/><Relationship Id="rId9" Type="http://schemas.openxmlformats.org/officeDocument/2006/relationships/hyperlink" Target="https://dsgvo-gesetz.de/bdsg-neu/38-bdsg-neu/" TargetMode="External"/><Relationship Id="rId14" Type="http://schemas.openxmlformats.org/officeDocument/2006/relationships/hyperlink" Target="https://www.projekt29.de/google-analytics-datenschutzkonformer-einsatz-in-5-schritten/" TargetMode="External"/><Relationship Id="rId22" Type="http://schemas.openxmlformats.org/officeDocument/2006/relationships/hyperlink" Target="https://policies.google.com/technologies/ads?hl=de" TargetMode="External"/><Relationship Id="rId27" Type="http://schemas.openxmlformats.org/officeDocument/2006/relationships/hyperlink" Target="https://mailchimp.com/legal/forms/data-processing-agreement/" TargetMode="External"/><Relationship Id="rId30" Type="http://schemas.openxmlformats.org/officeDocument/2006/relationships/hyperlink" Target="http://www.heise.de/ct/artikel/Shariff-Social-Media-Buttons-mit-Datenschutz-2467514.html" TargetMode="External"/><Relationship Id="rId35"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082065158"/>
        <w:category>
          <w:name w:val="Allgemein"/>
          <w:gallery w:val="placeholder"/>
        </w:category>
        <w:types>
          <w:type w:val="bbPlcHdr"/>
        </w:types>
        <w:behaviors>
          <w:behavior w:val="content"/>
        </w:behaviors>
        <w:guid w:val="{508ABDA0-FDBE-48CF-A552-5B41C46B6DC9}"/>
      </w:docPartPr>
      <w:docPartBody>
        <w:p w:rsidR="00FE62AB" w:rsidRDefault="00FE62AB">
          <w:r w:rsidRPr="00647FF1">
            <w:rPr>
              <w:rStyle w:val="Platzhaltertext"/>
            </w:rPr>
            <w:t>Klicken Sie hier, um Text einzugeben.</w:t>
          </w:r>
        </w:p>
      </w:docPartBody>
    </w:docPart>
    <w:docPart>
      <w:docPartPr>
        <w:name w:val="15D7D4FB1A2C45CBACF0608B7FA10B0B"/>
        <w:category>
          <w:name w:val="Allgemein"/>
          <w:gallery w:val="placeholder"/>
        </w:category>
        <w:types>
          <w:type w:val="bbPlcHdr"/>
        </w:types>
        <w:behaviors>
          <w:behavior w:val="content"/>
        </w:behaviors>
        <w:guid w:val="{0BDDB36A-D432-4D8B-889E-004C480BB763}"/>
      </w:docPartPr>
      <w:docPartBody>
        <w:p w:rsidR="00FE62AB" w:rsidRDefault="00FE62AB" w:rsidP="00FE62AB">
          <w:pPr>
            <w:pStyle w:val="15D7D4FB1A2C45CBACF0608B7FA10B0B"/>
          </w:pPr>
          <w:r w:rsidRPr="00647FF1">
            <w:rPr>
              <w:rStyle w:val="Platzhaltertext"/>
            </w:rPr>
            <w:t>Klicken Sie hier, um Text einzugeben.</w:t>
          </w:r>
        </w:p>
      </w:docPartBody>
    </w:docPart>
    <w:docPart>
      <w:docPartPr>
        <w:name w:val="913B121C721F43419D5C753750AB9F19"/>
        <w:category>
          <w:name w:val="Allgemein"/>
          <w:gallery w:val="placeholder"/>
        </w:category>
        <w:types>
          <w:type w:val="bbPlcHdr"/>
        </w:types>
        <w:behaviors>
          <w:behavior w:val="content"/>
        </w:behaviors>
        <w:guid w:val="{02FFF3F4-C893-47BE-B5B2-4AB4A31DD768}"/>
      </w:docPartPr>
      <w:docPartBody>
        <w:p w:rsidR="00FE62AB" w:rsidRDefault="00FE62AB" w:rsidP="00FE62AB">
          <w:pPr>
            <w:pStyle w:val="913B121C721F43419D5C753750AB9F19"/>
          </w:pPr>
          <w:r w:rsidRPr="00647FF1">
            <w:rPr>
              <w:rStyle w:val="Platzhaltertext"/>
            </w:rPr>
            <w:t>Klicken Sie hier, um Text einzugeben.</w:t>
          </w:r>
        </w:p>
      </w:docPartBody>
    </w:docPart>
    <w:docPart>
      <w:docPartPr>
        <w:name w:val="01C19ED8CE69456E848B4D2893A10425"/>
        <w:category>
          <w:name w:val="Allgemein"/>
          <w:gallery w:val="placeholder"/>
        </w:category>
        <w:types>
          <w:type w:val="bbPlcHdr"/>
        </w:types>
        <w:behaviors>
          <w:behavior w:val="content"/>
        </w:behaviors>
        <w:guid w:val="{F86363DD-B6B0-4E59-BE93-F2574605CC39}"/>
      </w:docPartPr>
      <w:docPartBody>
        <w:p w:rsidR="00FE62AB" w:rsidRDefault="00FE62AB" w:rsidP="00FE62AB">
          <w:pPr>
            <w:pStyle w:val="01C19ED8CE69456E848B4D2893A10425"/>
          </w:pPr>
          <w:r w:rsidRPr="00647FF1">
            <w:rPr>
              <w:rStyle w:val="Platzhaltertext"/>
            </w:rPr>
            <w:t>Klicken Sie hier, um Text einzugeben.</w:t>
          </w:r>
        </w:p>
      </w:docPartBody>
    </w:docPart>
    <w:docPart>
      <w:docPartPr>
        <w:name w:val="DAA9E5A417544915BDD964FB95161F98"/>
        <w:category>
          <w:name w:val="Allgemein"/>
          <w:gallery w:val="placeholder"/>
        </w:category>
        <w:types>
          <w:type w:val="bbPlcHdr"/>
        </w:types>
        <w:behaviors>
          <w:behavior w:val="content"/>
        </w:behaviors>
        <w:guid w:val="{86D20CE3-53D5-4319-A076-87496E23DBE0}"/>
      </w:docPartPr>
      <w:docPartBody>
        <w:p w:rsidR="00FE62AB" w:rsidRDefault="00FE62AB" w:rsidP="00FE62AB">
          <w:pPr>
            <w:pStyle w:val="DAA9E5A417544915BDD964FB95161F98"/>
          </w:pPr>
          <w:r w:rsidRPr="00647FF1">
            <w:rPr>
              <w:rStyle w:val="Platzhaltertext"/>
            </w:rPr>
            <w:t>Klicken Sie hier, um Text einzugeben.</w:t>
          </w:r>
        </w:p>
      </w:docPartBody>
    </w:docPart>
    <w:docPart>
      <w:docPartPr>
        <w:name w:val="A99A8AFDEA024D10BBBF9C4FD9A2C9A4"/>
        <w:category>
          <w:name w:val="Allgemein"/>
          <w:gallery w:val="placeholder"/>
        </w:category>
        <w:types>
          <w:type w:val="bbPlcHdr"/>
        </w:types>
        <w:behaviors>
          <w:behavior w:val="content"/>
        </w:behaviors>
        <w:guid w:val="{C6EB7355-A95F-4FFB-B1CC-AA71102C0DB5}"/>
      </w:docPartPr>
      <w:docPartBody>
        <w:p w:rsidR="00DB2CDE" w:rsidRDefault="00FE62AB" w:rsidP="00FE62AB">
          <w:pPr>
            <w:pStyle w:val="A99A8AFDEA024D10BBBF9C4FD9A2C9A4"/>
          </w:pPr>
          <w:r w:rsidRPr="00647FF1">
            <w:rPr>
              <w:rStyle w:val="Platzhaltertext"/>
            </w:rPr>
            <w:t>Klicken Sie hier, um Text einzugeben.</w:t>
          </w:r>
        </w:p>
      </w:docPartBody>
    </w:docPart>
    <w:docPart>
      <w:docPartPr>
        <w:name w:val="0010FE9AB9E64BD08F7CE32302771271"/>
        <w:category>
          <w:name w:val="Allgemein"/>
          <w:gallery w:val="placeholder"/>
        </w:category>
        <w:types>
          <w:type w:val="bbPlcHdr"/>
        </w:types>
        <w:behaviors>
          <w:behavior w:val="content"/>
        </w:behaviors>
        <w:guid w:val="{540B2EF8-A249-4CA1-AB53-FBC1BBBFF309}"/>
      </w:docPartPr>
      <w:docPartBody>
        <w:p w:rsidR="00DB2CDE" w:rsidRDefault="00FE62AB" w:rsidP="00FE62AB">
          <w:pPr>
            <w:pStyle w:val="0010FE9AB9E64BD08F7CE32302771271"/>
          </w:pPr>
          <w:r w:rsidRPr="00647FF1">
            <w:rPr>
              <w:rStyle w:val="Platzhaltertext"/>
            </w:rPr>
            <w:t>Klicken Sie hier, um Text einzugeben.</w:t>
          </w:r>
        </w:p>
      </w:docPartBody>
    </w:docPart>
    <w:docPart>
      <w:docPartPr>
        <w:name w:val="92495035308E48689DE13650495F383D"/>
        <w:category>
          <w:name w:val="Allgemein"/>
          <w:gallery w:val="placeholder"/>
        </w:category>
        <w:types>
          <w:type w:val="bbPlcHdr"/>
        </w:types>
        <w:behaviors>
          <w:behavior w:val="content"/>
        </w:behaviors>
        <w:guid w:val="{D8BA4637-8E0F-4098-9668-66D00409D5B7}"/>
      </w:docPartPr>
      <w:docPartBody>
        <w:p w:rsidR="00DB2CDE" w:rsidRDefault="00FE62AB" w:rsidP="00FE62AB">
          <w:pPr>
            <w:pStyle w:val="92495035308E48689DE13650495F383D"/>
          </w:pPr>
          <w:r w:rsidRPr="00647FF1">
            <w:rPr>
              <w:rStyle w:val="Platzhaltertext"/>
            </w:rPr>
            <w:t>Klicken Sie hier, um Text einzugeben.</w:t>
          </w:r>
        </w:p>
      </w:docPartBody>
    </w:docPart>
    <w:docPart>
      <w:docPartPr>
        <w:name w:val="20800BCFEC54464D9012C2E3D7E5C8BD"/>
        <w:category>
          <w:name w:val="Allgemein"/>
          <w:gallery w:val="placeholder"/>
        </w:category>
        <w:types>
          <w:type w:val="bbPlcHdr"/>
        </w:types>
        <w:behaviors>
          <w:behavior w:val="content"/>
        </w:behaviors>
        <w:guid w:val="{39D477D4-0DE6-4414-B1B2-2A7E35DE9920}"/>
      </w:docPartPr>
      <w:docPartBody>
        <w:p w:rsidR="00DB2CDE" w:rsidRDefault="00FE62AB" w:rsidP="00FE62AB">
          <w:pPr>
            <w:pStyle w:val="20800BCFEC54464D9012C2E3D7E5C8BD"/>
          </w:pPr>
          <w:r w:rsidRPr="00647FF1">
            <w:rPr>
              <w:rStyle w:val="Platzhaltertext"/>
            </w:rPr>
            <w:t>Klicken Sie hier, um Text einzugeben.</w:t>
          </w:r>
        </w:p>
      </w:docPartBody>
    </w:docPart>
    <w:docPart>
      <w:docPartPr>
        <w:name w:val="F18904E8691243149507376E1A9CD5B4"/>
        <w:category>
          <w:name w:val="Allgemein"/>
          <w:gallery w:val="placeholder"/>
        </w:category>
        <w:types>
          <w:type w:val="bbPlcHdr"/>
        </w:types>
        <w:behaviors>
          <w:behavior w:val="content"/>
        </w:behaviors>
        <w:guid w:val="{E7F8D46A-E85E-4706-99A7-ADF7BF6510BD}"/>
      </w:docPartPr>
      <w:docPartBody>
        <w:p w:rsidR="00DB2CDE" w:rsidRDefault="00FE62AB" w:rsidP="00FE62AB">
          <w:pPr>
            <w:pStyle w:val="F18904E8691243149507376E1A9CD5B4"/>
          </w:pPr>
          <w:r w:rsidRPr="00647FF1">
            <w:rPr>
              <w:rStyle w:val="Platzhaltertext"/>
            </w:rPr>
            <w:t>Klicken Sie hier, um Text einzugeben.</w:t>
          </w:r>
        </w:p>
      </w:docPartBody>
    </w:docPart>
    <w:docPart>
      <w:docPartPr>
        <w:name w:val="7D368D3947DB4FDAB9437650A54288B8"/>
        <w:category>
          <w:name w:val="Allgemein"/>
          <w:gallery w:val="placeholder"/>
        </w:category>
        <w:types>
          <w:type w:val="bbPlcHdr"/>
        </w:types>
        <w:behaviors>
          <w:behavior w:val="content"/>
        </w:behaviors>
        <w:guid w:val="{6FF8A0E0-6709-4EEB-8964-5A6FC0846EB2}"/>
      </w:docPartPr>
      <w:docPartBody>
        <w:p w:rsidR="00DB2CDE" w:rsidRDefault="00FE62AB" w:rsidP="00FE62AB">
          <w:pPr>
            <w:pStyle w:val="7D368D3947DB4FDAB9437650A54288B8"/>
          </w:pPr>
          <w:r w:rsidRPr="00647FF1">
            <w:rPr>
              <w:rStyle w:val="Platzhaltertext"/>
            </w:rPr>
            <w:t>Klicken Sie hier, um Text einzugeben.</w:t>
          </w:r>
        </w:p>
      </w:docPartBody>
    </w:docPart>
    <w:docPart>
      <w:docPartPr>
        <w:name w:val="8810FD67099349F89D036DA5087B2A10"/>
        <w:category>
          <w:name w:val="Allgemein"/>
          <w:gallery w:val="placeholder"/>
        </w:category>
        <w:types>
          <w:type w:val="bbPlcHdr"/>
        </w:types>
        <w:behaviors>
          <w:behavior w:val="content"/>
        </w:behaviors>
        <w:guid w:val="{A2E58F6F-CDB2-49BC-A12E-84376897CFBC}"/>
      </w:docPartPr>
      <w:docPartBody>
        <w:p w:rsidR="004052E0" w:rsidRDefault="00DB2CDE" w:rsidP="00DB2CDE">
          <w:pPr>
            <w:pStyle w:val="8810FD67099349F89D036DA5087B2A10"/>
          </w:pPr>
          <w:r w:rsidRPr="00647FF1">
            <w:rPr>
              <w:rStyle w:val="Platzhaltertext"/>
            </w:rPr>
            <w:t>Klicken Sie hier, um Text einzugeben.</w:t>
          </w:r>
        </w:p>
      </w:docPartBody>
    </w:docPart>
    <w:docPart>
      <w:docPartPr>
        <w:name w:val="8A0A04B121BA477F9A141081ACA6E83F"/>
        <w:category>
          <w:name w:val="Allgemein"/>
          <w:gallery w:val="placeholder"/>
        </w:category>
        <w:types>
          <w:type w:val="bbPlcHdr"/>
        </w:types>
        <w:behaviors>
          <w:behavior w:val="content"/>
        </w:behaviors>
        <w:guid w:val="{B7F762AE-C522-4C07-911F-54F2F3A1FA93}"/>
      </w:docPartPr>
      <w:docPartBody>
        <w:p w:rsidR="004052E0" w:rsidRDefault="00DB2CDE" w:rsidP="00DB2CDE">
          <w:pPr>
            <w:pStyle w:val="8A0A04B121BA477F9A141081ACA6E83F"/>
          </w:pPr>
          <w:r w:rsidRPr="00647FF1">
            <w:rPr>
              <w:rStyle w:val="Platzhaltertext"/>
            </w:rPr>
            <w:t>Klicken Sie hier, um Text einzugeben.</w:t>
          </w:r>
        </w:p>
      </w:docPartBody>
    </w:docPart>
    <w:docPart>
      <w:docPartPr>
        <w:name w:val="546EB771FCB14848A5D2B8A1325AF9C6"/>
        <w:category>
          <w:name w:val="Allgemein"/>
          <w:gallery w:val="placeholder"/>
        </w:category>
        <w:types>
          <w:type w:val="bbPlcHdr"/>
        </w:types>
        <w:behaviors>
          <w:behavior w:val="content"/>
        </w:behaviors>
        <w:guid w:val="{CA4E1957-61CD-4715-9E6A-B506A3B1786A}"/>
      </w:docPartPr>
      <w:docPartBody>
        <w:p w:rsidR="004052E0" w:rsidRDefault="00DB2CDE" w:rsidP="00DB2CDE">
          <w:pPr>
            <w:pStyle w:val="546EB771FCB14848A5D2B8A1325AF9C6"/>
          </w:pPr>
          <w:r w:rsidRPr="00647FF1">
            <w:rPr>
              <w:rStyle w:val="Platzhaltertext"/>
            </w:rPr>
            <w:t>Klicken Sie hier, um Text einzugeben.</w:t>
          </w:r>
        </w:p>
      </w:docPartBody>
    </w:docPart>
    <w:docPart>
      <w:docPartPr>
        <w:name w:val="57FE3D3398BF45E0A951AE2E38C8DCF4"/>
        <w:category>
          <w:name w:val="Allgemein"/>
          <w:gallery w:val="placeholder"/>
        </w:category>
        <w:types>
          <w:type w:val="bbPlcHdr"/>
        </w:types>
        <w:behaviors>
          <w:behavior w:val="content"/>
        </w:behaviors>
        <w:guid w:val="{12D12111-8360-4BF1-A036-B47EAD4C5EF3}"/>
      </w:docPartPr>
      <w:docPartBody>
        <w:p w:rsidR="004052E0" w:rsidRDefault="00DB2CDE" w:rsidP="00DB2CDE">
          <w:pPr>
            <w:pStyle w:val="57FE3D3398BF45E0A951AE2E38C8DCF4"/>
          </w:pPr>
          <w:r w:rsidRPr="00647FF1">
            <w:rPr>
              <w:rStyle w:val="Platzhaltertext"/>
            </w:rPr>
            <w:t>Klicken Sie hier, um Text einzugeben.</w:t>
          </w:r>
        </w:p>
      </w:docPartBody>
    </w:docPart>
    <w:docPart>
      <w:docPartPr>
        <w:name w:val="2AF9E75CD79A47F0BFAFC4562E7D2D41"/>
        <w:category>
          <w:name w:val="Allgemein"/>
          <w:gallery w:val="placeholder"/>
        </w:category>
        <w:types>
          <w:type w:val="bbPlcHdr"/>
        </w:types>
        <w:behaviors>
          <w:behavior w:val="content"/>
        </w:behaviors>
        <w:guid w:val="{DCFBEBA9-D16B-4838-987F-86F47EEB61A2}"/>
      </w:docPartPr>
      <w:docPartBody>
        <w:p w:rsidR="004052E0" w:rsidRDefault="00DB2CDE" w:rsidP="00DB2CDE">
          <w:pPr>
            <w:pStyle w:val="2AF9E75CD79A47F0BFAFC4562E7D2D41"/>
          </w:pPr>
          <w:r w:rsidRPr="00647FF1">
            <w:rPr>
              <w:rStyle w:val="Platzhaltertext"/>
            </w:rPr>
            <w:t>Klicken Sie hier, um Text einzugeben.</w:t>
          </w:r>
        </w:p>
      </w:docPartBody>
    </w:docPart>
    <w:docPart>
      <w:docPartPr>
        <w:name w:val="1D9E320114A248BD8E9B3D03AA92877E"/>
        <w:category>
          <w:name w:val="Allgemein"/>
          <w:gallery w:val="placeholder"/>
        </w:category>
        <w:types>
          <w:type w:val="bbPlcHdr"/>
        </w:types>
        <w:behaviors>
          <w:behavior w:val="content"/>
        </w:behaviors>
        <w:guid w:val="{C58F22BC-4512-496A-BDD6-BE6933A8EC2C}"/>
      </w:docPartPr>
      <w:docPartBody>
        <w:p w:rsidR="004052E0" w:rsidRDefault="00DB2CDE" w:rsidP="00DB2CDE">
          <w:pPr>
            <w:pStyle w:val="1D9E320114A248BD8E9B3D03AA92877E"/>
          </w:pPr>
          <w:r w:rsidRPr="00647FF1">
            <w:rPr>
              <w:rStyle w:val="Platzhaltertext"/>
            </w:rPr>
            <w:t>Klicken Sie hier, um Text einzugeben.</w:t>
          </w:r>
        </w:p>
      </w:docPartBody>
    </w:docPart>
    <w:docPart>
      <w:docPartPr>
        <w:name w:val="C0CB16311EEF46AAA591D3E823FDE91C"/>
        <w:category>
          <w:name w:val="Allgemein"/>
          <w:gallery w:val="placeholder"/>
        </w:category>
        <w:types>
          <w:type w:val="bbPlcHdr"/>
        </w:types>
        <w:behaviors>
          <w:behavior w:val="content"/>
        </w:behaviors>
        <w:guid w:val="{65F792A6-7669-4196-B4DE-FDA62B4C0962}"/>
      </w:docPartPr>
      <w:docPartBody>
        <w:p w:rsidR="004052E0" w:rsidRDefault="00DB2CDE" w:rsidP="00DB2CDE">
          <w:pPr>
            <w:pStyle w:val="C0CB16311EEF46AAA591D3E823FDE91C"/>
          </w:pPr>
          <w:r w:rsidRPr="00647FF1">
            <w:rPr>
              <w:rStyle w:val="Platzhaltertext"/>
            </w:rPr>
            <w:t>Klicken Sie hier, um Text einzugeben.</w:t>
          </w:r>
        </w:p>
      </w:docPartBody>
    </w:docPart>
    <w:docPart>
      <w:docPartPr>
        <w:name w:val="E1A4C3C2EDF148D68AB0AF0E0F8296AB"/>
        <w:category>
          <w:name w:val="Allgemein"/>
          <w:gallery w:val="placeholder"/>
        </w:category>
        <w:types>
          <w:type w:val="bbPlcHdr"/>
        </w:types>
        <w:behaviors>
          <w:behavior w:val="content"/>
        </w:behaviors>
        <w:guid w:val="{19D3C32E-B150-4FFE-BCB4-72D0A2D44ABB}"/>
      </w:docPartPr>
      <w:docPartBody>
        <w:p w:rsidR="004052E0" w:rsidRDefault="00DB2CDE" w:rsidP="00DB2CDE">
          <w:pPr>
            <w:pStyle w:val="E1A4C3C2EDF148D68AB0AF0E0F8296AB"/>
          </w:pPr>
          <w:r w:rsidRPr="00647FF1">
            <w:rPr>
              <w:rStyle w:val="Platzhaltertext"/>
            </w:rPr>
            <w:t>Klicken Sie hier, um Text einzugeben.</w:t>
          </w:r>
        </w:p>
      </w:docPartBody>
    </w:docPart>
    <w:docPart>
      <w:docPartPr>
        <w:name w:val="7367611E63A34D058F8C39A77B55B261"/>
        <w:category>
          <w:name w:val="Allgemein"/>
          <w:gallery w:val="placeholder"/>
        </w:category>
        <w:types>
          <w:type w:val="bbPlcHdr"/>
        </w:types>
        <w:behaviors>
          <w:behavior w:val="content"/>
        </w:behaviors>
        <w:guid w:val="{7CB24722-1E1D-4CC0-991A-7F6107D513D0}"/>
      </w:docPartPr>
      <w:docPartBody>
        <w:p w:rsidR="004052E0" w:rsidRDefault="00DB2CDE" w:rsidP="00DB2CDE">
          <w:pPr>
            <w:pStyle w:val="7367611E63A34D058F8C39A77B55B261"/>
          </w:pPr>
          <w:r w:rsidRPr="00647FF1">
            <w:rPr>
              <w:rStyle w:val="Platzhaltertext"/>
            </w:rPr>
            <w:t>Klicken Sie hier, um Text einzugeben.</w:t>
          </w:r>
        </w:p>
      </w:docPartBody>
    </w:docPart>
    <w:docPart>
      <w:docPartPr>
        <w:name w:val="FDE362CB36814001A7EF417EB7B03BA7"/>
        <w:category>
          <w:name w:val="Allgemein"/>
          <w:gallery w:val="placeholder"/>
        </w:category>
        <w:types>
          <w:type w:val="bbPlcHdr"/>
        </w:types>
        <w:behaviors>
          <w:behavior w:val="content"/>
        </w:behaviors>
        <w:guid w:val="{E2575C27-5D40-4F1D-9D52-4F699CD7982C}"/>
      </w:docPartPr>
      <w:docPartBody>
        <w:p w:rsidR="004052E0" w:rsidRDefault="00DB2CDE" w:rsidP="00DB2CDE">
          <w:pPr>
            <w:pStyle w:val="FDE362CB36814001A7EF417EB7B03BA7"/>
          </w:pPr>
          <w:r w:rsidRPr="00647FF1">
            <w:rPr>
              <w:rStyle w:val="Platzhaltertext"/>
            </w:rPr>
            <w:t>Klicken Sie hier, um Text einzugeben.</w:t>
          </w:r>
        </w:p>
      </w:docPartBody>
    </w:docPart>
    <w:docPart>
      <w:docPartPr>
        <w:name w:val="82ADC7E5FFD1477B99ABC0D64B282975"/>
        <w:category>
          <w:name w:val="Allgemein"/>
          <w:gallery w:val="placeholder"/>
        </w:category>
        <w:types>
          <w:type w:val="bbPlcHdr"/>
        </w:types>
        <w:behaviors>
          <w:behavior w:val="content"/>
        </w:behaviors>
        <w:guid w:val="{5D9BAECE-1D21-4C97-ABFE-55F48673CC5A}"/>
      </w:docPartPr>
      <w:docPartBody>
        <w:p w:rsidR="004052E0" w:rsidRDefault="00DB2CDE" w:rsidP="00DB2CDE">
          <w:pPr>
            <w:pStyle w:val="82ADC7E5FFD1477B99ABC0D64B282975"/>
          </w:pPr>
          <w:r w:rsidRPr="00647FF1">
            <w:rPr>
              <w:rStyle w:val="Platzhaltertext"/>
            </w:rPr>
            <w:t>Klicken Sie hier, um Text einzugeben.</w:t>
          </w:r>
        </w:p>
      </w:docPartBody>
    </w:docPart>
    <w:docPart>
      <w:docPartPr>
        <w:name w:val="0DF3C0832E1B46E39705E527292BB52A"/>
        <w:category>
          <w:name w:val="Allgemein"/>
          <w:gallery w:val="placeholder"/>
        </w:category>
        <w:types>
          <w:type w:val="bbPlcHdr"/>
        </w:types>
        <w:behaviors>
          <w:behavior w:val="content"/>
        </w:behaviors>
        <w:guid w:val="{0A3F1DB2-D04A-4869-9161-7C173168360D}"/>
      </w:docPartPr>
      <w:docPartBody>
        <w:p w:rsidR="004052E0" w:rsidRDefault="00DB2CDE" w:rsidP="00DB2CDE">
          <w:pPr>
            <w:pStyle w:val="0DF3C0832E1B46E39705E527292BB52A"/>
          </w:pPr>
          <w:r w:rsidRPr="00647FF1">
            <w:rPr>
              <w:rStyle w:val="Platzhaltertext"/>
            </w:rPr>
            <w:t>Klicken Sie hier, um Text einzugeben.</w:t>
          </w:r>
        </w:p>
      </w:docPartBody>
    </w:docPart>
    <w:docPart>
      <w:docPartPr>
        <w:name w:val="56B6FA0120F14015B04F14046252ADE8"/>
        <w:category>
          <w:name w:val="Allgemein"/>
          <w:gallery w:val="placeholder"/>
        </w:category>
        <w:types>
          <w:type w:val="bbPlcHdr"/>
        </w:types>
        <w:behaviors>
          <w:behavior w:val="content"/>
        </w:behaviors>
        <w:guid w:val="{EEF2425A-ACA4-42E6-AF89-0FE4F7DFFFBE}"/>
      </w:docPartPr>
      <w:docPartBody>
        <w:p w:rsidR="004052E0" w:rsidRDefault="00DB2CDE" w:rsidP="00DB2CDE">
          <w:pPr>
            <w:pStyle w:val="56B6FA0120F14015B04F14046252ADE8"/>
          </w:pPr>
          <w:r w:rsidRPr="00647FF1">
            <w:rPr>
              <w:rStyle w:val="Platzhaltertext"/>
            </w:rPr>
            <w:t>Klicken Sie hier, um Text einzugeben.</w:t>
          </w:r>
        </w:p>
      </w:docPartBody>
    </w:docPart>
    <w:docPart>
      <w:docPartPr>
        <w:name w:val="C7DE113F032B4AA9BABD08C90CD19BEA"/>
        <w:category>
          <w:name w:val="Allgemein"/>
          <w:gallery w:val="placeholder"/>
        </w:category>
        <w:types>
          <w:type w:val="bbPlcHdr"/>
        </w:types>
        <w:behaviors>
          <w:behavior w:val="content"/>
        </w:behaviors>
        <w:guid w:val="{338B1A57-F7D1-45E2-BE1F-6BC1FF715261}"/>
      </w:docPartPr>
      <w:docPartBody>
        <w:p w:rsidR="004052E0" w:rsidRDefault="00DB2CDE" w:rsidP="00DB2CDE">
          <w:pPr>
            <w:pStyle w:val="C7DE113F032B4AA9BABD08C90CD19BEA"/>
          </w:pPr>
          <w:r w:rsidRPr="00647FF1">
            <w:rPr>
              <w:rStyle w:val="Platzhaltertext"/>
            </w:rPr>
            <w:t>Klicken Sie hier, um Text einzugeben.</w:t>
          </w:r>
        </w:p>
      </w:docPartBody>
    </w:docPart>
    <w:docPart>
      <w:docPartPr>
        <w:name w:val="46754A7E13314D189D0EE35F79EC3F3F"/>
        <w:category>
          <w:name w:val="Allgemein"/>
          <w:gallery w:val="placeholder"/>
        </w:category>
        <w:types>
          <w:type w:val="bbPlcHdr"/>
        </w:types>
        <w:behaviors>
          <w:behavior w:val="content"/>
        </w:behaviors>
        <w:guid w:val="{09021BCD-49A4-4311-996E-90F8BEABC183}"/>
      </w:docPartPr>
      <w:docPartBody>
        <w:p w:rsidR="004052E0" w:rsidRDefault="00DB2CDE" w:rsidP="00DB2CDE">
          <w:pPr>
            <w:pStyle w:val="46754A7E13314D189D0EE35F79EC3F3F"/>
          </w:pPr>
          <w:r w:rsidRPr="00647FF1">
            <w:rPr>
              <w:rStyle w:val="Platzhaltertext"/>
            </w:rPr>
            <w:t>Klicken Sie hier, um Text einzugeben.</w:t>
          </w:r>
        </w:p>
      </w:docPartBody>
    </w:docPart>
    <w:docPart>
      <w:docPartPr>
        <w:name w:val="27D6CD2609054302B9C0A9F02A84620F"/>
        <w:category>
          <w:name w:val="Allgemein"/>
          <w:gallery w:val="placeholder"/>
        </w:category>
        <w:types>
          <w:type w:val="bbPlcHdr"/>
        </w:types>
        <w:behaviors>
          <w:behavior w:val="content"/>
        </w:behaviors>
        <w:guid w:val="{1B32F530-B779-415E-B9F2-EBE051366F1E}"/>
      </w:docPartPr>
      <w:docPartBody>
        <w:p w:rsidR="004052E0" w:rsidRDefault="00DB2CDE" w:rsidP="00DB2CDE">
          <w:pPr>
            <w:pStyle w:val="27D6CD2609054302B9C0A9F02A84620F"/>
          </w:pPr>
          <w:r w:rsidRPr="00647FF1">
            <w:rPr>
              <w:rStyle w:val="Platzhaltertext"/>
            </w:rPr>
            <w:t>Klicken Sie hier, um Text einzugeben.</w:t>
          </w:r>
        </w:p>
      </w:docPartBody>
    </w:docPart>
    <w:docPart>
      <w:docPartPr>
        <w:name w:val="2C46E7B38031420585B468625D9D6D57"/>
        <w:category>
          <w:name w:val="Allgemein"/>
          <w:gallery w:val="placeholder"/>
        </w:category>
        <w:types>
          <w:type w:val="bbPlcHdr"/>
        </w:types>
        <w:behaviors>
          <w:behavior w:val="content"/>
        </w:behaviors>
        <w:guid w:val="{049D1DFA-0FA5-4492-9323-965531327120}"/>
      </w:docPartPr>
      <w:docPartBody>
        <w:p w:rsidR="004052E0" w:rsidRDefault="00DB2CDE" w:rsidP="00DB2CDE">
          <w:pPr>
            <w:pStyle w:val="2C46E7B38031420585B468625D9D6D57"/>
          </w:pPr>
          <w:r w:rsidRPr="00647FF1">
            <w:rPr>
              <w:rStyle w:val="Platzhaltertext"/>
            </w:rPr>
            <w:t>Klicken Sie hier, um Text einzugeben.</w:t>
          </w:r>
        </w:p>
      </w:docPartBody>
    </w:docPart>
    <w:docPart>
      <w:docPartPr>
        <w:name w:val="F691BD1EB3C54C64914D7B56F2D37E4E"/>
        <w:category>
          <w:name w:val="Allgemein"/>
          <w:gallery w:val="placeholder"/>
        </w:category>
        <w:types>
          <w:type w:val="bbPlcHdr"/>
        </w:types>
        <w:behaviors>
          <w:behavior w:val="content"/>
        </w:behaviors>
        <w:guid w:val="{3B778EAB-1484-4021-80E9-BB8BCF5151EA}"/>
      </w:docPartPr>
      <w:docPartBody>
        <w:p w:rsidR="004052E0" w:rsidRDefault="00DB2CDE" w:rsidP="00DB2CDE">
          <w:pPr>
            <w:pStyle w:val="F691BD1EB3C54C64914D7B56F2D37E4E"/>
          </w:pPr>
          <w:r w:rsidRPr="00647FF1">
            <w:rPr>
              <w:rStyle w:val="Platzhaltertext"/>
            </w:rPr>
            <w:t>Klicken Sie hier, um Text einzugeben.</w:t>
          </w:r>
        </w:p>
      </w:docPartBody>
    </w:docPart>
    <w:docPart>
      <w:docPartPr>
        <w:name w:val="80301CC6E3E7410EA1B909C7819127AA"/>
        <w:category>
          <w:name w:val="Allgemein"/>
          <w:gallery w:val="placeholder"/>
        </w:category>
        <w:types>
          <w:type w:val="bbPlcHdr"/>
        </w:types>
        <w:behaviors>
          <w:behavior w:val="content"/>
        </w:behaviors>
        <w:guid w:val="{2FBA17C6-A35F-4BCC-AAB0-DEE23D8AF390}"/>
      </w:docPartPr>
      <w:docPartBody>
        <w:p w:rsidR="004052E0" w:rsidRDefault="00DB2CDE" w:rsidP="00DB2CDE">
          <w:pPr>
            <w:pStyle w:val="80301CC6E3E7410EA1B909C7819127AA"/>
          </w:pPr>
          <w:r w:rsidRPr="00647FF1">
            <w:rPr>
              <w:rStyle w:val="Platzhaltertext"/>
            </w:rPr>
            <w:t>Klicken Sie hier, um Text einzugeben.</w:t>
          </w:r>
        </w:p>
      </w:docPartBody>
    </w:docPart>
    <w:docPart>
      <w:docPartPr>
        <w:name w:val="49882E625BFF44F0978648AE831CD113"/>
        <w:category>
          <w:name w:val="Allgemein"/>
          <w:gallery w:val="placeholder"/>
        </w:category>
        <w:types>
          <w:type w:val="bbPlcHdr"/>
        </w:types>
        <w:behaviors>
          <w:behavior w:val="content"/>
        </w:behaviors>
        <w:guid w:val="{AF253EB2-601F-4164-B961-7E970439376B}"/>
      </w:docPartPr>
      <w:docPartBody>
        <w:p w:rsidR="004052E0" w:rsidRDefault="00DB2CDE" w:rsidP="00DB2CDE">
          <w:pPr>
            <w:pStyle w:val="49882E625BFF44F0978648AE831CD113"/>
          </w:pPr>
          <w:r w:rsidRPr="00647FF1">
            <w:rPr>
              <w:rStyle w:val="Platzhaltertext"/>
            </w:rPr>
            <w:t>Klicken Sie hier, um Text einzugeben.</w:t>
          </w:r>
        </w:p>
      </w:docPartBody>
    </w:docPart>
    <w:docPart>
      <w:docPartPr>
        <w:name w:val="A42DB9D093D64152B0D22C49FA6A3321"/>
        <w:category>
          <w:name w:val="Allgemein"/>
          <w:gallery w:val="placeholder"/>
        </w:category>
        <w:types>
          <w:type w:val="bbPlcHdr"/>
        </w:types>
        <w:behaviors>
          <w:behavior w:val="content"/>
        </w:behaviors>
        <w:guid w:val="{E6EB3CB4-9362-4EED-9DD5-EFBFE4AFCF8D}"/>
      </w:docPartPr>
      <w:docPartBody>
        <w:p w:rsidR="004052E0" w:rsidRDefault="00DB2CDE" w:rsidP="00DB2CDE">
          <w:pPr>
            <w:pStyle w:val="A42DB9D093D64152B0D22C49FA6A3321"/>
          </w:pPr>
          <w:r w:rsidRPr="00647FF1">
            <w:rPr>
              <w:rStyle w:val="Platzhaltertext"/>
            </w:rPr>
            <w:t>Klicken Sie hier, um Text einzugeben.</w:t>
          </w:r>
        </w:p>
      </w:docPartBody>
    </w:docPart>
    <w:docPart>
      <w:docPartPr>
        <w:name w:val="DFDBA71069F44308AD15DE32EB310609"/>
        <w:category>
          <w:name w:val="Allgemein"/>
          <w:gallery w:val="placeholder"/>
        </w:category>
        <w:types>
          <w:type w:val="bbPlcHdr"/>
        </w:types>
        <w:behaviors>
          <w:behavior w:val="content"/>
        </w:behaviors>
        <w:guid w:val="{2681AEB1-A4FD-43FD-BBCE-42503E88E883}"/>
      </w:docPartPr>
      <w:docPartBody>
        <w:p w:rsidR="004052E0" w:rsidRDefault="00DB2CDE" w:rsidP="00DB2CDE">
          <w:pPr>
            <w:pStyle w:val="DFDBA71069F44308AD15DE32EB310609"/>
          </w:pPr>
          <w:r w:rsidRPr="00647FF1">
            <w:rPr>
              <w:rStyle w:val="Platzhaltertext"/>
            </w:rPr>
            <w:t>Klicken Sie hier, um Text einzugeben.</w:t>
          </w:r>
        </w:p>
      </w:docPartBody>
    </w:docPart>
    <w:docPart>
      <w:docPartPr>
        <w:name w:val="AD857360BA9B49C1862FEFECD7D4A14F"/>
        <w:category>
          <w:name w:val="Allgemein"/>
          <w:gallery w:val="placeholder"/>
        </w:category>
        <w:types>
          <w:type w:val="bbPlcHdr"/>
        </w:types>
        <w:behaviors>
          <w:behavior w:val="content"/>
        </w:behaviors>
        <w:guid w:val="{2EED4921-6C47-480F-AAD4-05444D9B141F}"/>
      </w:docPartPr>
      <w:docPartBody>
        <w:p w:rsidR="004052E0" w:rsidRDefault="00DB2CDE" w:rsidP="00DB2CDE">
          <w:pPr>
            <w:pStyle w:val="AD857360BA9B49C1862FEFECD7D4A14F"/>
          </w:pPr>
          <w:r w:rsidRPr="00647FF1">
            <w:rPr>
              <w:rStyle w:val="Platzhaltertext"/>
            </w:rPr>
            <w:t>Klicken Sie hier, um Text einzugeben.</w:t>
          </w:r>
        </w:p>
      </w:docPartBody>
    </w:docPart>
    <w:docPart>
      <w:docPartPr>
        <w:name w:val="4623578902F049289541199A8517928D"/>
        <w:category>
          <w:name w:val="Allgemein"/>
          <w:gallery w:val="placeholder"/>
        </w:category>
        <w:types>
          <w:type w:val="bbPlcHdr"/>
        </w:types>
        <w:behaviors>
          <w:behavior w:val="content"/>
        </w:behaviors>
        <w:guid w:val="{5CC18995-CDF1-445F-9F07-9F538C17209F}"/>
      </w:docPartPr>
      <w:docPartBody>
        <w:p w:rsidR="004052E0" w:rsidRDefault="00DB2CDE" w:rsidP="00DB2CDE">
          <w:pPr>
            <w:pStyle w:val="4623578902F049289541199A8517928D"/>
          </w:pPr>
          <w:r w:rsidRPr="00647FF1">
            <w:rPr>
              <w:rStyle w:val="Platzhaltertext"/>
            </w:rPr>
            <w:t>Klicken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Lucida Grande">
    <w:altName w:val="Times New Roman"/>
    <w:charset w:val="00"/>
    <w:family w:val="auto"/>
    <w:pitch w:val="variable"/>
    <w:sig w:usb0="00000000" w:usb1="5000A1FF" w:usb2="00000000" w:usb3="00000000" w:csb0="000001B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E62AB"/>
    <w:rsid w:val="004052E0"/>
    <w:rsid w:val="00556EDA"/>
    <w:rsid w:val="00A726AA"/>
    <w:rsid w:val="00DB2CDE"/>
    <w:rsid w:val="00DF1168"/>
    <w:rsid w:val="00E36AAD"/>
    <w:rsid w:val="00FE62A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DB2CDE"/>
    <w:rPr>
      <w:color w:val="808080"/>
    </w:rPr>
  </w:style>
  <w:style w:type="paragraph" w:customStyle="1" w:styleId="703A9C7B1ADD4C7FB8BFE19AD51159A7">
    <w:name w:val="703A9C7B1ADD4C7FB8BFE19AD51159A7"/>
    <w:rsid w:val="00FE62AB"/>
  </w:style>
  <w:style w:type="paragraph" w:customStyle="1" w:styleId="B777AD16D45645E2B2E3168E6E5CAC85">
    <w:name w:val="B777AD16D45645E2B2E3168E6E5CAC85"/>
    <w:rsid w:val="00FE62AB"/>
  </w:style>
  <w:style w:type="paragraph" w:customStyle="1" w:styleId="14EC067532B24B8086E4ABB565870868">
    <w:name w:val="14EC067532B24B8086E4ABB565870868"/>
    <w:rsid w:val="00FE62AB"/>
  </w:style>
  <w:style w:type="paragraph" w:customStyle="1" w:styleId="CEFFC67A79B44178BFC54B7B5ECBB181">
    <w:name w:val="CEFFC67A79B44178BFC54B7B5ECBB181"/>
    <w:rsid w:val="00FE62AB"/>
  </w:style>
  <w:style w:type="paragraph" w:customStyle="1" w:styleId="A4485ECD010C474B9256D71F7ADE927C">
    <w:name w:val="A4485ECD010C474B9256D71F7ADE927C"/>
    <w:rsid w:val="00FE62AB"/>
  </w:style>
  <w:style w:type="paragraph" w:customStyle="1" w:styleId="BEDCE5B157C94E9FBA6A474DE9435AE2">
    <w:name w:val="BEDCE5B157C94E9FBA6A474DE9435AE2"/>
    <w:rsid w:val="00FE62AB"/>
  </w:style>
  <w:style w:type="paragraph" w:customStyle="1" w:styleId="A5AF4B70B0CC4D2A92DD60D2FD92410E">
    <w:name w:val="A5AF4B70B0CC4D2A92DD60D2FD92410E"/>
    <w:rsid w:val="00FE62AB"/>
  </w:style>
  <w:style w:type="paragraph" w:customStyle="1" w:styleId="4DB1F6F7C8D542A9A1DCD20D710EF7BF">
    <w:name w:val="4DB1F6F7C8D542A9A1DCD20D710EF7BF"/>
    <w:rsid w:val="00FE62AB"/>
  </w:style>
  <w:style w:type="paragraph" w:customStyle="1" w:styleId="B5555C37A8184956B1810B1AC6469B50">
    <w:name w:val="B5555C37A8184956B1810B1AC6469B50"/>
    <w:rsid w:val="00FE62AB"/>
  </w:style>
  <w:style w:type="paragraph" w:customStyle="1" w:styleId="F1BFE6F3C2374D238EFDE495FE7628FE">
    <w:name w:val="F1BFE6F3C2374D238EFDE495FE7628FE"/>
    <w:rsid w:val="00FE62AB"/>
  </w:style>
  <w:style w:type="paragraph" w:customStyle="1" w:styleId="75B6EF17BF1B4D18AB8CDAF4A95423DA">
    <w:name w:val="75B6EF17BF1B4D18AB8CDAF4A95423DA"/>
    <w:rsid w:val="00FE62AB"/>
  </w:style>
  <w:style w:type="paragraph" w:customStyle="1" w:styleId="3E5460BBD9D248A18F71756D220C77C4">
    <w:name w:val="3E5460BBD9D248A18F71756D220C77C4"/>
    <w:rsid w:val="00FE62AB"/>
  </w:style>
  <w:style w:type="paragraph" w:customStyle="1" w:styleId="15D7D4FB1A2C45CBACF0608B7FA10B0B">
    <w:name w:val="15D7D4FB1A2C45CBACF0608B7FA10B0B"/>
    <w:rsid w:val="00FE62AB"/>
  </w:style>
  <w:style w:type="paragraph" w:customStyle="1" w:styleId="5383E4507B4E4F6A88631F43DB60449B">
    <w:name w:val="5383E4507B4E4F6A88631F43DB60449B"/>
    <w:rsid w:val="00FE62AB"/>
  </w:style>
  <w:style w:type="paragraph" w:customStyle="1" w:styleId="D50F977C6D404C5298C179C86BA84D8E">
    <w:name w:val="D50F977C6D404C5298C179C86BA84D8E"/>
    <w:rsid w:val="00FE62AB"/>
  </w:style>
  <w:style w:type="paragraph" w:customStyle="1" w:styleId="2FCDF54E791F47D5B874A9932955444F">
    <w:name w:val="2FCDF54E791F47D5B874A9932955444F"/>
    <w:rsid w:val="00FE62AB"/>
  </w:style>
  <w:style w:type="paragraph" w:customStyle="1" w:styleId="7D05B67D0298407BBA0F1DDE0C27E206">
    <w:name w:val="7D05B67D0298407BBA0F1DDE0C27E206"/>
    <w:rsid w:val="00FE62AB"/>
  </w:style>
  <w:style w:type="paragraph" w:customStyle="1" w:styleId="913B121C721F43419D5C753750AB9F19">
    <w:name w:val="913B121C721F43419D5C753750AB9F19"/>
    <w:rsid w:val="00FE62AB"/>
  </w:style>
  <w:style w:type="paragraph" w:customStyle="1" w:styleId="01C19ED8CE69456E848B4D2893A10425">
    <w:name w:val="01C19ED8CE69456E848B4D2893A10425"/>
    <w:rsid w:val="00FE62AB"/>
  </w:style>
  <w:style w:type="paragraph" w:customStyle="1" w:styleId="DAA9E5A417544915BDD964FB95161F98">
    <w:name w:val="DAA9E5A417544915BDD964FB95161F98"/>
    <w:rsid w:val="00FE62AB"/>
  </w:style>
  <w:style w:type="paragraph" w:customStyle="1" w:styleId="D273DAB62F5C43DAAB459BE6FA33FAF7">
    <w:name w:val="D273DAB62F5C43DAAB459BE6FA33FAF7"/>
    <w:rsid w:val="00FE62AB"/>
  </w:style>
  <w:style w:type="paragraph" w:customStyle="1" w:styleId="2D03EE0C328D46839415F7E64BB2BF37">
    <w:name w:val="2D03EE0C328D46839415F7E64BB2BF37"/>
    <w:rsid w:val="00FE62AB"/>
  </w:style>
  <w:style w:type="paragraph" w:customStyle="1" w:styleId="3D2DFF21FCB14B06A7E118A2B43043CB">
    <w:name w:val="3D2DFF21FCB14B06A7E118A2B43043CB"/>
    <w:rsid w:val="00FE62AB"/>
  </w:style>
  <w:style w:type="paragraph" w:customStyle="1" w:styleId="84F51D25F1D34FA88EDDBC7D0B2570E0">
    <w:name w:val="84F51D25F1D34FA88EDDBC7D0B2570E0"/>
    <w:rsid w:val="00FE62AB"/>
  </w:style>
  <w:style w:type="paragraph" w:customStyle="1" w:styleId="62B99F32730E40ABB70C42FF5FAA018B">
    <w:name w:val="62B99F32730E40ABB70C42FF5FAA018B"/>
    <w:rsid w:val="00FE62AB"/>
  </w:style>
  <w:style w:type="paragraph" w:customStyle="1" w:styleId="297E9349A03043848D2C6AA14A2B8010">
    <w:name w:val="297E9349A03043848D2C6AA14A2B8010"/>
    <w:rsid w:val="00FE62AB"/>
  </w:style>
  <w:style w:type="paragraph" w:customStyle="1" w:styleId="330A3D4EC2F2433B9D3767CFAF312654">
    <w:name w:val="330A3D4EC2F2433B9D3767CFAF312654"/>
    <w:rsid w:val="00FE62AB"/>
  </w:style>
  <w:style w:type="paragraph" w:customStyle="1" w:styleId="57D8BAF776584DA3B5A696BC80A8829B">
    <w:name w:val="57D8BAF776584DA3B5A696BC80A8829B"/>
    <w:rsid w:val="00FE62AB"/>
  </w:style>
  <w:style w:type="paragraph" w:customStyle="1" w:styleId="EA17D368D25545738C211AD99B18276A">
    <w:name w:val="EA17D368D25545738C211AD99B18276A"/>
    <w:rsid w:val="00FE62AB"/>
  </w:style>
  <w:style w:type="paragraph" w:customStyle="1" w:styleId="A49A1AC385F049A8869CC4C633F77991">
    <w:name w:val="A49A1AC385F049A8869CC4C633F77991"/>
    <w:rsid w:val="00FE62AB"/>
  </w:style>
  <w:style w:type="paragraph" w:customStyle="1" w:styleId="4E0664694AEF47BAA836A93449DCAF9D">
    <w:name w:val="4E0664694AEF47BAA836A93449DCAF9D"/>
    <w:rsid w:val="00FE62AB"/>
  </w:style>
  <w:style w:type="paragraph" w:customStyle="1" w:styleId="5998B9BBF142450C8AC3F65412954F85">
    <w:name w:val="5998B9BBF142450C8AC3F65412954F85"/>
    <w:rsid w:val="00FE62AB"/>
  </w:style>
  <w:style w:type="paragraph" w:customStyle="1" w:styleId="FA5EE32451664D108106D400BCF90CF9">
    <w:name w:val="FA5EE32451664D108106D400BCF90CF9"/>
    <w:rsid w:val="00FE62AB"/>
  </w:style>
  <w:style w:type="paragraph" w:customStyle="1" w:styleId="B86A2F7830D94BB0B40AC4E1F8337FD1">
    <w:name w:val="B86A2F7830D94BB0B40AC4E1F8337FD1"/>
    <w:rsid w:val="00FE62AB"/>
  </w:style>
  <w:style w:type="paragraph" w:customStyle="1" w:styleId="1BB08EAB8BE54D5693BBAFD5DC958EB7">
    <w:name w:val="1BB08EAB8BE54D5693BBAFD5DC958EB7"/>
    <w:rsid w:val="00FE62AB"/>
  </w:style>
  <w:style w:type="paragraph" w:customStyle="1" w:styleId="ECFD1E384DED49AD940B8D6173218E5C">
    <w:name w:val="ECFD1E384DED49AD940B8D6173218E5C"/>
    <w:rsid w:val="00FE62AB"/>
  </w:style>
  <w:style w:type="paragraph" w:customStyle="1" w:styleId="51626E96A1094C478986945475D3BF9D">
    <w:name w:val="51626E96A1094C478986945475D3BF9D"/>
    <w:rsid w:val="00FE62AB"/>
  </w:style>
  <w:style w:type="paragraph" w:customStyle="1" w:styleId="8301EC9ADFB74F66ACFFC70A07FC2974">
    <w:name w:val="8301EC9ADFB74F66ACFFC70A07FC2974"/>
    <w:rsid w:val="00FE62AB"/>
  </w:style>
  <w:style w:type="paragraph" w:customStyle="1" w:styleId="6DA6BB6FF0894293A0A51B33B7A5B443">
    <w:name w:val="6DA6BB6FF0894293A0A51B33B7A5B443"/>
    <w:rsid w:val="00FE62AB"/>
  </w:style>
  <w:style w:type="paragraph" w:customStyle="1" w:styleId="DF14762D4AC144079282611B26882CED">
    <w:name w:val="DF14762D4AC144079282611B26882CED"/>
    <w:rsid w:val="00FE62AB"/>
  </w:style>
  <w:style w:type="paragraph" w:customStyle="1" w:styleId="876BFD53D3AD4D709F326AB9A2E891E6">
    <w:name w:val="876BFD53D3AD4D709F326AB9A2E891E6"/>
    <w:rsid w:val="00FE62AB"/>
  </w:style>
  <w:style w:type="paragraph" w:customStyle="1" w:styleId="8DF5710AA4BF48BDA9BD32C44851886F">
    <w:name w:val="8DF5710AA4BF48BDA9BD32C44851886F"/>
    <w:rsid w:val="00FE62AB"/>
  </w:style>
  <w:style w:type="paragraph" w:customStyle="1" w:styleId="DCC65F158D7F456D850DE3C507E9E250">
    <w:name w:val="DCC65F158D7F456D850DE3C507E9E250"/>
    <w:rsid w:val="00FE62AB"/>
  </w:style>
  <w:style w:type="paragraph" w:customStyle="1" w:styleId="16AC769163C547F3B445FEE54EDC50BB">
    <w:name w:val="16AC769163C547F3B445FEE54EDC50BB"/>
    <w:rsid w:val="00FE62AB"/>
  </w:style>
  <w:style w:type="paragraph" w:customStyle="1" w:styleId="02BBB4013E0C40E18505387D86E8F2C8">
    <w:name w:val="02BBB4013E0C40E18505387D86E8F2C8"/>
    <w:rsid w:val="00FE62AB"/>
  </w:style>
  <w:style w:type="paragraph" w:customStyle="1" w:styleId="8CA3453F760A46DD83CCD8BCABBE54ED">
    <w:name w:val="8CA3453F760A46DD83CCD8BCABBE54ED"/>
    <w:rsid w:val="00FE62AB"/>
  </w:style>
  <w:style w:type="paragraph" w:customStyle="1" w:styleId="30E344EB7C064F84A4C5240759E9EA41">
    <w:name w:val="30E344EB7C064F84A4C5240759E9EA41"/>
    <w:rsid w:val="00FE62AB"/>
  </w:style>
  <w:style w:type="paragraph" w:customStyle="1" w:styleId="E4D2E7D10869465CA0D1FF8C390F5E8F">
    <w:name w:val="E4D2E7D10869465CA0D1FF8C390F5E8F"/>
    <w:rsid w:val="00FE62AB"/>
  </w:style>
  <w:style w:type="paragraph" w:customStyle="1" w:styleId="9ACE17F99F054CC8A448A8D6BC79FF46">
    <w:name w:val="9ACE17F99F054CC8A448A8D6BC79FF46"/>
    <w:rsid w:val="00FE62AB"/>
  </w:style>
  <w:style w:type="paragraph" w:customStyle="1" w:styleId="4269261E192249EEB5F92D218C784EDE">
    <w:name w:val="4269261E192249EEB5F92D218C784EDE"/>
    <w:rsid w:val="00FE62AB"/>
  </w:style>
  <w:style w:type="paragraph" w:customStyle="1" w:styleId="54248D573EF6419B97F32F691DE8F435">
    <w:name w:val="54248D573EF6419B97F32F691DE8F435"/>
    <w:rsid w:val="00FE62AB"/>
  </w:style>
  <w:style w:type="paragraph" w:customStyle="1" w:styleId="78CE306C0B2948759E360B0AFA0AA828">
    <w:name w:val="78CE306C0B2948759E360B0AFA0AA828"/>
    <w:rsid w:val="00FE62AB"/>
  </w:style>
  <w:style w:type="paragraph" w:customStyle="1" w:styleId="EA3FABF7ECB44E5FA237140F0397B8D2">
    <w:name w:val="EA3FABF7ECB44E5FA237140F0397B8D2"/>
    <w:rsid w:val="00FE62AB"/>
  </w:style>
  <w:style w:type="paragraph" w:customStyle="1" w:styleId="87F1EA17D31442A19AADB3571E2FA89B">
    <w:name w:val="87F1EA17D31442A19AADB3571E2FA89B"/>
    <w:rsid w:val="00FE62AB"/>
  </w:style>
  <w:style w:type="paragraph" w:customStyle="1" w:styleId="1822EA98FFDA4932A258ABFCC3FDADBA">
    <w:name w:val="1822EA98FFDA4932A258ABFCC3FDADBA"/>
    <w:rsid w:val="00FE62AB"/>
  </w:style>
  <w:style w:type="paragraph" w:customStyle="1" w:styleId="D21AC61C4E4745AA8EB41230EF7FE391">
    <w:name w:val="D21AC61C4E4745AA8EB41230EF7FE391"/>
    <w:rsid w:val="00FE62AB"/>
  </w:style>
  <w:style w:type="paragraph" w:customStyle="1" w:styleId="BD207FE7E5704945981F411CB9B03BEE">
    <w:name w:val="BD207FE7E5704945981F411CB9B03BEE"/>
    <w:rsid w:val="00FE62AB"/>
  </w:style>
  <w:style w:type="paragraph" w:customStyle="1" w:styleId="8D14E176F26D436DB10FC9D029FA03B2">
    <w:name w:val="8D14E176F26D436DB10FC9D029FA03B2"/>
    <w:rsid w:val="00FE62AB"/>
  </w:style>
  <w:style w:type="paragraph" w:customStyle="1" w:styleId="F5BF68EFE49F44F79DADACE68D74CF7E">
    <w:name w:val="F5BF68EFE49F44F79DADACE68D74CF7E"/>
    <w:rsid w:val="00FE62AB"/>
  </w:style>
  <w:style w:type="paragraph" w:customStyle="1" w:styleId="662EBC9152464EB5B9D8B9356BB09B8E">
    <w:name w:val="662EBC9152464EB5B9D8B9356BB09B8E"/>
    <w:rsid w:val="00FE62AB"/>
  </w:style>
  <w:style w:type="paragraph" w:customStyle="1" w:styleId="1D29A453120C413DACF766C78C33F0A0">
    <w:name w:val="1D29A453120C413DACF766C78C33F0A0"/>
    <w:rsid w:val="00FE62AB"/>
  </w:style>
  <w:style w:type="paragraph" w:customStyle="1" w:styleId="6B7025672A8F4B36BA191DAD6B380E54">
    <w:name w:val="6B7025672A8F4B36BA191DAD6B380E54"/>
    <w:rsid w:val="00FE62AB"/>
  </w:style>
  <w:style w:type="paragraph" w:customStyle="1" w:styleId="AC7747D639E44BF6B11542AE5FCE8C23">
    <w:name w:val="AC7747D639E44BF6B11542AE5FCE8C23"/>
    <w:rsid w:val="00FE62AB"/>
  </w:style>
  <w:style w:type="paragraph" w:customStyle="1" w:styleId="76253F0CEA1B40EC8BD8D5946D01588A">
    <w:name w:val="76253F0CEA1B40EC8BD8D5946D01588A"/>
    <w:rsid w:val="00FE62AB"/>
  </w:style>
  <w:style w:type="paragraph" w:customStyle="1" w:styleId="E19B48C2D7DD4275B460CCBE2A6F519D">
    <w:name w:val="E19B48C2D7DD4275B460CCBE2A6F519D"/>
    <w:rsid w:val="00FE62AB"/>
  </w:style>
  <w:style w:type="paragraph" w:customStyle="1" w:styleId="CEA115D5CEF34B9AAC53C1DB3ABBDC6A">
    <w:name w:val="CEA115D5CEF34B9AAC53C1DB3ABBDC6A"/>
    <w:rsid w:val="00FE62AB"/>
  </w:style>
  <w:style w:type="paragraph" w:customStyle="1" w:styleId="89438507C5D9430884030547C452853D">
    <w:name w:val="89438507C5D9430884030547C452853D"/>
    <w:rsid w:val="00FE62AB"/>
  </w:style>
  <w:style w:type="paragraph" w:customStyle="1" w:styleId="1A212BBCD83C4278A8F6F749351055A0">
    <w:name w:val="1A212BBCD83C4278A8F6F749351055A0"/>
    <w:rsid w:val="00FE62AB"/>
  </w:style>
  <w:style w:type="paragraph" w:customStyle="1" w:styleId="50240D8254F24AEBA7440A25537133BB">
    <w:name w:val="50240D8254F24AEBA7440A25537133BB"/>
    <w:rsid w:val="00FE62AB"/>
  </w:style>
  <w:style w:type="paragraph" w:customStyle="1" w:styleId="096D6925C0EE465D9CE10F1F6A9277F6">
    <w:name w:val="096D6925C0EE465D9CE10F1F6A9277F6"/>
    <w:rsid w:val="00FE62AB"/>
  </w:style>
  <w:style w:type="paragraph" w:customStyle="1" w:styleId="3ED10BFAA5B54FB3B117FB65666843C1">
    <w:name w:val="3ED10BFAA5B54FB3B117FB65666843C1"/>
    <w:rsid w:val="00FE62AB"/>
  </w:style>
  <w:style w:type="paragraph" w:customStyle="1" w:styleId="CD5695593EC54F269AD72E7C54200D49">
    <w:name w:val="CD5695593EC54F269AD72E7C54200D49"/>
    <w:rsid w:val="00FE62AB"/>
  </w:style>
  <w:style w:type="paragraph" w:customStyle="1" w:styleId="0835ADB69D104EA18B80494813B507F5">
    <w:name w:val="0835ADB69D104EA18B80494813B507F5"/>
    <w:rsid w:val="00FE62AB"/>
  </w:style>
  <w:style w:type="paragraph" w:customStyle="1" w:styleId="07F2C70B7AF84A308220549C5AE7AA14">
    <w:name w:val="07F2C70B7AF84A308220549C5AE7AA14"/>
    <w:rsid w:val="00FE62AB"/>
  </w:style>
  <w:style w:type="paragraph" w:customStyle="1" w:styleId="5AEE551B2A1F435A927DB394D7D7C372">
    <w:name w:val="5AEE551B2A1F435A927DB394D7D7C372"/>
    <w:rsid w:val="00FE62AB"/>
  </w:style>
  <w:style w:type="paragraph" w:customStyle="1" w:styleId="0B42620AFE0142239A19979DE61B6F33">
    <w:name w:val="0B42620AFE0142239A19979DE61B6F33"/>
    <w:rsid w:val="00FE62AB"/>
  </w:style>
  <w:style w:type="paragraph" w:customStyle="1" w:styleId="09A9F307860A4DE8A50E6A6ED2B76BAB">
    <w:name w:val="09A9F307860A4DE8A50E6A6ED2B76BAB"/>
    <w:rsid w:val="00FE62AB"/>
  </w:style>
  <w:style w:type="paragraph" w:customStyle="1" w:styleId="789837794FA9443C959B9AF72EEDDAF5">
    <w:name w:val="789837794FA9443C959B9AF72EEDDAF5"/>
    <w:rsid w:val="00FE62AB"/>
  </w:style>
  <w:style w:type="paragraph" w:customStyle="1" w:styleId="7DEE03F57F6A443AB60DC31329A0CFFD">
    <w:name w:val="7DEE03F57F6A443AB60DC31329A0CFFD"/>
    <w:rsid w:val="00FE62AB"/>
  </w:style>
  <w:style w:type="paragraph" w:customStyle="1" w:styleId="757D0664415D4887AA672AD28D242C77">
    <w:name w:val="757D0664415D4887AA672AD28D242C77"/>
    <w:rsid w:val="00FE62AB"/>
  </w:style>
  <w:style w:type="paragraph" w:customStyle="1" w:styleId="686A9CEE33CE46BFBEF01FCC6777781E">
    <w:name w:val="686A9CEE33CE46BFBEF01FCC6777781E"/>
    <w:rsid w:val="00FE62AB"/>
  </w:style>
  <w:style w:type="paragraph" w:customStyle="1" w:styleId="5C5058223E97467F923FF8C8B6B5F589">
    <w:name w:val="5C5058223E97467F923FF8C8B6B5F589"/>
    <w:rsid w:val="00FE62AB"/>
  </w:style>
  <w:style w:type="paragraph" w:customStyle="1" w:styleId="90BBBE0F2F684EE2992EFDC4CA236CBF">
    <w:name w:val="90BBBE0F2F684EE2992EFDC4CA236CBF"/>
    <w:rsid w:val="00FE62AB"/>
  </w:style>
  <w:style w:type="paragraph" w:customStyle="1" w:styleId="86424C5B5C0C44FFAF9C433AC81F84F0">
    <w:name w:val="86424C5B5C0C44FFAF9C433AC81F84F0"/>
    <w:rsid w:val="00FE62AB"/>
  </w:style>
  <w:style w:type="paragraph" w:customStyle="1" w:styleId="5CFCA25A9B754B69876EC5B96E0AE69C">
    <w:name w:val="5CFCA25A9B754B69876EC5B96E0AE69C"/>
    <w:rsid w:val="00FE62AB"/>
  </w:style>
  <w:style w:type="paragraph" w:customStyle="1" w:styleId="4CB810B07BF54D6E96CB457ACDDDB13E">
    <w:name w:val="4CB810B07BF54D6E96CB457ACDDDB13E"/>
    <w:rsid w:val="00FE62AB"/>
  </w:style>
  <w:style w:type="paragraph" w:customStyle="1" w:styleId="631CC12C08B74F1C82D2AF3D06586E1D">
    <w:name w:val="631CC12C08B74F1C82D2AF3D06586E1D"/>
    <w:rsid w:val="00FE62AB"/>
  </w:style>
  <w:style w:type="paragraph" w:customStyle="1" w:styleId="BF1C9CC65736469CA0FB97E97EF568D2">
    <w:name w:val="BF1C9CC65736469CA0FB97E97EF568D2"/>
    <w:rsid w:val="00FE62AB"/>
  </w:style>
  <w:style w:type="paragraph" w:customStyle="1" w:styleId="E2C7A0659E34461F85CA3AAB21DC3339">
    <w:name w:val="E2C7A0659E34461F85CA3AAB21DC3339"/>
    <w:rsid w:val="00FE62AB"/>
  </w:style>
  <w:style w:type="paragraph" w:customStyle="1" w:styleId="EB7446D2A14C42958B59496D58B981BA">
    <w:name w:val="EB7446D2A14C42958B59496D58B981BA"/>
    <w:rsid w:val="00FE62AB"/>
  </w:style>
  <w:style w:type="paragraph" w:customStyle="1" w:styleId="9A5C05EBF97042578363E26A0FBC2980">
    <w:name w:val="9A5C05EBF97042578363E26A0FBC2980"/>
    <w:rsid w:val="00FE62AB"/>
  </w:style>
  <w:style w:type="paragraph" w:customStyle="1" w:styleId="8FEB7A325E3846D091E3098A7FD3875E">
    <w:name w:val="8FEB7A325E3846D091E3098A7FD3875E"/>
    <w:rsid w:val="00FE62AB"/>
  </w:style>
  <w:style w:type="paragraph" w:customStyle="1" w:styleId="818DEBB20C264FD0A80644253C856BAF">
    <w:name w:val="818DEBB20C264FD0A80644253C856BAF"/>
    <w:rsid w:val="00FE62AB"/>
  </w:style>
  <w:style w:type="paragraph" w:customStyle="1" w:styleId="23ACB347D0E34310A5DDE340E6FDC1B9">
    <w:name w:val="23ACB347D0E34310A5DDE340E6FDC1B9"/>
    <w:rsid w:val="00FE62AB"/>
  </w:style>
  <w:style w:type="paragraph" w:customStyle="1" w:styleId="8F1066D107B94FA39CBF5D411EE35005">
    <w:name w:val="8F1066D107B94FA39CBF5D411EE35005"/>
    <w:rsid w:val="00FE62AB"/>
  </w:style>
  <w:style w:type="paragraph" w:customStyle="1" w:styleId="56CE65177B0646758020AF07C2CAB7DF">
    <w:name w:val="56CE65177B0646758020AF07C2CAB7DF"/>
    <w:rsid w:val="00FE62AB"/>
  </w:style>
  <w:style w:type="paragraph" w:customStyle="1" w:styleId="D48671CF7D2B4D3B8EA4F0A38FB49B25">
    <w:name w:val="D48671CF7D2B4D3B8EA4F0A38FB49B25"/>
    <w:rsid w:val="00FE62AB"/>
  </w:style>
  <w:style w:type="paragraph" w:customStyle="1" w:styleId="074F22131DCB4006862AF200B1DB3ADB">
    <w:name w:val="074F22131DCB4006862AF200B1DB3ADB"/>
    <w:rsid w:val="00FE62AB"/>
  </w:style>
  <w:style w:type="paragraph" w:customStyle="1" w:styleId="45CFDB7C30444412B2D0B5040833D93B">
    <w:name w:val="45CFDB7C30444412B2D0B5040833D93B"/>
    <w:rsid w:val="00FE62AB"/>
  </w:style>
  <w:style w:type="paragraph" w:customStyle="1" w:styleId="0E22C0AB0EA84F25B9256A938D59B024">
    <w:name w:val="0E22C0AB0EA84F25B9256A938D59B024"/>
    <w:rsid w:val="00FE62AB"/>
  </w:style>
  <w:style w:type="paragraph" w:customStyle="1" w:styleId="C22309C42D044974BE558B391DBAFC1B">
    <w:name w:val="C22309C42D044974BE558B391DBAFC1B"/>
    <w:rsid w:val="00FE62AB"/>
  </w:style>
  <w:style w:type="paragraph" w:customStyle="1" w:styleId="E6036D5E52C64FFFAE2D538094997E0F">
    <w:name w:val="E6036D5E52C64FFFAE2D538094997E0F"/>
    <w:rsid w:val="00FE62AB"/>
  </w:style>
  <w:style w:type="paragraph" w:customStyle="1" w:styleId="0D4AFA0D6CE14E66B88B107F94835380">
    <w:name w:val="0D4AFA0D6CE14E66B88B107F94835380"/>
    <w:rsid w:val="00FE62AB"/>
  </w:style>
  <w:style w:type="paragraph" w:customStyle="1" w:styleId="B5D5AA85C8D5428EB22D19339107D135">
    <w:name w:val="B5D5AA85C8D5428EB22D19339107D135"/>
    <w:rsid w:val="00FE62AB"/>
  </w:style>
  <w:style w:type="paragraph" w:customStyle="1" w:styleId="DC5581F861F5464F81A1BDA464D7EEEB">
    <w:name w:val="DC5581F861F5464F81A1BDA464D7EEEB"/>
    <w:rsid w:val="00FE62AB"/>
  </w:style>
  <w:style w:type="paragraph" w:customStyle="1" w:styleId="C53F981CB0914B6DB2876C598F7F8B0D">
    <w:name w:val="C53F981CB0914B6DB2876C598F7F8B0D"/>
    <w:rsid w:val="00FE62AB"/>
  </w:style>
  <w:style w:type="paragraph" w:customStyle="1" w:styleId="70D0FCF029934A06A668A37B4BF5F958">
    <w:name w:val="70D0FCF029934A06A668A37B4BF5F958"/>
    <w:rsid w:val="00FE62AB"/>
  </w:style>
  <w:style w:type="paragraph" w:customStyle="1" w:styleId="C679B1FC67AB43ECA94380DEED2C1A90">
    <w:name w:val="C679B1FC67AB43ECA94380DEED2C1A90"/>
    <w:rsid w:val="00FE62AB"/>
  </w:style>
  <w:style w:type="paragraph" w:customStyle="1" w:styleId="794C10D3AE2F459EB4A5030718213E55">
    <w:name w:val="794C10D3AE2F459EB4A5030718213E55"/>
    <w:rsid w:val="00FE62AB"/>
  </w:style>
  <w:style w:type="paragraph" w:customStyle="1" w:styleId="6DA359E0740043CFB5C5E117CC2D2FC5">
    <w:name w:val="6DA359E0740043CFB5C5E117CC2D2FC5"/>
    <w:rsid w:val="00FE62AB"/>
  </w:style>
  <w:style w:type="paragraph" w:customStyle="1" w:styleId="70F946A2208A44F3B783A80FF9139089">
    <w:name w:val="70F946A2208A44F3B783A80FF9139089"/>
    <w:rsid w:val="00FE62AB"/>
  </w:style>
  <w:style w:type="paragraph" w:customStyle="1" w:styleId="F5C1872240D84FBABB937CBCBE0951C1">
    <w:name w:val="F5C1872240D84FBABB937CBCBE0951C1"/>
    <w:rsid w:val="00FE62AB"/>
  </w:style>
  <w:style w:type="paragraph" w:customStyle="1" w:styleId="1DA56EDF592E485DAEE3321543F00382">
    <w:name w:val="1DA56EDF592E485DAEE3321543F00382"/>
    <w:rsid w:val="00FE62AB"/>
  </w:style>
  <w:style w:type="paragraph" w:customStyle="1" w:styleId="B490582F317F49DB83D070A2F5AE01CD">
    <w:name w:val="B490582F317F49DB83D070A2F5AE01CD"/>
    <w:rsid w:val="00FE62AB"/>
  </w:style>
  <w:style w:type="paragraph" w:customStyle="1" w:styleId="4A0CC1B4A6A8462CB7FD1D6BA6BCADFA">
    <w:name w:val="4A0CC1B4A6A8462CB7FD1D6BA6BCADFA"/>
    <w:rsid w:val="00FE62AB"/>
  </w:style>
  <w:style w:type="paragraph" w:customStyle="1" w:styleId="25282855F4F44FDF95A6C876F5486F62">
    <w:name w:val="25282855F4F44FDF95A6C876F5486F62"/>
    <w:rsid w:val="00FE62AB"/>
  </w:style>
  <w:style w:type="paragraph" w:customStyle="1" w:styleId="F0EBB7B9401D4435A48F55B9996422B6">
    <w:name w:val="F0EBB7B9401D4435A48F55B9996422B6"/>
    <w:rsid w:val="00FE62AB"/>
  </w:style>
  <w:style w:type="paragraph" w:customStyle="1" w:styleId="6578216F9ED14AF8A7FDC876533E4471">
    <w:name w:val="6578216F9ED14AF8A7FDC876533E4471"/>
    <w:rsid w:val="00FE62AB"/>
  </w:style>
  <w:style w:type="paragraph" w:customStyle="1" w:styleId="DD5AD15D38FB41DE956E05DD35D44313">
    <w:name w:val="DD5AD15D38FB41DE956E05DD35D44313"/>
    <w:rsid w:val="00FE62AB"/>
  </w:style>
  <w:style w:type="paragraph" w:customStyle="1" w:styleId="E1245A5F4EE74CB4B0D7C79B2C5E247C">
    <w:name w:val="E1245A5F4EE74CB4B0D7C79B2C5E247C"/>
    <w:rsid w:val="00FE62AB"/>
  </w:style>
  <w:style w:type="paragraph" w:customStyle="1" w:styleId="E7FA2DD930204BA59C6B4E140F0E67F2">
    <w:name w:val="E7FA2DD930204BA59C6B4E140F0E67F2"/>
    <w:rsid w:val="00FE62AB"/>
  </w:style>
  <w:style w:type="paragraph" w:customStyle="1" w:styleId="7CCC1F39762E43F5A394453908B0A960">
    <w:name w:val="7CCC1F39762E43F5A394453908B0A960"/>
    <w:rsid w:val="00FE62AB"/>
  </w:style>
  <w:style w:type="paragraph" w:customStyle="1" w:styleId="8C08AF17B4A240E099D574FFB7329833">
    <w:name w:val="8C08AF17B4A240E099D574FFB7329833"/>
    <w:rsid w:val="00FE62AB"/>
  </w:style>
  <w:style w:type="paragraph" w:customStyle="1" w:styleId="A99A8AFDEA024D10BBBF9C4FD9A2C9A4">
    <w:name w:val="A99A8AFDEA024D10BBBF9C4FD9A2C9A4"/>
    <w:rsid w:val="00FE62AB"/>
  </w:style>
  <w:style w:type="paragraph" w:customStyle="1" w:styleId="0010FE9AB9E64BD08F7CE32302771271">
    <w:name w:val="0010FE9AB9E64BD08F7CE32302771271"/>
    <w:rsid w:val="00FE62AB"/>
  </w:style>
  <w:style w:type="paragraph" w:customStyle="1" w:styleId="C3BDF925C2F24258838ADA6A552F6B6B">
    <w:name w:val="C3BDF925C2F24258838ADA6A552F6B6B"/>
    <w:rsid w:val="00FE62AB"/>
  </w:style>
  <w:style w:type="paragraph" w:customStyle="1" w:styleId="E05A8474BA4848B1ACB52E08EC70D463">
    <w:name w:val="E05A8474BA4848B1ACB52E08EC70D463"/>
    <w:rsid w:val="00FE62AB"/>
  </w:style>
  <w:style w:type="paragraph" w:customStyle="1" w:styleId="BE6AE5D56E894063AE89368A5A4775A0">
    <w:name w:val="BE6AE5D56E894063AE89368A5A4775A0"/>
    <w:rsid w:val="00FE62AB"/>
  </w:style>
  <w:style w:type="paragraph" w:customStyle="1" w:styleId="DC44F78818674709AD8273DCA288E349">
    <w:name w:val="DC44F78818674709AD8273DCA288E349"/>
    <w:rsid w:val="00FE62AB"/>
  </w:style>
  <w:style w:type="paragraph" w:customStyle="1" w:styleId="9E9C24246F5B4D86AAAD3070929FD125">
    <w:name w:val="9E9C24246F5B4D86AAAD3070929FD125"/>
    <w:rsid w:val="00FE62AB"/>
  </w:style>
  <w:style w:type="paragraph" w:customStyle="1" w:styleId="23D9476ACC794277A822B6F570B79076">
    <w:name w:val="23D9476ACC794277A822B6F570B79076"/>
    <w:rsid w:val="00FE62AB"/>
  </w:style>
  <w:style w:type="paragraph" w:customStyle="1" w:styleId="92495035308E48689DE13650495F383D">
    <w:name w:val="92495035308E48689DE13650495F383D"/>
    <w:rsid w:val="00FE62AB"/>
  </w:style>
  <w:style w:type="paragraph" w:customStyle="1" w:styleId="1D803AA3529E4A3AA435AA0E65E9914E">
    <w:name w:val="1D803AA3529E4A3AA435AA0E65E9914E"/>
    <w:rsid w:val="00FE62AB"/>
  </w:style>
  <w:style w:type="paragraph" w:customStyle="1" w:styleId="20800BCFEC54464D9012C2E3D7E5C8BD">
    <w:name w:val="20800BCFEC54464D9012C2E3D7E5C8BD"/>
    <w:rsid w:val="00FE62AB"/>
  </w:style>
  <w:style w:type="paragraph" w:customStyle="1" w:styleId="670C565BE2694BF4BCD032AF99FA6203">
    <w:name w:val="670C565BE2694BF4BCD032AF99FA6203"/>
    <w:rsid w:val="00FE62AB"/>
  </w:style>
  <w:style w:type="paragraph" w:customStyle="1" w:styleId="F18904E8691243149507376E1A9CD5B4">
    <w:name w:val="F18904E8691243149507376E1A9CD5B4"/>
    <w:rsid w:val="00FE62AB"/>
  </w:style>
  <w:style w:type="paragraph" w:customStyle="1" w:styleId="7D368D3947DB4FDAB9437650A54288B8">
    <w:name w:val="7D368D3947DB4FDAB9437650A54288B8"/>
    <w:rsid w:val="00FE62AB"/>
  </w:style>
  <w:style w:type="paragraph" w:customStyle="1" w:styleId="98BC197C57474F38B2841B135982300B">
    <w:name w:val="98BC197C57474F38B2841B135982300B"/>
    <w:rsid w:val="00FE62AB"/>
  </w:style>
  <w:style w:type="paragraph" w:customStyle="1" w:styleId="37DF62E8350D438987429774FED652D3">
    <w:name w:val="37DF62E8350D438987429774FED652D3"/>
    <w:rsid w:val="00FE62AB"/>
  </w:style>
  <w:style w:type="paragraph" w:customStyle="1" w:styleId="A2A407E643BB45FC92656418D43833AB">
    <w:name w:val="A2A407E643BB45FC92656418D43833AB"/>
    <w:rsid w:val="00FE62AB"/>
  </w:style>
  <w:style w:type="paragraph" w:customStyle="1" w:styleId="87CECFF9CCDC468D93A6CBCE228DE8E3">
    <w:name w:val="87CECFF9CCDC468D93A6CBCE228DE8E3"/>
    <w:rsid w:val="00FE62AB"/>
  </w:style>
  <w:style w:type="paragraph" w:customStyle="1" w:styleId="DC897053BEC44C96A206029FF04DB64C">
    <w:name w:val="DC897053BEC44C96A206029FF04DB64C"/>
    <w:rsid w:val="00FE62AB"/>
  </w:style>
  <w:style w:type="paragraph" w:customStyle="1" w:styleId="2154B58C0BBE48A9AC7206257126CC72">
    <w:name w:val="2154B58C0BBE48A9AC7206257126CC72"/>
    <w:rsid w:val="00FE62AB"/>
  </w:style>
  <w:style w:type="paragraph" w:customStyle="1" w:styleId="62F9DF918ECF4039B21BE4FDDF2A7337">
    <w:name w:val="62F9DF918ECF4039B21BE4FDDF2A7337"/>
    <w:rsid w:val="00FE62AB"/>
  </w:style>
  <w:style w:type="paragraph" w:customStyle="1" w:styleId="20464C61E17041F3A6D6BA83B59AC6BE">
    <w:name w:val="20464C61E17041F3A6D6BA83B59AC6BE"/>
    <w:rsid w:val="00FE62AB"/>
  </w:style>
  <w:style w:type="paragraph" w:customStyle="1" w:styleId="AD49E0FA9C08429FB611598ED80C8A0C">
    <w:name w:val="AD49E0FA9C08429FB611598ED80C8A0C"/>
    <w:rsid w:val="00FE62AB"/>
  </w:style>
  <w:style w:type="paragraph" w:customStyle="1" w:styleId="42BC2D9767124F048BFE978137C99115">
    <w:name w:val="42BC2D9767124F048BFE978137C99115"/>
    <w:rsid w:val="00FE62AB"/>
  </w:style>
  <w:style w:type="paragraph" w:customStyle="1" w:styleId="AB24DDBFEE8540D3B838B0A1937CF8C2">
    <w:name w:val="AB24DDBFEE8540D3B838B0A1937CF8C2"/>
    <w:rsid w:val="00FE62AB"/>
  </w:style>
  <w:style w:type="paragraph" w:customStyle="1" w:styleId="FA8F444C7D364CB99EDCBB33EFC2547A">
    <w:name w:val="FA8F444C7D364CB99EDCBB33EFC2547A"/>
    <w:rsid w:val="00FE62AB"/>
  </w:style>
  <w:style w:type="paragraph" w:customStyle="1" w:styleId="2AA9B22ECFF2423B92FFC0D8A188C179">
    <w:name w:val="2AA9B22ECFF2423B92FFC0D8A188C179"/>
    <w:rsid w:val="00FE62AB"/>
  </w:style>
  <w:style w:type="paragraph" w:customStyle="1" w:styleId="5141826DC394474BACA1E89C272C9843">
    <w:name w:val="5141826DC394474BACA1E89C272C9843"/>
    <w:rsid w:val="00FE62AB"/>
  </w:style>
  <w:style w:type="paragraph" w:customStyle="1" w:styleId="4F991CE3B2E046F585ECB9297C91F51C">
    <w:name w:val="4F991CE3B2E046F585ECB9297C91F51C"/>
    <w:rsid w:val="00FE62AB"/>
  </w:style>
  <w:style w:type="paragraph" w:customStyle="1" w:styleId="6396F3313DCB4B82982E9C0C6222D721">
    <w:name w:val="6396F3313DCB4B82982E9C0C6222D721"/>
    <w:rsid w:val="00FE62AB"/>
  </w:style>
  <w:style w:type="paragraph" w:customStyle="1" w:styleId="4CD8D86004D04ACE95777F550D9B4DD3">
    <w:name w:val="4CD8D86004D04ACE95777F550D9B4DD3"/>
    <w:rsid w:val="00FE62AB"/>
  </w:style>
  <w:style w:type="paragraph" w:customStyle="1" w:styleId="D922D5CC0A5C40E38A2D9B965C31894D">
    <w:name w:val="D922D5CC0A5C40E38A2D9B965C31894D"/>
    <w:rsid w:val="00FE62AB"/>
  </w:style>
  <w:style w:type="paragraph" w:customStyle="1" w:styleId="F923030F1B3142E0A39795078504F7E4">
    <w:name w:val="F923030F1B3142E0A39795078504F7E4"/>
    <w:rsid w:val="00FE62AB"/>
  </w:style>
  <w:style w:type="paragraph" w:customStyle="1" w:styleId="352B0A2C67A04EF98EFE90864156BBA3">
    <w:name w:val="352B0A2C67A04EF98EFE90864156BBA3"/>
    <w:rsid w:val="00FE62AB"/>
  </w:style>
  <w:style w:type="paragraph" w:customStyle="1" w:styleId="E64D6535A8334C528D656DAA32E631BD">
    <w:name w:val="E64D6535A8334C528D656DAA32E631BD"/>
    <w:rsid w:val="00FE62AB"/>
  </w:style>
  <w:style w:type="paragraph" w:customStyle="1" w:styleId="94DC6FF315BB4920ADAB558C9C8F9935">
    <w:name w:val="94DC6FF315BB4920ADAB558C9C8F9935"/>
    <w:rsid w:val="00FE62AB"/>
  </w:style>
  <w:style w:type="paragraph" w:customStyle="1" w:styleId="95E7EDD817994105B22CA8E4032DEA78">
    <w:name w:val="95E7EDD817994105B22CA8E4032DEA78"/>
    <w:rsid w:val="00FE62AB"/>
  </w:style>
  <w:style w:type="paragraph" w:customStyle="1" w:styleId="9065906BEA1F461695F5D2FCFA95AC71">
    <w:name w:val="9065906BEA1F461695F5D2FCFA95AC71"/>
    <w:rsid w:val="00FE62AB"/>
  </w:style>
  <w:style w:type="paragraph" w:customStyle="1" w:styleId="3F8E071D150940889F410EDE90DCAD46">
    <w:name w:val="3F8E071D150940889F410EDE90DCAD46"/>
    <w:rsid w:val="00FE62AB"/>
  </w:style>
  <w:style w:type="paragraph" w:customStyle="1" w:styleId="8ECF259E299B4BAB84558B360225DB8B">
    <w:name w:val="8ECF259E299B4BAB84558B360225DB8B"/>
    <w:rsid w:val="00FE62AB"/>
  </w:style>
  <w:style w:type="paragraph" w:customStyle="1" w:styleId="478BD0AF22154AA1AD416DE54A05F2C2">
    <w:name w:val="478BD0AF22154AA1AD416DE54A05F2C2"/>
    <w:rsid w:val="00FE62AB"/>
  </w:style>
  <w:style w:type="paragraph" w:customStyle="1" w:styleId="613EC809A4D04D31904F271A97C78990">
    <w:name w:val="613EC809A4D04D31904F271A97C78990"/>
    <w:rsid w:val="00FE62AB"/>
  </w:style>
  <w:style w:type="paragraph" w:customStyle="1" w:styleId="27F9C53C24F74B529C060E5CC1C5D40C">
    <w:name w:val="27F9C53C24F74B529C060E5CC1C5D40C"/>
    <w:rsid w:val="00FE62AB"/>
  </w:style>
  <w:style w:type="paragraph" w:customStyle="1" w:styleId="250E522A942C46239DA45AC0A4AD3ABF">
    <w:name w:val="250E522A942C46239DA45AC0A4AD3ABF"/>
    <w:rsid w:val="00FE62AB"/>
  </w:style>
  <w:style w:type="paragraph" w:customStyle="1" w:styleId="B0FB0CEE404D4461BE7E484DAB718851">
    <w:name w:val="B0FB0CEE404D4461BE7E484DAB718851"/>
    <w:rsid w:val="00FE62AB"/>
  </w:style>
  <w:style w:type="paragraph" w:customStyle="1" w:styleId="15CF28E365324EA0915213ECB22EA21B">
    <w:name w:val="15CF28E365324EA0915213ECB22EA21B"/>
    <w:rsid w:val="00FE62AB"/>
  </w:style>
  <w:style w:type="paragraph" w:customStyle="1" w:styleId="FFB667D27A704A26B5E6E210947E79A5">
    <w:name w:val="FFB667D27A704A26B5E6E210947E79A5"/>
    <w:rsid w:val="00FE62AB"/>
  </w:style>
  <w:style w:type="paragraph" w:customStyle="1" w:styleId="11FA1270007F45C7B976251CB3A4FBFE">
    <w:name w:val="11FA1270007F45C7B976251CB3A4FBFE"/>
    <w:rsid w:val="00FE62AB"/>
  </w:style>
  <w:style w:type="paragraph" w:customStyle="1" w:styleId="5DB101538AFF4C5F980024241336F441">
    <w:name w:val="5DB101538AFF4C5F980024241336F441"/>
    <w:rsid w:val="00FE62AB"/>
  </w:style>
  <w:style w:type="paragraph" w:customStyle="1" w:styleId="5C9F71D1FB414F26AD54DB6A9ACEC350">
    <w:name w:val="5C9F71D1FB414F26AD54DB6A9ACEC350"/>
    <w:rsid w:val="00FE62AB"/>
  </w:style>
  <w:style w:type="paragraph" w:customStyle="1" w:styleId="9ECC71F4B65C4C5A976C0340F2D27706">
    <w:name w:val="9ECC71F4B65C4C5A976C0340F2D27706"/>
    <w:rsid w:val="00FE62AB"/>
  </w:style>
  <w:style w:type="paragraph" w:customStyle="1" w:styleId="6772C510EBC243CB8D3FD493A3CCD92E">
    <w:name w:val="6772C510EBC243CB8D3FD493A3CCD92E"/>
    <w:rsid w:val="00FE62AB"/>
  </w:style>
  <w:style w:type="paragraph" w:customStyle="1" w:styleId="2B4D0EAF6A35429BA97CABF94FA02FD0">
    <w:name w:val="2B4D0EAF6A35429BA97CABF94FA02FD0"/>
    <w:rsid w:val="00FE62AB"/>
  </w:style>
  <w:style w:type="paragraph" w:customStyle="1" w:styleId="121E0C5AE15C4E0D939ECD4F643C31D6">
    <w:name w:val="121E0C5AE15C4E0D939ECD4F643C31D6"/>
    <w:rsid w:val="00FE62AB"/>
  </w:style>
  <w:style w:type="paragraph" w:customStyle="1" w:styleId="28938FA101764A6EA5A4D9B1E6007987">
    <w:name w:val="28938FA101764A6EA5A4D9B1E6007987"/>
    <w:rsid w:val="00FE62AB"/>
  </w:style>
  <w:style w:type="paragraph" w:customStyle="1" w:styleId="D89CC8DF507244E4BBA6A27814FF806D">
    <w:name w:val="D89CC8DF507244E4BBA6A27814FF806D"/>
    <w:rsid w:val="00FE62AB"/>
  </w:style>
  <w:style w:type="paragraph" w:customStyle="1" w:styleId="D5924B58EA0C4109907247569ADD08F9">
    <w:name w:val="D5924B58EA0C4109907247569ADD08F9"/>
    <w:rsid w:val="00FE62AB"/>
  </w:style>
  <w:style w:type="paragraph" w:customStyle="1" w:styleId="BF43760357D44444971357885768E57E">
    <w:name w:val="BF43760357D44444971357885768E57E"/>
    <w:rsid w:val="00DB2CDE"/>
  </w:style>
  <w:style w:type="paragraph" w:customStyle="1" w:styleId="B4241E88A5F243C3AA9FB6F8FA1869E7">
    <w:name w:val="B4241E88A5F243C3AA9FB6F8FA1869E7"/>
    <w:rsid w:val="00DB2CDE"/>
  </w:style>
  <w:style w:type="paragraph" w:customStyle="1" w:styleId="7691124D0C4240B8A92C12861C63EBE1">
    <w:name w:val="7691124D0C4240B8A92C12861C63EBE1"/>
    <w:rsid w:val="00DB2CDE"/>
  </w:style>
  <w:style w:type="paragraph" w:customStyle="1" w:styleId="576F889E36034F23BAB20FF9E78AC85D">
    <w:name w:val="576F889E36034F23BAB20FF9E78AC85D"/>
    <w:rsid w:val="00DB2CDE"/>
  </w:style>
  <w:style w:type="paragraph" w:customStyle="1" w:styleId="20AB46D0F8024A4EB38E9E6F65C18BC5">
    <w:name w:val="20AB46D0F8024A4EB38E9E6F65C18BC5"/>
    <w:rsid w:val="00DB2CDE"/>
  </w:style>
  <w:style w:type="paragraph" w:customStyle="1" w:styleId="A6D24DEE524E4BF7ABCC02A5C488E1F1">
    <w:name w:val="A6D24DEE524E4BF7ABCC02A5C488E1F1"/>
    <w:rsid w:val="00DB2CDE"/>
  </w:style>
  <w:style w:type="paragraph" w:customStyle="1" w:styleId="D16D76186698426B886CBB6568347431">
    <w:name w:val="D16D76186698426B886CBB6568347431"/>
    <w:rsid w:val="00DB2CDE"/>
  </w:style>
  <w:style w:type="paragraph" w:customStyle="1" w:styleId="89673620BAD8412FB5EC90E6B799F80B">
    <w:name w:val="89673620BAD8412FB5EC90E6B799F80B"/>
    <w:rsid w:val="00DB2CDE"/>
  </w:style>
  <w:style w:type="paragraph" w:customStyle="1" w:styleId="7EFFC72AD316422AA8799587CBE52640">
    <w:name w:val="7EFFC72AD316422AA8799587CBE52640"/>
    <w:rsid w:val="00DB2CDE"/>
  </w:style>
  <w:style w:type="paragraph" w:customStyle="1" w:styleId="32B22927E3854754B4908E9C4F570586">
    <w:name w:val="32B22927E3854754B4908E9C4F570586"/>
    <w:rsid w:val="00DB2CDE"/>
  </w:style>
  <w:style w:type="paragraph" w:customStyle="1" w:styleId="47154F6D0C63408590F0E7EC70AB8ADF">
    <w:name w:val="47154F6D0C63408590F0E7EC70AB8ADF"/>
    <w:rsid w:val="00DB2CDE"/>
  </w:style>
  <w:style w:type="paragraph" w:customStyle="1" w:styleId="A51AF46057EA4DC5933B87977C96F5F1">
    <w:name w:val="A51AF46057EA4DC5933B87977C96F5F1"/>
    <w:rsid w:val="00DB2CDE"/>
  </w:style>
  <w:style w:type="paragraph" w:customStyle="1" w:styleId="8810FD67099349F89D036DA5087B2A10">
    <w:name w:val="8810FD67099349F89D036DA5087B2A10"/>
    <w:rsid w:val="00DB2CDE"/>
  </w:style>
  <w:style w:type="paragraph" w:customStyle="1" w:styleId="8A0A04B121BA477F9A141081ACA6E83F">
    <w:name w:val="8A0A04B121BA477F9A141081ACA6E83F"/>
    <w:rsid w:val="00DB2CDE"/>
  </w:style>
  <w:style w:type="paragraph" w:customStyle="1" w:styleId="546EB771FCB14848A5D2B8A1325AF9C6">
    <w:name w:val="546EB771FCB14848A5D2B8A1325AF9C6"/>
    <w:rsid w:val="00DB2CDE"/>
  </w:style>
  <w:style w:type="paragraph" w:customStyle="1" w:styleId="57FE3D3398BF45E0A951AE2E38C8DCF4">
    <w:name w:val="57FE3D3398BF45E0A951AE2E38C8DCF4"/>
    <w:rsid w:val="00DB2CDE"/>
  </w:style>
  <w:style w:type="paragraph" w:customStyle="1" w:styleId="2AF9E75CD79A47F0BFAFC4562E7D2D41">
    <w:name w:val="2AF9E75CD79A47F0BFAFC4562E7D2D41"/>
    <w:rsid w:val="00DB2CDE"/>
  </w:style>
  <w:style w:type="paragraph" w:customStyle="1" w:styleId="E70766E0766B49B6BD7D44552D7BF149">
    <w:name w:val="E70766E0766B49B6BD7D44552D7BF149"/>
    <w:rsid w:val="00DB2CDE"/>
  </w:style>
  <w:style w:type="paragraph" w:customStyle="1" w:styleId="DDA9363CC9AF4BC89C78E95914B63B51">
    <w:name w:val="DDA9363CC9AF4BC89C78E95914B63B51"/>
    <w:rsid w:val="00DB2CDE"/>
  </w:style>
  <w:style w:type="paragraph" w:customStyle="1" w:styleId="CA3B1A1A118A45C9AF644F5AA5D8006A">
    <w:name w:val="CA3B1A1A118A45C9AF644F5AA5D8006A"/>
    <w:rsid w:val="00DB2CDE"/>
  </w:style>
  <w:style w:type="paragraph" w:customStyle="1" w:styleId="1D9E320114A248BD8E9B3D03AA92877E">
    <w:name w:val="1D9E320114A248BD8E9B3D03AA92877E"/>
    <w:rsid w:val="00DB2CDE"/>
  </w:style>
  <w:style w:type="paragraph" w:customStyle="1" w:styleId="C0CB16311EEF46AAA591D3E823FDE91C">
    <w:name w:val="C0CB16311EEF46AAA591D3E823FDE91C"/>
    <w:rsid w:val="00DB2CDE"/>
  </w:style>
  <w:style w:type="paragraph" w:customStyle="1" w:styleId="E1A4C3C2EDF148D68AB0AF0E0F8296AB">
    <w:name w:val="E1A4C3C2EDF148D68AB0AF0E0F8296AB"/>
    <w:rsid w:val="00DB2CDE"/>
  </w:style>
  <w:style w:type="paragraph" w:customStyle="1" w:styleId="7367611E63A34D058F8C39A77B55B261">
    <w:name w:val="7367611E63A34D058F8C39A77B55B261"/>
    <w:rsid w:val="00DB2CDE"/>
  </w:style>
  <w:style w:type="paragraph" w:customStyle="1" w:styleId="FDE362CB36814001A7EF417EB7B03BA7">
    <w:name w:val="FDE362CB36814001A7EF417EB7B03BA7"/>
    <w:rsid w:val="00DB2CDE"/>
  </w:style>
  <w:style w:type="paragraph" w:customStyle="1" w:styleId="82ADC7E5FFD1477B99ABC0D64B282975">
    <w:name w:val="82ADC7E5FFD1477B99ABC0D64B282975"/>
    <w:rsid w:val="00DB2CDE"/>
  </w:style>
  <w:style w:type="paragraph" w:customStyle="1" w:styleId="0DF3C0832E1B46E39705E527292BB52A">
    <w:name w:val="0DF3C0832E1B46E39705E527292BB52A"/>
    <w:rsid w:val="00DB2CDE"/>
  </w:style>
  <w:style w:type="paragraph" w:customStyle="1" w:styleId="A61FDBC2E8AA468CA90DAE9022B3249A">
    <w:name w:val="A61FDBC2E8AA468CA90DAE9022B3249A"/>
    <w:rsid w:val="00DB2CDE"/>
  </w:style>
  <w:style w:type="paragraph" w:customStyle="1" w:styleId="03AAC8AC1F414664B62D688319752349">
    <w:name w:val="03AAC8AC1F414664B62D688319752349"/>
    <w:rsid w:val="00DB2CDE"/>
  </w:style>
  <w:style w:type="paragraph" w:customStyle="1" w:styleId="B4257697444A41109667FDD981D10C8D">
    <w:name w:val="B4257697444A41109667FDD981D10C8D"/>
    <w:rsid w:val="00DB2CDE"/>
  </w:style>
  <w:style w:type="paragraph" w:customStyle="1" w:styleId="0E14A7B585D04B43A9650C8C35C102DE">
    <w:name w:val="0E14A7B585D04B43A9650C8C35C102DE"/>
    <w:rsid w:val="00DB2CDE"/>
  </w:style>
  <w:style w:type="paragraph" w:customStyle="1" w:styleId="F7942F69B96049C1988E06171C630FF6">
    <w:name w:val="F7942F69B96049C1988E06171C630FF6"/>
    <w:rsid w:val="00DB2CDE"/>
  </w:style>
  <w:style w:type="paragraph" w:customStyle="1" w:styleId="99EF5D243EFC46BFB713AA7057877F4B">
    <w:name w:val="99EF5D243EFC46BFB713AA7057877F4B"/>
    <w:rsid w:val="00DB2CDE"/>
  </w:style>
  <w:style w:type="paragraph" w:customStyle="1" w:styleId="56B6FA0120F14015B04F14046252ADE8">
    <w:name w:val="56B6FA0120F14015B04F14046252ADE8"/>
    <w:rsid w:val="00DB2CDE"/>
  </w:style>
  <w:style w:type="paragraph" w:customStyle="1" w:styleId="0D0195BD73F44577A7B0A4856789DD9C">
    <w:name w:val="0D0195BD73F44577A7B0A4856789DD9C"/>
    <w:rsid w:val="00DB2CDE"/>
  </w:style>
  <w:style w:type="paragraph" w:customStyle="1" w:styleId="653C484752F8484490F26F1C4A6028FB">
    <w:name w:val="653C484752F8484490F26F1C4A6028FB"/>
    <w:rsid w:val="00DB2CDE"/>
  </w:style>
  <w:style w:type="paragraph" w:customStyle="1" w:styleId="8BB7782073EC4489B66981748A387765">
    <w:name w:val="8BB7782073EC4489B66981748A387765"/>
    <w:rsid w:val="00DB2CDE"/>
  </w:style>
  <w:style w:type="paragraph" w:customStyle="1" w:styleId="462A05BDBD274380BE67E24C8D4EEC26">
    <w:name w:val="462A05BDBD274380BE67E24C8D4EEC26"/>
    <w:rsid w:val="00DB2CDE"/>
  </w:style>
  <w:style w:type="paragraph" w:customStyle="1" w:styleId="EA950E18E26D43AB887626DCF4682C31">
    <w:name w:val="EA950E18E26D43AB887626DCF4682C31"/>
    <w:rsid w:val="00DB2CDE"/>
  </w:style>
  <w:style w:type="paragraph" w:customStyle="1" w:styleId="1E1A939CB03E40C1BC0BF6B74D6F203E">
    <w:name w:val="1E1A939CB03E40C1BC0BF6B74D6F203E"/>
    <w:rsid w:val="00DB2CDE"/>
  </w:style>
  <w:style w:type="paragraph" w:customStyle="1" w:styleId="41BA234C82284E55B3C8632EEC237D1B">
    <w:name w:val="41BA234C82284E55B3C8632EEC237D1B"/>
    <w:rsid w:val="00DB2CDE"/>
  </w:style>
  <w:style w:type="paragraph" w:customStyle="1" w:styleId="26796069F0674CBC96625278521396FB">
    <w:name w:val="26796069F0674CBC96625278521396FB"/>
    <w:rsid w:val="00DB2CDE"/>
  </w:style>
  <w:style w:type="paragraph" w:customStyle="1" w:styleId="AC23CF66E2C0402B814AF1AD40455806">
    <w:name w:val="AC23CF66E2C0402B814AF1AD40455806"/>
    <w:rsid w:val="00DB2CDE"/>
  </w:style>
  <w:style w:type="paragraph" w:customStyle="1" w:styleId="B103B6956A684136A834BBD170B50BC7">
    <w:name w:val="B103B6956A684136A834BBD170B50BC7"/>
    <w:rsid w:val="00DB2CDE"/>
  </w:style>
  <w:style w:type="paragraph" w:customStyle="1" w:styleId="D465C352D3BA4F34BA65D4CD9AD451E1">
    <w:name w:val="D465C352D3BA4F34BA65D4CD9AD451E1"/>
    <w:rsid w:val="00DB2CDE"/>
  </w:style>
  <w:style w:type="paragraph" w:customStyle="1" w:styleId="2E9E030A02624637A330D8EB8AE997B1">
    <w:name w:val="2E9E030A02624637A330D8EB8AE997B1"/>
    <w:rsid w:val="00DB2CDE"/>
  </w:style>
  <w:style w:type="paragraph" w:customStyle="1" w:styleId="8B35987A50F1429CAE5BD4307574ED22">
    <w:name w:val="8B35987A50F1429CAE5BD4307574ED22"/>
    <w:rsid w:val="00DB2CDE"/>
  </w:style>
  <w:style w:type="paragraph" w:customStyle="1" w:styleId="7C6795B148B64D72B0641C06E5D449BA">
    <w:name w:val="7C6795B148B64D72B0641C06E5D449BA"/>
    <w:rsid w:val="00DB2CDE"/>
  </w:style>
  <w:style w:type="paragraph" w:customStyle="1" w:styleId="C7DE113F032B4AA9BABD08C90CD19BEA">
    <w:name w:val="C7DE113F032B4AA9BABD08C90CD19BEA"/>
    <w:rsid w:val="00DB2CDE"/>
  </w:style>
  <w:style w:type="paragraph" w:customStyle="1" w:styleId="46754A7E13314D189D0EE35F79EC3F3F">
    <w:name w:val="46754A7E13314D189D0EE35F79EC3F3F"/>
    <w:rsid w:val="00DB2CDE"/>
  </w:style>
  <w:style w:type="paragraph" w:customStyle="1" w:styleId="27D6CD2609054302B9C0A9F02A84620F">
    <w:name w:val="27D6CD2609054302B9C0A9F02A84620F"/>
    <w:rsid w:val="00DB2CDE"/>
  </w:style>
  <w:style w:type="paragraph" w:customStyle="1" w:styleId="2C46E7B38031420585B468625D9D6D57">
    <w:name w:val="2C46E7B38031420585B468625D9D6D57"/>
    <w:rsid w:val="00DB2CDE"/>
  </w:style>
  <w:style w:type="paragraph" w:customStyle="1" w:styleId="F691BD1EB3C54C64914D7B56F2D37E4E">
    <w:name w:val="F691BD1EB3C54C64914D7B56F2D37E4E"/>
    <w:rsid w:val="00DB2CDE"/>
  </w:style>
  <w:style w:type="paragraph" w:customStyle="1" w:styleId="80301CC6E3E7410EA1B909C7819127AA">
    <w:name w:val="80301CC6E3E7410EA1B909C7819127AA"/>
    <w:rsid w:val="00DB2CDE"/>
  </w:style>
  <w:style w:type="paragraph" w:customStyle="1" w:styleId="A03ED271F1514BE1AF88281AF49D5F26">
    <w:name w:val="A03ED271F1514BE1AF88281AF49D5F26"/>
    <w:rsid w:val="00DB2CDE"/>
  </w:style>
  <w:style w:type="paragraph" w:customStyle="1" w:styleId="455F2B271776423CAE3FC87741EB7354">
    <w:name w:val="455F2B271776423CAE3FC87741EB7354"/>
    <w:rsid w:val="00DB2CDE"/>
  </w:style>
  <w:style w:type="paragraph" w:customStyle="1" w:styleId="21CD1395533642D7BE7160B67F56A5A4">
    <w:name w:val="21CD1395533642D7BE7160B67F56A5A4"/>
    <w:rsid w:val="00DB2CDE"/>
  </w:style>
  <w:style w:type="paragraph" w:customStyle="1" w:styleId="25E95ECE8C5D4824A700C0DAA672C7FD">
    <w:name w:val="25E95ECE8C5D4824A700C0DAA672C7FD"/>
    <w:rsid w:val="00DB2CDE"/>
  </w:style>
  <w:style w:type="paragraph" w:customStyle="1" w:styleId="137E55A449A54D079CC589A6FC63EF05">
    <w:name w:val="137E55A449A54D079CC589A6FC63EF05"/>
    <w:rsid w:val="00DB2CDE"/>
  </w:style>
  <w:style w:type="paragraph" w:customStyle="1" w:styleId="DE1A370784014DEC81ADB6C7F114A863">
    <w:name w:val="DE1A370784014DEC81ADB6C7F114A863"/>
    <w:rsid w:val="00DB2CDE"/>
  </w:style>
  <w:style w:type="paragraph" w:customStyle="1" w:styleId="3AAFCBD5A406443E9411C91D247977D4">
    <w:name w:val="3AAFCBD5A406443E9411C91D247977D4"/>
    <w:rsid w:val="00DB2CDE"/>
  </w:style>
  <w:style w:type="paragraph" w:customStyle="1" w:styleId="F07B304D8735451297297A3C22730EF6">
    <w:name w:val="F07B304D8735451297297A3C22730EF6"/>
    <w:rsid w:val="00DB2CDE"/>
  </w:style>
  <w:style w:type="paragraph" w:customStyle="1" w:styleId="B84B9119EFEA478DB2D9ABE8F27219D0">
    <w:name w:val="B84B9119EFEA478DB2D9ABE8F27219D0"/>
    <w:rsid w:val="00DB2CDE"/>
  </w:style>
  <w:style w:type="paragraph" w:customStyle="1" w:styleId="594CE298E23F443CAEBE6012649DEF0E">
    <w:name w:val="594CE298E23F443CAEBE6012649DEF0E"/>
    <w:rsid w:val="00DB2CDE"/>
  </w:style>
  <w:style w:type="paragraph" w:customStyle="1" w:styleId="90F1D979FDAB461A8F2073AEDB5BBFE5">
    <w:name w:val="90F1D979FDAB461A8F2073AEDB5BBFE5"/>
    <w:rsid w:val="00DB2CDE"/>
  </w:style>
  <w:style w:type="paragraph" w:customStyle="1" w:styleId="CF9E103D3F544D4D9D812A9C3BCF8D55">
    <w:name w:val="CF9E103D3F544D4D9D812A9C3BCF8D55"/>
    <w:rsid w:val="00DB2CDE"/>
  </w:style>
  <w:style w:type="paragraph" w:customStyle="1" w:styleId="4E34D4FD35924250BF009112EBFEAB77">
    <w:name w:val="4E34D4FD35924250BF009112EBFEAB77"/>
    <w:rsid w:val="00DB2CDE"/>
  </w:style>
  <w:style w:type="paragraph" w:customStyle="1" w:styleId="FBCABF9E923D41D18352905814A41722">
    <w:name w:val="FBCABF9E923D41D18352905814A41722"/>
    <w:rsid w:val="00DB2CDE"/>
  </w:style>
  <w:style w:type="paragraph" w:customStyle="1" w:styleId="4EC574CCB7C44F0EBC25AA5BB21B613B">
    <w:name w:val="4EC574CCB7C44F0EBC25AA5BB21B613B"/>
    <w:rsid w:val="00DB2CDE"/>
  </w:style>
  <w:style w:type="paragraph" w:customStyle="1" w:styleId="80CA7F6FFF9546D98CB75250A0EAD083">
    <w:name w:val="80CA7F6FFF9546D98CB75250A0EAD083"/>
    <w:rsid w:val="00DB2CDE"/>
  </w:style>
  <w:style w:type="paragraph" w:customStyle="1" w:styleId="D37B4FDFEF7244CFB01CA2EDBE1A3AE1">
    <w:name w:val="D37B4FDFEF7244CFB01CA2EDBE1A3AE1"/>
    <w:rsid w:val="00DB2CDE"/>
  </w:style>
  <w:style w:type="paragraph" w:customStyle="1" w:styleId="D514437356244381ABCC9CCF19853868">
    <w:name w:val="D514437356244381ABCC9CCF19853868"/>
    <w:rsid w:val="00DB2CDE"/>
  </w:style>
  <w:style w:type="paragraph" w:customStyle="1" w:styleId="BE768D82EB2F49049FFDC984392C128B">
    <w:name w:val="BE768D82EB2F49049FFDC984392C128B"/>
    <w:rsid w:val="00DB2CDE"/>
  </w:style>
  <w:style w:type="paragraph" w:customStyle="1" w:styleId="38CB679808C34DB9B47A417A60C73A97">
    <w:name w:val="38CB679808C34DB9B47A417A60C73A97"/>
    <w:rsid w:val="00DB2CDE"/>
  </w:style>
  <w:style w:type="paragraph" w:customStyle="1" w:styleId="11ABBA0F7F894DF8B395E7E64C144D90">
    <w:name w:val="11ABBA0F7F894DF8B395E7E64C144D90"/>
    <w:rsid w:val="00DB2CDE"/>
  </w:style>
  <w:style w:type="paragraph" w:customStyle="1" w:styleId="77C4698793D14ACC98958CAC2AAF3972">
    <w:name w:val="77C4698793D14ACC98958CAC2AAF3972"/>
    <w:rsid w:val="00DB2CDE"/>
  </w:style>
  <w:style w:type="paragraph" w:customStyle="1" w:styleId="2CE5DC8EF16A4A62B3F594726F0E1C5D">
    <w:name w:val="2CE5DC8EF16A4A62B3F594726F0E1C5D"/>
    <w:rsid w:val="00DB2CDE"/>
  </w:style>
  <w:style w:type="paragraph" w:customStyle="1" w:styleId="AFCFF8B4E2C448C68DDC7CC62C7C3931">
    <w:name w:val="AFCFF8B4E2C448C68DDC7CC62C7C3931"/>
    <w:rsid w:val="00DB2CDE"/>
  </w:style>
  <w:style w:type="paragraph" w:customStyle="1" w:styleId="BD7358B075064A2AB3A45F8A19A2B4BB">
    <w:name w:val="BD7358B075064A2AB3A45F8A19A2B4BB"/>
    <w:rsid w:val="00DB2CDE"/>
  </w:style>
  <w:style w:type="paragraph" w:customStyle="1" w:styleId="4BFBD6B6290143E9AE9D08E05CB7A1DB">
    <w:name w:val="4BFBD6B6290143E9AE9D08E05CB7A1DB"/>
    <w:rsid w:val="00DB2CDE"/>
  </w:style>
  <w:style w:type="paragraph" w:customStyle="1" w:styleId="B99387CF19844CD4AA7D50BB94CEAC8F">
    <w:name w:val="B99387CF19844CD4AA7D50BB94CEAC8F"/>
    <w:rsid w:val="00DB2CDE"/>
  </w:style>
  <w:style w:type="paragraph" w:customStyle="1" w:styleId="AAC5ACD27A37428190515443B1CD6C36">
    <w:name w:val="AAC5ACD27A37428190515443B1CD6C36"/>
    <w:rsid w:val="00DB2CDE"/>
  </w:style>
  <w:style w:type="paragraph" w:customStyle="1" w:styleId="22933AFAF7C343B4BE77161930F67075">
    <w:name w:val="22933AFAF7C343B4BE77161930F67075"/>
    <w:rsid w:val="00DB2CDE"/>
  </w:style>
  <w:style w:type="paragraph" w:customStyle="1" w:styleId="57A479A841434C7D9DF79E72F8D0153D">
    <w:name w:val="57A479A841434C7D9DF79E72F8D0153D"/>
    <w:rsid w:val="00DB2CDE"/>
  </w:style>
  <w:style w:type="paragraph" w:customStyle="1" w:styleId="4DE7407DE7204622A5044DCD1CA98CB6">
    <w:name w:val="4DE7407DE7204622A5044DCD1CA98CB6"/>
    <w:rsid w:val="00DB2CDE"/>
  </w:style>
  <w:style w:type="paragraph" w:customStyle="1" w:styleId="156FB425971E4CF99B74FBD4C62DA908">
    <w:name w:val="156FB425971E4CF99B74FBD4C62DA908"/>
    <w:rsid w:val="00DB2CDE"/>
  </w:style>
  <w:style w:type="paragraph" w:customStyle="1" w:styleId="664B68A1E12047BD8F2E329FFE8F64BE">
    <w:name w:val="664B68A1E12047BD8F2E329FFE8F64BE"/>
    <w:rsid w:val="00DB2CDE"/>
  </w:style>
  <w:style w:type="paragraph" w:customStyle="1" w:styleId="03732A0823AB467CA7B5D26C10010B6A">
    <w:name w:val="03732A0823AB467CA7B5D26C10010B6A"/>
    <w:rsid w:val="00DB2CDE"/>
  </w:style>
  <w:style w:type="paragraph" w:customStyle="1" w:styleId="EBAAD73177CE42449C8E330CF07444AA">
    <w:name w:val="EBAAD73177CE42449C8E330CF07444AA"/>
    <w:rsid w:val="00DB2CDE"/>
  </w:style>
  <w:style w:type="paragraph" w:customStyle="1" w:styleId="27A279F32A424390A7A314F0B5A65E3E">
    <w:name w:val="27A279F32A424390A7A314F0B5A65E3E"/>
    <w:rsid w:val="00DB2CDE"/>
  </w:style>
  <w:style w:type="paragraph" w:customStyle="1" w:styleId="864B0BFE426943278654855A9CB0D783">
    <w:name w:val="864B0BFE426943278654855A9CB0D783"/>
    <w:rsid w:val="00DB2CDE"/>
  </w:style>
  <w:style w:type="paragraph" w:customStyle="1" w:styleId="5734DF09E618429DB92C706C84C5499C">
    <w:name w:val="5734DF09E618429DB92C706C84C5499C"/>
    <w:rsid w:val="00DB2CDE"/>
  </w:style>
  <w:style w:type="paragraph" w:customStyle="1" w:styleId="856DDAF1D1E34360944948B9108A301D">
    <w:name w:val="856DDAF1D1E34360944948B9108A301D"/>
    <w:rsid w:val="00DB2CDE"/>
  </w:style>
  <w:style w:type="paragraph" w:customStyle="1" w:styleId="5048E3FA7D6B40D3A90CAABA4072A69D">
    <w:name w:val="5048E3FA7D6B40D3A90CAABA4072A69D"/>
    <w:rsid w:val="00DB2CDE"/>
  </w:style>
  <w:style w:type="paragraph" w:customStyle="1" w:styleId="33F188816572417E845FA0B32BFC2534">
    <w:name w:val="33F188816572417E845FA0B32BFC2534"/>
    <w:rsid w:val="00DB2CDE"/>
  </w:style>
  <w:style w:type="paragraph" w:customStyle="1" w:styleId="D977769AA3D14223804B507AD72AB758">
    <w:name w:val="D977769AA3D14223804B507AD72AB758"/>
    <w:rsid w:val="00DB2CDE"/>
  </w:style>
  <w:style w:type="paragraph" w:customStyle="1" w:styleId="8195D7A334B24F2B9C316D979F6BC99F">
    <w:name w:val="8195D7A334B24F2B9C316D979F6BC99F"/>
    <w:rsid w:val="00DB2CDE"/>
  </w:style>
  <w:style w:type="paragraph" w:customStyle="1" w:styleId="526F5F9660D34DF2B40DCB17F8C859AF">
    <w:name w:val="526F5F9660D34DF2B40DCB17F8C859AF"/>
    <w:rsid w:val="00DB2CDE"/>
  </w:style>
  <w:style w:type="paragraph" w:customStyle="1" w:styleId="26B6182398A4489FA2F4205B7AFD807C">
    <w:name w:val="26B6182398A4489FA2F4205B7AFD807C"/>
    <w:rsid w:val="00DB2CDE"/>
  </w:style>
  <w:style w:type="paragraph" w:customStyle="1" w:styleId="E8385B13E8F74ACE8FB4C76E27741136">
    <w:name w:val="E8385B13E8F74ACE8FB4C76E27741136"/>
    <w:rsid w:val="00DB2CDE"/>
  </w:style>
  <w:style w:type="paragraph" w:customStyle="1" w:styleId="0B3560F7B4CE44C090193ABBC8E784DA">
    <w:name w:val="0B3560F7B4CE44C090193ABBC8E784DA"/>
    <w:rsid w:val="00DB2CDE"/>
  </w:style>
  <w:style w:type="paragraph" w:customStyle="1" w:styleId="432184E692824406B7F0FDAC8A9FF2F4">
    <w:name w:val="432184E692824406B7F0FDAC8A9FF2F4"/>
    <w:rsid w:val="00DB2CDE"/>
  </w:style>
  <w:style w:type="paragraph" w:customStyle="1" w:styleId="D6C6946F336A44F5A50BA5F36D0534F7">
    <w:name w:val="D6C6946F336A44F5A50BA5F36D0534F7"/>
    <w:rsid w:val="00DB2CDE"/>
  </w:style>
  <w:style w:type="paragraph" w:customStyle="1" w:styleId="AF56FA2B2B954A84A9241D935D749E6E">
    <w:name w:val="AF56FA2B2B954A84A9241D935D749E6E"/>
    <w:rsid w:val="00DB2CDE"/>
  </w:style>
  <w:style w:type="paragraph" w:customStyle="1" w:styleId="003AD909469040D9A38DF5170649C282">
    <w:name w:val="003AD909469040D9A38DF5170649C282"/>
    <w:rsid w:val="00DB2CDE"/>
  </w:style>
  <w:style w:type="paragraph" w:customStyle="1" w:styleId="2245F47E00CE4C0F9673D1CE188AC6BC">
    <w:name w:val="2245F47E00CE4C0F9673D1CE188AC6BC"/>
    <w:rsid w:val="00DB2CDE"/>
  </w:style>
  <w:style w:type="paragraph" w:customStyle="1" w:styleId="C5A9E6E4E42C42D39AE6D76DDD4C3C87">
    <w:name w:val="C5A9E6E4E42C42D39AE6D76DDD4C3C87"/>
    <w:rsid w:val="00DB2CDE"/>
  </w:style>
  <w:style w:type="paragraph" w:customStyle="1" w:styleId="9B33F4D026BE44CAA58649D1A6B3C574">
    <w:name w:val="9B33F4D026BE44CAA58649D1A6B3C574"/>
    <w:rsid w:val="00DB2CDE"/>
  </w:style>
  <w:style w:type="paragraph" w:customStyle="1" w:styleId="D1256763940E49E780451CF22EFBB78F">
    <w:name w:val="D1256763940E49E780451CF22EFBB78F"/>
    <w:rsid w:val="00DB2CDE"/>
  </w:style>
  <w:style w:type="paragraph" w:customStyle="1" w:styleId="3AFEAE5E95F74AA1B953B713DBA8C753">
    <w:name w:val="3AFEAE5E95F74AA1B953B713DBA8C753"/>
    <w:rsid w:val="00DB2CDE"/>
  </w:style>
  <w:style w:type="paragraph" w:customStyle="1" w:styleId="65332B9462EB4FA1B1DEF280C0CECF08">
    <w:name w:val="65332B9462EB4FA1B1DEF280C0CECF08"/>
    <w:rsid w:val="00DB2CDE"/>
  </w:style>
  <w:style w:type="paragraph" w:customStyle="1" w:styleId="A2E7EB8382AA4F269E902C2D04419AA3">
    <w:name w:val="A2E7EB8382AA4F269E902C2D04419AA3"/>
    <w:rsid w:val="00DB2CDE"/>
  </w:style>
  <w:style w:type="paragraph" w:customStyle="1" w:styleId="B82C9ACB9471466CB153DA00538318C0">
    <w:name w:val="B82C9ACB9471466CB153DA00538318C0"/>
    <w:rsid w:val="00DB2CDE"/>
  </w:style>
  <w:style w:type="paragraph" w:customStyle="1" w:styleId="49882E625BFF44F0978648AE831CD113">
    <w:name w:val="49882E625BFF44F0978648AE831CD113"/>
    <w:rsid w:val="00DB2CDE"/>
  </w:style>
  <w:style w:type="paragraph" w:customStyle="1" w:styleId="A42DB9D093D64152B0D22C49FA6A3321">
    <w:name w:val="A42DB9D093D64152B0D22C49FA6A3321"/>
    <w:rsid w:val="00DB2CDE"/>
  </w:style>
  <w:style w:type="paragraph" w:customStyle="1" w:styleId="DFDBA71069F44308AD15DE32EB310609">
    <w:name w:val="DFDBA71069F44308AD15DE32EB310609"/>
    <w:rsid w:val="00DB2CDE"/>
  </w:style>
  <w:style w:type="paragraph" w:customStyle="1" w:styleId="AD857360BA9B49C1862FEFECD7D4A14F">
    <w:name w:val="AD857360BA9B49C1862FEFECD7D4A14F"/>
    <w:rsid w:val="00DB2CDE"/>
  </w:style>
  <w:style w:type="paragraph" w:customStyle="1" w:styleId="00E420BE3C62404A9AA2A49378DC9940">
    <w:name w:val="00E420BE3C62404A9AA2A49378DC9940"/>
    <w:rsid w:val="00DB2CDE"/>
  </w:style>
  <w:style w:type="paragraph" w:customStyle="1" w:styleId="B4780F69E87E46DCB42A03BE953F9903">
    <w:name w:val="B4780F69E87E46DCB42A03BE953F9903"/>
    <w:rsid w:val="00DB2CDE"/>
  </w:style>
  <w:style w:type="paragraph" w:customStyle="1" w:styleId="A944357EBB8744D3A2C15C6CFCB97FEF">
    <w:name w:val="A944357EBB8744D3A2C15C6CFCB97FEF"/>
    <w:rsid w:val="00DB2CDE"/>
  </w:style>
  <w:style w:type="paragraph" w:customStyle="1" w:styleId="BE0453BDD0B24E89A6D62468B18BF7CA">
    <w:name w:val="BE0453BDD0B24E89A6D62468B18BF7CA"/>
    <w:rsid w:val="00DB2CDE"/>
  </w:style>
  <w:style w:type="paragraph" w:customStyle="1" w:styleId="B3AEDFC5B2394C3BBFDE01E174D7763B">
    <w:name w:val="B3AEDFC5B2394C3BBFDE01E174D7763B"/>
    <w:rsid w:val="00DB2CDE"/>
  </w:style>
  <w:style w:type="paragraph" w:customStyle="1" w:styleId="2CCC16BED23748DEA872594DE6A23BD8">
    <w:name w:val="2CCC16BED23748DEA872594DE6A23BD8"/>
    <w:rsid w:val="00DB2CDE"/>
  </w:style>
  <w:style w:type="paragraph" w:customStyle="1" w:styleId="C6223CDA95AA49368B089FB73F7D70B6">
    <w:name w:val="C6223CDA95AA49368B089FB73F7D70B6"/>
    <w:rsid w:val="00DB2CDE"/>
  </w:style>
  <w:style w:type="paragraph" w:customStyle="1" w:styleId="4623578902F049289541199A8517928D">
    <w:name w:val="4623578902F049289541199A8517928D"/>
    <w:rsid w:val="00DB2CD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42</Pages>
  <Words>7729</Words>
  <Characters>48695</Characters>
  <Application>Microsoft Office Word</Application>
  <DocSecurity>0</DocSecurity>
  <Lines>405</Lines>
  <Paragraphs>112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56312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Elina König</dc:creator>
  <cp:lastModifiedBy>Michael Schneider</cp:lastModifiedBy>
  <cp:revision>6</cp:revision>
  <cp:lastPrinted>2018-05-13T16:41:00Z</cp:lastPrinted>
  <dcterms:created xsi:type="dcterms:W3CDTF">2018-05-21T20:02:00Z</dcterms:created>
  <dcterms:modified xsi:type="dcterms:W3CDTF">2018-08-09T22:52:00Z</dcterms:modified>
</cp:coreProperties>
</file>