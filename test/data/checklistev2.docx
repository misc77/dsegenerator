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53809B18" w:rsidR="00854AB3" w:rsidRPr="002563DB" w:rsidRDefault="0099366C" w:rsidP="00CA4D94">
            <w:pPr>
              <w:jc w:val="center"/>
              <w:rPr>
                <w:rFonts w:asciiTheme="majorHAnsi" w:hAnsiTheme="majorHAnsi"/>
                <w:b/>
                <w:sz w:val="32"/>
                <w:szCs w:val="32"/>
              </w:rPr>
            </w:pPr>
            <w:r>
              <w:rPr>
                <w:rFonts w:asciiTheme="majorHAnsi" w:hAnsiTheme="majorHAnsi"/>
                <w:b/>
                <w:sz w:val="32"/>
                <w:szCs w:val="32"/>
              </w:rPr>
              <w:t>2</w:t>
            </w:r>
            <w:bookmarkStart w:id="0" w:name="_GoBack"/>
            <w:r>
              <w:rPr>
                <w:rFonts w:asciiTheme="majorHAnsi" w:hAnsiTheme="majorHAnsi"/>
                <w:b/>
                <w:sz w:val="32"/>
                <w:szCs w:val="32"/>
              </w:rPr>
              <w:t>.0</w:t>
            </w:r>
            <w:bookmarkEnd w:id="0"/>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11F6B999" w:rsidR="002563DB" w:rsidRPr="00791305" w:rsidRDefault="00DC5B0F" w:rsidP="00CA4D94">
            <w:pPr>
              <w:tabs>
                <w:tab w:val="center" w:pos="4536"/>
                <w:tab w:val="right" w:pos="9072"/>
              </w:tabs>
              <w:rPr>
                <w:rFonts w:asciiTheme="majorHAnsi" w:hAnsiTheme="majorHAnsi"/>
                <w:highlight w:val="yellow"/>
                <w:rPrChange w:id="1" w:author="Michael Schneider" w:date="2018-08-19T14:15:00Z">
                  <w:rPr>
                    <w:rFonts w:asciiTheme="majorHAnsi" w:hAnsiTheme="majorHAnsi"/>
                  </w:rPr>
                </w:rPrChange>
              </w:rPr>
            </w:pPr>
            <w:sdt>
              <w:sdtPr>
                <w:rPr>
                  <w:rFonts w:asciiTheme="majorHAnsi" w:hAnsiTheme="majorHAnsi"/>
                </w:rPr>
                <w:id w:val="-1039210067"/>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2" w:author="Michael Schneider" w:date="2018-08-19T14:15:00Z">
                  <w:rPr>
                    <w:rStyle w:val="ts-muster-content"/>
                    <w:rFonts w:asciiTheme="majorHAnsi" w:hAnsiTheme="majorHAnsi"/>
                  </w:rPr>
                </w:rPrChange>
              </w:rPr>
              <w:t>Bestandsdaten</w:t>
            </w:r>
            <w:r w:rsidR="0001720D" w:rsidRPr="00791305">
              <w:rPr>
                <w:rStyle w:val="ts-muster-content"/>
                <w:rFonts w:asciiTheme="majorHAnsi" w:hAnsiTheme="majorHAnsi"/>
                <w:highlight w:val="yellow"/>
                <w:rPrChange w:id="3" w:author="Michael Schneider" w:date="2018-08-19T14:15:00Z">
                  <w:rPr>
                    <w:rStyle w:val="ts-muster-content"/>
                    <w:rFonts w:asciiTheme="majorHAnsi" w:hAnsiTheme="majorHAnsi"/>
                  </w:rPr>
                </w:rPrChange>
              </w:rPr>
              <w:t xml:space="preserve"> </w:t>
            </w:r>
            <w:r w:rsidR="00021000" w:rsidRPr="00791305">
              <w:rPr>
                <w:rStyle w:val="ts-muster-content"/>
                <w:rFonts w:asciiTheme="majorHAnsi" w:hAnsiTheme="majorHAnsi"/>
                <w:highlight w:val="yellow"/>
                <w:rPrChange w:id="4" w:author="Michael Schneider" w:date="2018-08-19T14:15:00Z">
                  <w:rPr>
                    <w:rStyle w:val="ts-muster-content"/>
                    <w:rFonts w:asciiTheme="majorHAnsi" w:hAnsiTheme="majorHAnsi"/>
                  </w:rPr>
                </w:rPrChange>
              </w:rPr>
              <w:t>(z. B. Namen, Adressen)</w:t>
            </w:r>
          </w:p>
          <w:p w14:paraId="5924A024" w14:textId="4202D9D8" w:rsidR="002563DB" w:rsidRPr="00791305" w:rsidRDefault="00DC5B0F" w:rsidP="00CA4D94">
            <w:pPr>
              <w:tabs>
                <w:tab w:val="center" w:pos="4536"/>
                <w:tab w:val="right" w:pos="9072"/>
              </w:tabs>
              <w:rPr>
                <w:rFonts w:asciiTheme="majorHAnsi" w:hAnsiTheme="majorHAnsi"/>
                <w:highlight w:val="yellow"/>
                <w:rPrChange w:id="5" w:author="Michael Schneider" w:date="2018-08-19T14:15:00Z">
                  <w:rPr>
                    <w:rFonts w:asciiTheme="majorHAnsi" w:hAnsiTheme="majorHAnsi"/>
                  </w:rPr>
                </w:rPrChange>
              </w:rPr>
            </w:pPr>
            <w:sdt>
              <w:sdtPr>
                <w:rPr>
                  <w:rFonts w:asciiTheme="majorHAnsi" w:hAnsiTheme="majorHAnsi"/>
                  <w:highlight w:val="yellow"/>
                </w:rPr>
                <w:id w:val="270594893"/>
                <w14:checkbox>
                  <w14:checked w14:val="1"/>
                  <w14:checkedState w14:val="2612" w14:font="MS Gothic"/>
                  <w14:uncheckedState w14:val="2610" w14:font="MS Gothic"/>
                </w14:checkbox>
              </w:sdtPr>
              <w:sdtEndPr/>
              <w:sdtContent>
                <w:r w:rsidR="00C35E27" w:rsidRPr="00791305">
                  <w:rPr>
                    <w:rFonts w:ascii="MS Gothic" w:eastAsia="MS Gothic" w:hAnsi="MS Gothic"/>
                    <w:highlight w:val="yellow"/>
                    <w:rPrChange w:id="6" w:author="Michael Schneider" w:date="2018-08-19T14:15:00Z">
                      <w:rPr>
                        <w:rFonts w:ascii="MS Gothic" w:eastAsia="MS Gothic" w:hAnsi="MS Gothic"/>
                      </w:rPr>
                    </w:rPrChange>
                  </w:rPr>
                  <w:t>☒</w:t>
                </w:r>
              </w:sdtContent>
            </w:sdt>
            <w:r w:rsidR="002563DB" w:rsidRPr="00791305">
              <w:rPr>
                <w:rFonts w:asciiTheme="majorHAnsi" w:hAnsiTheme="majorHAnsi"/>
                <w:highlight w:val="yellow"/>
                <w:rPrChange w:id="7"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8" w:author="Michael Schneider" w:date="2018-08-19T14:15:00Z">
                  <w:rPr>
                    <w:rStyle w:val="ts-muster-content"/>
                    <w:rFonts w:asciiTheme="majorHAnsi" w:hAnsiTheme="majorHAnsi"/>
                  </w:rPr>
                </w:rPrChange>
              </w:rPr>
              <w:t>Kontaktdaten</w:t>
            </w:r>
            <w:ins w:id="9" w:author="Michael Schneider" w:date="2018-08-19T13:50:00Z">
              <w:r w:rsidR="00021000" w:rsidRPr="00791305">
                <w:rPr>
                  <w:rStyle w:val="ts-muster-content"/>
                  <w:rFonts w:asciiTheme="majorHAnsi" w:hAnsiTheme="majorHAnsi"/>
                  <w:highlight w:val="yellow"/>
                  <w:rPrChange w:id="10" w:author="Michael Schneider" w:date="2018-08-19T14:15:00Z">
                    <w:rPr>
                      <w:rStyle w:val="ts-muster-content"/>
                      <w:rFonts w:asciiTheme="majorHAnsi" w:hAnsiTheme="majorHAnsi"/>
                    </w:rPr>
                  </w:rPrChange>
                </w:rPr>
                <w:t xml:space="preserve"> (z. B. E-Mail-Adressen, Telefonnummern, Faxnummern, postalische Anschrift)</w:t>
              </w:r>
            </w:ins>
          </w:p>
          <w:p w14:paraId="6D206642" w14:textId="668A2A82" w:rsidR="002563DB" w:rsidRPr="002563DB" w:rsidRDefault="00DC5B0F"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1"/>
                  <w14:checkedState w14:val="2612" w14:font="MS Gothic"/>
                  <w14:uncheckedState w14:val="2610" w14:font="MS Gothic"/>
                </w14:checkbox>
              </w:sdtPr>
              <w:sdtEndPr/>
              <w:sdtContent>
                <w:r w:rsidR="00C35E27" w:rsidRPr="00791305">
                  <w:rPr>
                    <w:rFonts w:ascii="MS Gothic" w:eastAsia="MS Gothic" w:hAnsi="MS Gothic"/>
                    <w:highlight w:val="yellow"/>
                    <w:rPrChange w:id="11" w:author="Michael Schneider" w:date="2018-08-19T14:15:00Z">
                      <w:rPr>
                        <w:rFonts w:ascii="MS Gothic" w:eastAsia="MS Gothic" w:hAnsi="MS Gothic"/>
                      </w:rPr>
                    </w:rPrChange>
                  </w:rPr>
                  <w:t>☒</w:t>
                </w:r>
              </w:sdtContent>
            </w:sdt>
            <w:r w:rsidR="002563DB" w:rsidRPr="00791305">
              <w:rPr>
                <w:rFonts w:asciiTheme="majorHAnsi" w:hAnsiTheme="majorHAnsi"/>
                <w:highlight w:val="yellow"/>
                <w:rPrChange w:id="12"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13" w:author="Michael Schneider" w:date="2018-08-19T14:15:00Z">
                  <w:rPr>
                    <w:rStyle w:val="ts-muster-content"/>
                    <w:rFonts w:asciiTheme="majorHAnsi" w:hAnsiTheme="majorHAnsi"/>
                  </w:rPr>
                </w:rPrChange>
              </w:rPr>
              <w:t>Inhaltsdaten</w:t>
            </w:r>
            <w:ins w:id="14" w:author="Michael Schneider" w:date="2018-08-19T13:50:00Z">
              <w:r w:rsidR="00021000" w:rsidRPr="00791305">
                <w:rPr>
                  <w:rStyle w:val="ts-muster-content"/>
                  <w:rFonts w:asciiTheme="majorHAnsi" w:hAnsiTheme="majorHAnsi"/>
                  <w:highlight w:val="yellow"/>
                  <w:rPrChange w:id="15" w:author="Michael Schneider" w:date="2018-08-19T14:15:00Z">
                    <w:rPr>
                      <w:rStyle w:val="ts-muster-content"/>
                      <w:rFonts w:asciiTheme="majorHAnsi" w:hAnsiTheme="majorHAnsi"/>
                    </w:rPr>
                  </w:rPrChange>
                </w:rPr>
                <w:t xml:space="preserve"> (z. B. Kommentare, Texteingaben, Fotos, Videos)</w:t>
              </w:r>
            </w:ins>
          </w:p>
          <w:p w14:paraId="0EFFE25F" w14:textId="5D8DAF0B"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16" w:author="Michael Schneider" w:date="2018-08-19T13:50:00Z">
              <w:r w:rsidR="00021000">
                <w:rPr>
                  <w:rStyle w:val="ts-muster-content"/>
                  <w:rFonts w:asciiTheme="majorHAnsi" w:hAnsiTheme="majorHAnsi"/>
                </w:rPr>
                <w:t xml:space="preserve"> </w:t>
              </w:r>
            </w:ins>
          </w:p>
          <w:p w14:paraId="099C1BAD" w14:textId="238A24FC" w:rsidR="002563DB" w:rsidRPr="00791305" w:rsidRDefault="00DC5B0F" w:rsidP="00CA4D94">
            <w:pPr>
              <w:tabs>
                <w:tab w:val="center" w:pos="4536"/>
                <w:tab w:val="right" w:pos="9072"/>
              </w:tabs>
              <w:rPr>
                <w:rFonts w:asciiTheme="majorHAnsi" w:hAnsiTheme="majorHAnsi"/>
                <w:highlight w:val="yellow"/>
                <w:rPrChange w:id="17" w:author="Michael Schneider" w:date="2018-08-19T14:15:00Z">
                  <w:rPr>
                    <w:rFonts w:asciiTheme="majorHAnsi" w:hAnsiTheme="majorHAnsi"/>
                  </w:rPr>
                </w:rPrChange>
              </w:rPr>
            </w:pPr>
            <w:sdt>
              <w:sdtPr>
                <w:rPr>
                  <w:rFonts w:asciiTheme="majorHAnsi" w:hAnsiTheme="majorHAnsi"/>
                </w:rPr>
                <w:id w:val="15493285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18" w:author="Michael Schneider" w:date="2018-08-19T14:15:00Z">
                  <w:rPr>
                    <w:rStyle w:val="ts-muster-content"/>
                    <w:rFonts w:asciiTheme="majorHAnsi" w:hAnsiTheme="majorHAnsi"/>
                  </w:rPr>
                </w:rPrChange>
              </w:rPr>
              <w:t>Nutzungsdaten</w:t>
            </w:r>
            <w:ins w:id="19" w:author="Michael Schneider" w:date="2018-08-19T13:50:00Z">
              <w:r w:rsidR="00021000" w:rsidRPr="00791305">
                <w:rPr>
                  <w:rStyle w:val="ts-muster-content"/>
                  <w:rFonts w:asciiTheme="majorHAnsi" w:hAnsiTheme="majorHAnsi"/>
                  <w:highlight w:val="yellow"/>
                  <w:rPrChange w:id="20" w:author="Michael Schneider" w:date="2018-08-19T14:15:00Z">
                    <w:rPr>
                      <w:rStyle w:val="ts-muster-content"/>
                      <w:rFonts w:asciiTheme="majorHAnsi" w:hAnsiTheme="majorHAnsi"/>
                    </w:rPr>
                  </w:rPrChange>
                </w:rPr>
                <w:t xml:space="preserve"> (z. B. besuchte Webseiten, angeklickte Links, Interesse an Inhalten, Zugriffszeiten, Zugriffsorte)</w:t>
              </w:r>
            </w:ins>
          </w:p>
          <w:p w14:paraId="44DE6210" w14:textId="1AD08410" w:rsidR="002563DB" w:rsidRPr="002563DB" w:rsidRDefault="00DC5B0F"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0"/>
                  <w14:checkedState w14:val="2612" w14:font="MS Gothic"/>
                  <w14:uncheckedState w14:val="2610" w14:font="MS Gothic"/>
                </w14:checkbox>
              </w:sdtPr>
              <w:sdtEndPr/>
              <w:sdtContent>
                <w:r w:rsidR="002563DB" w:rsidRPr="00791305">
                  <w:rPr>
                    <w:rFonts w:ascii="MS Gothic" w:eastAsia="MS Gothic" w:hAnsi="MS Gothic" w:cs="MS Gothic"/>
                    <w:highlight w:val="yellow"/>
                    <w:rPrChange w:id="21" w:author="Michael Schneider" w:date="2018-08-19T14:15:00Z">
                      <w:rPr>
                        <w:rFonts w:ascii="MS Gothic" w:eastAsia="MS Gothic" w:hAnsi="MS Gothic" w:cs="MS Gothic"/>
                      </w:rPr>
                    </w:rPrChange>
                  </w:rPr>
                  <w:t>☐</w:t>
                </w:r>
              </w:sdtContent>
            </w:sdt>
            <w:r w:rsidR="002563DB" w:rsidRPr="00791305">
              <w:rPr>
                <w:rFonts w:asciiTheme="majorHAnsi" w:hAnsiTheme="majorHAnsi"/>
                <w:highlight w:val="yellow"/>
                <w:rPrChange w:id="22"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23" w:author="Michael Schneider" w:date="2018-08-19T14:15:00Z">
                  <w:rPr>
                    <w:rStyle w:val="ts-muster-content"/>
                    <w:rFonts w:asciiTheme="majorHAnsi" w:hAnsiTheme="majorHAnsi"/>
                  </w:rPr>
                </w:rPrChange>
              </w:rPr>
              <w:t>Meta- und Kommunikationsdaten von Kunden</w:t>
            </w:r>
            <w:del w:id="24" w:author="Michael Schneider" w:date="2018-08-19T13:51:00Z">
              <w:r w:rsidR="002563DB" w:rsidRPr="00791305" w:rsidDel="00021000">
                <w:rPr>
                  <w:rStyle w:val="ts-muster-content"/>
                  <w:rFonts w:asciiTheme="majorHAnsi" w:hAnsiTheme="majorHAnsi"/>
                  <w:highlight w:val="yellow"/>
                  <w:rPrChange w:id="25" w:author="Michael Schneider" w:date="2018-08-19T14:15:00Z">
                    <w:rPr>
                      <w:rStyle w:val="ts-muster-content"/>
                      <w:rFonts w:asciiTheme="majorHAnsi" w:hAnsiTheme="majorHAnsi"/>
                    </w:rPr>
                  </w:rPrChange>
                </w:rPr>
                <w:delText>, Interessenten und Besuchern der Webseite</w:delText>
              </w:r>
            </w:del>
            <w:ins w:id="26" w:author="Michael Schneider" w:date="2018-08-19T13:51:00Z">
              <w:r w:rsidR="00021000" w:rsidRPr="00791305">
                <w:rPr>
                  <w:rStyle w:val="ts-muster-content"/>
                  <w:rFonts w:asciiTheme="majorHAnsi" w:hAnsiTheme="majorHAnsi"/>
                  <w:highlight w:val="yellow"/>
                  <w:rPrChange w:id="27" w:author="Michael Schneider" w:date="2018-08-19T14:15:00Z">
                    <w:rPr>
                      <w:rStyle w:val="ts-muster-content"/>
                      <w:rFonts w:asciiTheme="majorHAnsi" w:hAnsiTheme="majorHAnsi"/>
                    </w:rPr>
                  </w:rPrChange>
                </w:rPr>
                <w:t xml:space="preserve"> (z. B. Geräte-Informationen, Browser-Informationen, IP-Adressen).</w:t>
              </w:r>
            </w:ins>
          </w:p>
          <w:p w14:paraId="2264CBB8" w14:textId="3DEFB94E"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DC5B0F"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DC5B0F"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DC5B0F"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howingPlcHdr/>
            </w:sdtPr>
            <w:sdtEnd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DC5B0F"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DC5B0F"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DC5B0F"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DC5B0F"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DC5B0F"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DC5B0F"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DC5B0F"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DC5B0F"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DC5B0F"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DC5B0F"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DC5B0F"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DC5B0F"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DC5B0F"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Wird für diese Cookies eine Einwilligung über Opt-In eingeholt?</w:t>
            </w:r>
          </w:p>
          <w:p w14:paraId="370878AA"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DC5B0F"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DC5B0F"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DC5B0F"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DC5B0F"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Wird Matomo (ehemals PIWIK) auf der Website verwendet?</w:t>
            </w:r>
          </w:p>
          <w:p w14:paraId="5E8E8A39" w14:textId="77777777" w:rsidR="007820BC" w:rsidRPr="002563DB" w:rsidRDefault="00DC5B0F"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DC5B0F"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DC5B0F"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DC5B0F"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DC5B0F"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DC5B0F"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DC5B0F"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DC5B0F"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DC5B0F"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DC5B0F"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DC5B0F"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DC5B0F"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DC5B0F"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DC5B0F"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DC5B0F"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DC5B0F"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DC5B0F"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DC5B0F"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DC5B0F"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DC5B0F"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DC5B0F"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DC5B0F"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DC5B0F"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DC5B0F"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DC5B0F"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DC5B0F"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DC5B0F"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4140103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DC5B0F"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DC5B0F"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DC5B0F"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DC5B0F"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DC5B0F"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DC5B0F"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DC5B0F"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DC5B0F"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DC5B0F"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DC5B0F"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DC5B0F"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DC5B0F"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DC5B0F"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835C70A"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DC5B0F"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DC5B0F"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DC5B0F"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DC5B0F"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DC5B0F"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DC5B0F"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DC5B0F"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DC5B0F"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DC5B0F"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DC5B0F"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DC5B0F"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DC5B0F"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DC5B0F"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DC5B0F"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DC5B0F"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DC5B0F"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DC5B0F"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DC5B0F"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DC5B0F"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DC5B0F"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DC5B0F"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DC5B0F"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DC5B0F"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B673BC9"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DC5B0F"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DC5B0F"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DC5B0F"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DC5B0F"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DC5B0F"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DC5B0F"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DC5B0F"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DC5B0F"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DC5B0F"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DC5B0F"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DC5B0F"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DC5B0F"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DC5B0F"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DC5B0F"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DC5B0F"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DC5B0F"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DC5B0F"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DC5B0F"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t>Wie werden Nutzer über Änderungen etc. informiert?</w:t>
            </w:r>
          </w:p>
          <w:p w14:paraId="43AF4DF2"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DC5B0F"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DC5B0F"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DC5B0F"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DC5B0F"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DC5B0F"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DC5B0F"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DC5B0F"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DC5B0F"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DC5B0F"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t>Welche sonstigen Daten werden gespeichert?</w:t>
            </w:r>
          </w:p>
          <w:p w14:paraId="7295E1C7" w14:textId="77777777"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DC5B0F"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DC5B0F"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DC5B0F"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DC5B0F"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DC5B0F"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DC5B0F"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DC5B0F"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DC5B0F"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DC5B0F"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DC5B0F"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DC5B0F"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DC5B0F"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DC5B0F"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DC5B0F"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DC5B0F"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DC5B0F"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DC5B0F"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DC5B0F"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DC5B0F"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DC5B0F"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DC5B0F"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DC5B0F"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DC5B0F"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DC5B0F"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DC5B0F"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DC5B0F"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DC5B0F"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DC5B0F"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DC5B0F"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DC5B0F"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DC5B0F"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DC5B0F"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DC5B0F"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DC5B0F"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DC5B0F"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DC5B0F"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DC5B0F"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DC5B0F"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DC5B0F"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DC5B0F"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DC5B0F"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DC5B0F"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DC5B0F"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DC5B0F"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D4035" w14:textId="77777777" w:rsidR="00DC5B0F" w:rsidRDefault="00DC5B0F">
      <w:r>
        <w:separator/>
      </w:r>
    </w:p>
  </w:endnote>
  <w:endnote w:type="continuationSeparator" w:id="0">
    <w:p w14:paraId="6DD28332" w14:textId="77777777" w:rsidR="00DC5B0F" w:rsidRDefault="00DC5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01720D" w:rsidRDefault="0001720D" w:rsidP="00AB4345">
            <w:pPr>
              <w:pStyle w:val="Fuzeile"/>
              <w:jc w:val="center"/>
              <w:rPr>
                <w:rFonts w:ascii="Arial" w:hAnsi="Arial" w:cs="Arial"/>
                <w:sz w:val="16"/>
                <w:szCs w:val="16"/>
              </w:rPr>
            </w:pPr>
          </w:p>
          <w:p w14:paraId="0C6F1545" w14:textId="6D9FB584" w:rsidR="0001720D" w:rsidRPr="0021296D" w:rsidRDefault="0001720D"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01720D" w:rsidRDefault="0001720D">
    <w:pPr>
      <w:pStyle w:val="Fuzeile"/>
    </w:pPr>
  </w:p>
  <w:p w14:paraId="4D7B7344" w14:textId="77777777" w:rsidR="0001720D" w:rsidRDefault="000172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38874" w14:textId="77777777" w:rsidR="00DC5B0F" w:rsidRDefault="00DC5B0F">
      <w:r>
        <w:separator/>
      </w:r>
    </w:p>
  </w:footnote>
  <w:footnote w:type="continuationSeparator" w:id="0">
    <w:p w14:paraId="6C79D360" w14:textId="77777777" w:rsidR="00DC5B0F" w:rsidRDefault="00DC5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01720D" w:rsidRDefault="00DC5B0F">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01720D" w:rsidRDefault="0001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01720D" w:rsidRDefault="00DC5B0F">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01720D" w:rsidRDefault="000172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01720D" w:rsidRDefault="00DC5B0F">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1720D"/>
    <w:rsid w:val="00021000"/>
    <w:rsid w:val="00045ADA"/>
    <w:rsid w:val="00047F30"/>
    <w:rsid w:val="000802AB"/>
    <w:rsid w:val="000C3E7F"/>
    <w:rsid w:val="001571C8"/>
    <w:rsid w:val="00175A54"/>
    <w:rsid w:val="001B7140"/>
    <w:rsid w:val="00206524"/>
    <w:rsid w:val="0021540D"/>
    <w:rsid w:val="0024565E"/>
    <w:rsid w:val="002563DB"/>
    <w:rsid w:val="00276A11"/>
    <w:rsid w:val="00296478"/>
    <w:rsid w:val="002A0E31"/>
    <w:rsid w:val="002E3EBC"/>
    <w:rsid w:val="003873F7"/>
    <w:rsid w:val="00391CAE"/>
    <w:rsid w:val="00403AA6"/>
    <w:rsid w:val="004A687C"/>
    <w:rsid w:val="004E487A"/>
    <w:rsid w:val="004F3602"/>
    <w:rsid w:val="005B5826"/>
    <w:rsid w:val="00621021"/>
    <w:rsid w:val="00637541"/>
    <w:rsid w:val="00650B84"/>
    <w:rsid w:val="00670236"/>
    <w:rsid w:val="00696643"/>
    <w:rsid w:val="00696FC6"/>
    <w:rsid w:val="006C1AB9"/>
    <w:rsid w:val="006F4B14"/>
    <w:rsid w:val="00743345"/>
    <w:rsid w:val="007820BC"/>
    <w:rsid w:val="00791305"/>
    <w:rsid w:val="007C2241"/>
    <w:rsid w:val="00854AB3"/>
    <w:rsid w:val="00894DD8"/>
    <w:rsid w:val="008E37BA"/>
    <w:rsid w:val="009063BA"/>
    <w:rsid w:val="0099366C"/>
    <w:rsid w:val="009B2C0D"/>
    <w:rsid w:val="00A12B41"/>
    <w:rsid w:val="00A71AA7"/>
    <w:rsid w:val="00A80174"/>
    <w:rsid w:val="00A850FB"/>
    <w:rsid w:val="00AA4471"/>
    <w:rsid w:val="00AB4345"/>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C5B0F"/>
    <w:rsid w:val="00DD5952"/>
    <w:rsid w:val="00DE3FDB"/>
    <w:rsid w:val="00E42385"/>
    <w:rsid w:val="00E66AFC"/>
    <w:rsid w:val="00F64D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3B783A"/>
    <w:rsid w:val="004052E0"/>
    <w:rsid w:val="00556EDA"/>
    <w:rsid w:val="008B5869"/>
    <w:rsid w:val="008D7CB5"/>
    <w:rsid w:val="00A726AA"/>
    <w:rsid w:val="00DB2CDE"/>
    <w:rsid w:val="00DF1168"/>
    <w:rsid w:val="00E36AAD"/>
    <w:rsid w:val="00EF16DE"/>
    <w:rsid w:val="00EF1984"/>
    <w:rsid w:val="00FE62AB"/>
    <w:rsid w:val="00FF14B9"/>
    <w:rsid w:val="00FF5E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7770</Words>
  <Characters>48952</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14</cp:revision>
  <cp:lastPrinted>2018-05-13T16:41:00Z</cp:lastPrinted>
  <dcterms:created xsi:type="dcterms:W3CDTF">2018-05-21T20:02:00Z</dcterms:created>
  <dcterms:modified xsi:type="dcterms:W3CDTF">2018-09-22T22:01:00Z</dcterms:modified>
</cp:coreProperties>
</file>